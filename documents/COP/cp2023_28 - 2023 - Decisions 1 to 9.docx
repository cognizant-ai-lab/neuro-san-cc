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066B7" w14:textId="77777777" w:rsidTr="0015024B">
        <w:trPr>
          <w:cantSplit/>
          <w:trHeight w:hRule="exact" w:val="1134"/>
        </w:trPr>
        <w:tc>
          <w:tcPr>
            <w:tcW w:w="1242" w:type="dxa"/>
            <w:vAlign w:val="bottom"/>
          </w:tcPr>
          <w:p w14:paraId="3A2D11A7" w14:textId="0DDA5733" w:rsidR="002D66A2" w:rsidRPr="003F5FEE" w:rsidRDefault="002D66A2" w:rsidP="0015024B">
            <w:r>
              <w:rPr>
                <w:noProof/>
                <w:lang w:val="en-US" w:eastAsia="en-US"/>
              </w:rPr>
              <w:drawing>
                <wp:inline distT="0" distB="0" distL="0" distR="0" wp14:anchorId="57EE80CF" wp14:editId="73D063C2">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6E0B00B1" w14:textId="77777777" w:rsidR="002D66A2" w:rsidRPr="00A86746" w:rsidRDefault="002D66A2" w:rsidP="0015024B">
            <w:pPr>
              <w:ind w:left="113"/>
              <w:rPr>
                <w:sz w:val="28"/>
                <w:szCs w:val="28"/>
              </w:rPr>
            </w:pPr>
            <w:r w:rsidRPr="00A86746">
              <w:rPr>
                <w:sz w:val="28"/>
                <w:szCs w:val="28"/>
              </w:rPr>
              <w:t>United Nations</w:t>
            </w:r>
          </w:p>
        </w:tc>
        <w:tc>
          <w:tcPr>
            <w:tcW w:w="5845" w:type="dxa"/>
            <w:gridSpan w:val="3"/>
            <w:vAlign w:val="bottom"/>
          </w:tcPr>
          <w:p w14:paraId="37267C04" w14:textId="3B481761" w:rsidR="002D66A2" w:rsidRPr="00263E39" w:rsidRDefault="00263E39" w:rsidP="00263E39">
            <w:pPr>
              <w:jc w:val="right"/>
            </w:pPr>
            <w:r w:rsidRPr="00263E39">
              <w:rPr>
                <w:sz w:val="40"/>
              </w:rPr>
              <w:t>FCCC</w:t>
            </w:r>
            <w:r>
              <w:t>/CP/2023/11/Add.1</w:t>
            </w:r>
          </w:p>
        </w:tc>
      </w:tr>
      <w:tr w:rsidR="002D66A2" w14:paraId="78DD34C8" w14:textId="77777777" w:rsidTr="0015024B">
        <w:trPr>
          <w:cantSplit/>
          <w:trHeight w:hRule="exact" w:val="2552"/>
        </w:trPr>
        <w:tc>
          <w:tcPr>
            <w:tcW w:w="4511" w:type="dxa"/>
            <w:gridSpan w:val="3"/>
          </w:tcPr>
          <w:p w14:paraId="522F76E6" w14:textId="0318006D" w:rsidR="002D66A2" w:rsidRPr="003F5FEE" w:rsidRDefault="002D66A2" w:rsidP="004E18B4">
            <w:r>
              <w:rPr>
                <w:noProof/>
                <w:lang w:val="en-US" w:eastAsia="en-US"/>
              </w:rPr>
              <w:drawing>
                <wp:anchor distT="0" distB="0" distL="114300" distR="114300" simplePos="0" relativeHeight="251658240" behindDoc="1" locked="0" layoutInCell="1" allowOverlap="1" wp14:anchorId="1C8FEC29" wp14:editId="4526768B">
                  <wp:simplePos x="0" y="0"/>
                  <wp:positionH relativeFrom="column">
                    <wp:posOffset>-1255</wp:posOffset>
                  </wp:positionH>
                  <wp:positionV relativeFrom="paragraph">
                    <wp:posOffset>2334</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01F12821" w14:textId="77777777" w:rsidR="002D66A2" w:rsidRPr="003F5FEE" w:rsidRDefault="002D66A2" w:rsidP="0015024B"/>
        </w:tc>
        <w:tc>
          <w:tcPr>
            <w:tcW w:w="2835" w:type="dxa"/>
          </w:tcPr>
          <w:p w14:paraId="29285578" w14:textId="77777777" w:rsidR="00691051" w:rsidRDefault="00263E39" w:rsidP="00263E39">
            <w:pPr>
              <w:spacing w:before="240" w:line="240" w:lineRule="exact"/>
              <w:ind w:left="143"/>
            </w:pPr>
            <w:r>
              <w:t>Distr.: General</w:t>
            </w:r>
          </w:p>
          <w:p w14:paraId="7421A6FF" w14:textId="4105AA9F" w:rsidR="00263E39" w:rsidRDefault="00263E39" w:rsidP="00263E39">
            <w:pPr>
              <w:spacing w:line="240" w:lineRule="exact"/>
              <w:ind w:left="143"/>
            </w:pPr>
            <w:r>
              <w:t>1</w:t>
            </w:r>
            <w:r w:rsidR="00285CD0">
              <w:t>5</w:t>
            </w:r>
            <w:r>
              <w:t xml:space="preserve"> March 2024</w:t>
            </w:r>
          </w:p>
          <w:p w14:paraId="73CE1FFE" w14:textId="77777777" w:rsidR="00263E39" w:rsidRDefault="00263E39" w:rsidP="00263E39">
            <w:pPr>
              <w:spacing w:line="240" w:lineRule="exact"/>
              <w:ind w:left="143"/>
            </w:pPr>
          </w:p>
          <w:p w14:paraId="1B9D33E9" w14:textId="45AE416B" w:rsidR="00263E39" w:rsidRPr="00E0470D" w:rsidRDefault="00263E39" w:rsidP="00263E39">
            <w:pPr>
              <w:spacing w:line="240" w:lineRule="exact"/>
              <w:ind w:left="143"/>
            </w:pPr>
            <w:r>
              <w:t>Original: English</w:t>
            </w:r>
          </w:p>
        </w:tc>
      </w:tr>
    </w:tbl>
    <w:p w14:paraId="34682C2C" w14:textId="77777777" w:rsidR="003B13AB" w:rsidRDefault="003B13AB" w:rsidP="003B13AB">
      <w:pPr>
        <w:spacing w:before="120"/>
        <w:rPr>
          <w:b/>
          <w:sz w:val="24"/>
          <w:szCs w:val="24"/>
        </w:rPr>
      </w:pPr>
      <w:r>
        <w:rPr>
          <w:b/>
          <w:sz w:val="24"/>
          <w:szCs w:val="24"/>
        </w:rPr>
        <w:t>Conference of the Parties</w:t>
      </w:r>
    </w:p>
    <w:p w14:paraId="1B7352B4" w14:textId="52EB088D" w:rsidR="003B13AB" w:rsidRDefault="00047B36" w:rsidP="00047B36">
      <w:pPr>
        <w:pStyle w:val="HChG"/>
      </w:pPr>
      <w:bookmarkStart w:id="0" w:name="_Toc161208023"/>
      <w:r>
        <w:tab/>
      </w:r>
      <w:r>
        <w:tab/>
      </w:r>
      <w:r w:rsidR="003B13AB">
        <w:t>R</w:t>
      </w:r>
      <w:r w:rsidR="003B13AB" w:rsidRPr="00DE51A7">
        <w:t xml:space="preserve">eport of the </w:t>
      </w:r>
      <w:r w:rsidR="003B13AB">
        <w:t>Conference of the Parties on its twenty-</w:t>
      </w:r>
      <w:r w:rsidR="00A25A18">
        <w:t>eighth</w:t>
      </w:r>
      <w:r w:rsidR="003B13AB">
        <w:t xml:space="preserve"> session, held in </w:t>
      </w:r>
      <w:r w:rsidR="002F2FE8">
        <w:t>the United Arab Emirates</w:t>
      </w:r>
      <w:r w:rsidR="003B13AB">
        <w:t xml:space="preserve"> from </w:t>
      </w:r>
      <w:r w:rsidR="006074AB">
        <w:t>30 November</w:t>
      </w:r>
      <w:r w:rsidR="003B13AB">
        <w:t xml:space="preserve"> to 1</w:t>
      </w:r>
      <w:r w:rsidR="009B558A">
        <w:t>3</w:t>
      </w:r>
      <w:r w:rsidR="003B13AB">
        <w:t xml:space="preserve"> </w:t>
      </w:r>
      <w:r w:rsidR="006074AB">
        <w:t>December 2023</w:t>
      </w:r>
      <w:bookmarkEnd w:id="0"/>
    </w:p>
    <w:p w14:paraId="2692C2DC" w14:textId="77777777" w:rsidR="008B50F1" w:rsidRPr="00AB18D9" w:rsidRDefault="008B50F1" w:rsidP="00A7629D">
      <w:pPr>
        <w:pStyle w:val="H1G"/>
        <w:ind w:firstLine="0"/>
        <w:rPr>
          <w:szCs w:val="18"/>
        </w:rPr>
      </w:pPr>
      <w:bookmarkStart w:id="1" w:name="_Toc120701103"/>
      <w:bookmarkStart w:id="2" w:name="_Toc161208024"/>
      <w:r w:rsidRPr="00A7629D">
        <w:t>Addendum</w:t>
      </w:r>
      <w:bookmarkEnd w:id="1"/>
      <w:bookmarkEnd w:id="2"/>
    </w:p>
    <w:p w14:paraId="674A3A13" w14:textId="28A9FF4A" w:rsidR="008B50F1" w:rsidRDefault="008B50F1" w:rsidP="00FC282F">
      <w:pPr>
        <w:pStyle w:val="H1G"/>
        <w:ind w:firstLine="0"/>
      </w:pPr>
      <w:bookmarkStart w:id="3" w:name="_Toc161208025"/>
      <w:r>
        <w:t xml:space="preserve">Part two: Action taken by the Conference of the Parties at its </w:t>
      </w:r>
      <w:r w:rsidR="009B558A">
        <w:t>twenty</w:t>
      </w:r>
      <w:r w:rsidR="0078144B">
        <w:noBreakHyphen/>
      </w:r>
      <w:r w:rsidR="009B558A">
        <w:t>eighth</w:t>
      </w:r>
      <w:r>
        <w:t xml:space="preserve"> session</w:t>
      </w:r>
      <w:bookmarkEnd w:id="3"/>
    </w:p>
    <w:p w14:paraId="25A2E809" w14:textId="6868ED08" w:rsidR="008B50F1" w:rsidRPr="000D296B" w:rsidRDefault="008B50F1" w:rsidP="000D296B">
      <w:pPr>
        <w:spacing w:after="120"/>
        <w:rPr>
          <w:sz w:val="28"/>
        </w:rPr>
      </w:pPr>
      <w:r w:rsidRPr="000D296B">
        <w:rPr>
          <w:sz w:val="28"/>
        </w:rPr>
        <w:t>Contents</w:t>
      </w:r>
    </w:p>
    <w:p w14:paraId="3329FB96" w14:textId="65FC53EA" w:rsidR="008B50F1" w:rsidRPr="008B50F1" w:rsidRDefault="00EB6038" w:rsidP="00EB6038">
      <w:pPr>
        <w:pStyle w:val="HChG"/>
      </w:pPr>
      <w:bookmarkStart w:id="4" w:name="_Toc161208026"/>
      <w:r>
        <w:tab/>
      </w:r>
      <w:r>
        <w:tab/>
      </w:r>
      <w:r w:rsidR="008B50F1">
        <w:t>Decisions adopted by the Conference of the Parties</w:t>
      </w:r>
      <w:bookmarkEnd w:id="4"/>
    </w:p>
    <w:p w14:paraId="7C7E6EDA" w14:textId="5A0887E9" w:rsidR="00A84092" w:rsidRPr="00CD1D43" w:rsidRDefault="00DB187C" w:rsidP="00DB187C">
      <w:pPr>
        <w:tabs>
          <w:tab w:val="left" w:pos="1134"/>
          <w:tab w:val="right" w:pos="9638"/>
        </w:tabs>
        <w:spacing w:after="120"/>
        <w:ind w:left="283"/>
      </w:pPr>
      <w:r>
        <w:rPr>
          <w:i/>
        </w:rPr>
        <w:tab/>
      </w:r>
      <w:r w:rsidR="00A370A2" w:rsidRPr="00CD1D43">
        <w:rPr>
          <w:i/>
        </w:rPr>
        <w:t>Decision</w:t>
      </w:r>
      <w:r w:rsidR="001C0888" w:rsidRPr="00CD1D43">
        <w:rPr>
          <w:i/>
        </w:rPr>
        <w:tab/>
        <w:t>Page</w:t>
      </w:r>
    </w:p>
    <w:p w14:paraId="05F70D0D" w14:textId="786C4C80" w:rsidR="005C00D0" w:rsidRPr="00CD1D43" w:rsidRDefault="00DB187C" w:rsidP="006927AB">
      <w:pPr>
        <w:pStyle w:val="TOC1"/>
      </w:pPr>
      <w:r>
        <w:tab/>
      </w:r>
      <w:r>
        <w:tab/>
      </w:r>
      <w:hyperlink w:anchor="Decision1" w:history="1">
        <w:r w:rsidR="005C00D0" w:rsidRPr="002D00A4">
          <w:rPr>
            <w:rStyle w:val="Hyperlink"/>
          </w:rPr>
          <w:t>1/CP.2</w:t>
        </w:r>
        <w:r w:rsidR="00874123" w:rsidRPr="002D00A4">
          <w:rPr>
            <w:rStyle w:val="Hyperlink"/>
          </w:rPr>
          <w:t>8</w:t>
        </w:r>
      </w:hyperlink>
      <w:r w:rsidR="005C00D0" w:rsidRPr="00CD1D43">
        <w:tab/>
        <w:t xml:space="preserve">Operationalization of the new funding arrangements, including a fund, for responding </w:t>
      </w:r>
      <w:r>
        <w:br/>
      </w:r>
      <w:r w:rsidR="005C00D0" w:rsidRPr="00CD1D43">
        <w:t>to loss and damage referred to in paragraphs 2–3 of decisions 2/CP.27 and 2/CMA.4</w:t>
      </w:r>
      <w:r w:rsidR="005C00D0" w:rsidRPr="00CD1D43">
        <w:tab/>
      </w:r>
      <w:r w:rsidR="005C00D0" w:rsidRPr="00CD1D43">
        <w:tab/>
      </w:r>
      <w:r w:rsidR="009E3223" w:rsidRPr="00CD1D43">
        <w:t>2</w:t>
      </w:r>
    </w:p>
    <w:p w14:paraId="71BC53A9" w14:textId="7F172E14" w:rsidR="005C00D0" w:rsidRPr="00CD1D43" w:rsidRDefault="00DB187C" w:rsidP="006927AB">
      <w:pPr>
        <w:pStyle w:val="TOC1"/>
      </w:pPr>
      <w:r>
        <w:tab/>
      </w:r>
      <w:r>
        <w:tab/>
      </w:r>
      <w:hyperlink w:anchor="Decision2" w:history="1">
        <w:r w:rsidR="005C00D0" w:rsidRPr="002D00A4">
          <w:rPr>
            <w:rStyle w:val="Hyperlink"/>
          </w:rPr>
          <w:t>2/CP.2</w:t>
        </w:r>
        <w:r w:rsidR="00874123" w:rsidRPr="002D00A4">
          <w:rPr>
            <w:rStyle w:val="Hyperlink"/>
          </w:rPr>
          <w:t>8</w:t>
        </w:r>
      </w:hyperlink>
      <w:r w:rsidR="005C00D0" w:rsidRPr="00CD1D43">
        <w:tab/>
      </w:r>
      <w:r w:rsidR="00874123" w:rsidRPr="00CD1D43">
        <w:t xml:space="preserve">Santiago network for averting, minimizing and addressing loss and damage associated </w:t>
      </w:r>
      <w:r>
        <w:br/>
      </w:r>
      <w:r w:rsidR="00874123" w:rsidRPr="00CD1D43">
        <w:t xml:space="preserve">with the adverse effects of climate change under the Warsaw International Mechanism </w:t>
      </w:r>
      <w:r>
        <w:br/>
      </w:r>
      <w:r w:rsidR="00874123" w:rsidRPr="00CD1D43">
        <w:t>for Loss and Damage associated with Climate Change Impacts</w:t>
      </w:r>
      <w:r w:rsidR="005C00D0" w:rsidRPr="00CD1D43">
        <w:tab/>
      </w:r>
      <w:r w:rsidR="005C00D0" w:rsidRPr="00CD1D43">
        <w:tab/>
      </w:r>
      <w:r w:rsidR="009E3223" w:rsidRPr="00CD1D43">
        <w:t>19</w:t>
      </w:r>
    </w:p>
    <w:p w14:paraId="60E2641B" w14:textId="3DD0B629" w:rsidR="005C00D0" w:rsidRPr="00CD1D43" w:rsidRDefault="00DB187C" w:rsidP="006927AB">
      <w:pPr>
        <w:pStyle w:val="TOC1"/>
      </w:pPr>
      <w:r>
        <w:tab/>
      </w:r>
      <w:r>
        <w:tab/>
      </w:r>
      <w:hyperlink w:anchor="Decision3" w:history="1">
        <w:r w:rsidR="005C00D0" w:rsidRPr="002D00A4">
          <w:rPr>
            <w:rStyle w:val="Hyperlink"/>
          </w:rPr>
          <w:t>3/CP.2</w:t>
        </w:r>
        <w:r w:rsidR="00874123" w:rsidRPr="002D00A4">
          <w:rPr>
            <w:rStyle w:val="Hyperlink"/>
          </w:rPr>
          <w:t>8</w:t>
        </w:r>
      </w:hyperlink>
      <w:r w:rsidR="005C00D0" w:rsidRPr="00CD1D43">
        <w:tab/>
      </w:r>
      <w:r w:rsidR="00D04126" w:rsidRPr="00CD1D43">
        <w:t xml:space="preserve">Report of the Executive Committee of the Warsaw International Mechanism for Loss </w:t>
      </w:r>
      <w:r>
        <w:br/>
      </w:r>
      <w:r w:rsidR="00D04126" w:rsidRPr="00CD1D43">
        <w:t>and Damage associated with Climate Change Impa</w:t>
      </w:r>
      <w:r w:rsidR="009C478A" w:rsidRPr="00CD1D43">
        <w:t>cts</w:t>
      </w:r>
      <w:r w:rsidR="005C00D0" w:rsidRPr="00CD1D43">
        <w:tab/>
      </w:r>
      <w:r w:rsidR="005C00D0" w:rsidRPr="00CD1D43">
        <w:tab/>
      </w:r>
      <w:r w:rsidR="009C478A" w:rsidRPr="00CD1D43">
        <w:t>3</w:t>
      </w:r>
      <w:r w:rsidR="009E3223" w:rsidRPr="00CD1D43">
        <w:t>1</w:t>
      </w:r>
    </w:p>
    <w:p w14:paraId="68275C1D" w14:textId="1433A26F" w:rsidR="005C00D0" w:rsidRPr="00CD1D43" w:rsidRDefault="00DB187C" w:rsidP="006927AB">
      <w:pPr>
        <w:pStyle w:val="TOC1"/>
      </w:pPr>
      <w:r>
        <w:tab/>
      </w:r>
      <w:r>
        <w:tab/>
      </w:r>
      <w:hyperlink w:anchor="Decision4" w:history="1">
        <w:r w:rsidR="005C00D0" w:rsidRPr="002D00A4">
          <w:rPr>
            <w:rStyle w:val="Hyperlink"/>
          </w:rPr>
          <w:t>4/CP.2</w:t>
        </w:r>
        <w:r w:rsidR="009C478A" w:rsidRPr="002D00A4">
          <w:rPr>
            <w:rStyle w:val="Hyperlink"/>
          </w:rPr>
          <w:t>8</w:t>
        </w:r>
      </w:hyperlink>
      <w:r w:rsidR="005C00D0" w:rsidRPr="00CD1D43">
        <w:tab/>
        <w:t>Long-term climate finance</w:t>
      </w:r>
      <w:r w:rsidR="005C00D0" w:rsidRPr="00CD1D43">
        <w:tab/>
      </w:r>
      <w:r w:rsidR="005C00D0" w:rsidRPr="00CD1D43">
        <w:tab/>
      </w:r>
      <w:r w:rsidR="009E3223" w:rsidRPr="00CD1D43">
        <w:t>33</w:t>
      </w:r>
    </w:p>
    <w:p w14:paraId="4905AB7D" w14:textId="38DAE8F7" w:rsidR="005C00D0" w:rsidRPr="00CD1D43" w:rsidRDefault="00DB187C" w:rsidP="006927AB">
      <w:pPr>
        <w:pStyle w:val="TOC1"/>
      </w:pPr>
      <w:r>
        <w:tab/>
      </w:r>
      <w:r>
        <w:tab/>
      </w:r>
      <w:hyperlink w:anchor="Decision5" w:history="1">
        <w:r w:rsidR="005C00D0" w:rsidRPr="002D00A4">
          <w:rPr>
            <w:rStyle w:val="Hyperlink"/>
          </w:rPr>
          <w:t>5/CP.2</w:t>
        </w:r>
        <w:r w:rsidR="00163608" w:rsidRPr="002D00A4">
          <w:rPr>
            <w:rStyle w:val="Hyperlink"/>
          </w:rPr>
          <w:t>8</w:t>
        </w:r>
      </w:hyperlink>
      <w:r w:rsidR="005C00D0" w:rsidRPr="00CD1D43">
        <w:tab/>
        <w:t>Matters relating to the Standing Committee on Finance</w:t>
      </w:r>
      <w:r w:rsidR="005C00D0" w:rsidRPr="00CD1D43">
        <w:tab/>
      </w:r>
      <w:r w:rsidR="005C00D0" w:rsidRPr="00CD1D43">
        <w:tab/>
      </w:r>
      <w:r w:rsidR="009E3223" w:rsidRPr="00CD1D43">
        <w:t>35</w:t>
      </w:r>
    </w:p>
    <w:p w14:paraId="7990A3E9" w14:textId="5F19110E" w:rsidR="005C00D0" w:rsidRPr="00CD1D43" w:rsidRDefault="00DB187C" w:rsidP="006927AB">
      <w:pPr>
        <w:pStyle w:val="TOC1"/>
      </w:pPr>
      <w:r>
        <w:tab/>
      </w:r>
      <w:r>
        <w:tab/>
      </w:r>
      <w:hyperlink w:anchor="Decision6" w:history="1">
        <w:r w:rsidR="005C00D0" w:rsidRPr="002D00A4">
          <w:rPr>
            <w:rStyle w:val="Hyperlink"/>
          </w:rPr>
          <w:t>6/CP.2</w:t>
        </w:r>
        <w:r w:rsidR="005C56CB" w:rsidRPr="002D00A4">
          <w:rPr>
            <w:rStyle w:val="Hyperlink"/>
          </w:rPr>
          <w:t>8</w:t>
        </w:r>
      </w:hyperlink>
      <w:r w:rsidR="005C00D0" w:rsidRPr="00CD1D43">
        <w:tab/>
        <w:t xml:space="preserve">Report of the Green Climate Fund to the Conference of the Parties and guidance to </w:t>
      </w:r>
      <w:r w:rsidR="005C00D0" w:rsidRPr="00CD1D43">
        <w:br/>
      </w:r>
      <w:r w:rsidR="005C00D0" w:rsidRPr="00CD1D43">
        <w:tab/>
      </w:r>
      <w:r>
        <w:tab/>
      </w:r>
      <w:r>
        <w:tab/>
      </w:r>
      <w:r>
        <w:tab/>
      </w:r>
      <w:r w:rsidR="005C00D0" w:rsidRPr="00CD1D43">
        <w:t>the Green Climate Fund</w:t>
      </w:r>
      <w:r w:rsidR="005C00D0" w:rsidRPr="00CD1D43">
        <w:tab/>
      </w:r>
      <w:r w:rsidR="005C00D0" w:rsidRPr="00CD1D43">
        <w:tab/>
      </w:r>
      <w:r w:rsidR="009E3223" w:rsidRPr="00CD1D43">
        <w:t>37</w:t>
      </w:r>
    </w:p>
    <w:p w14:paraId="3CED291E" w14:textId="789A9BAB" w:rsidR="005C00D0" w:rsidRPr="00CD1D43" w:rsidRDefault="00DB187C" w:rsidP="006927AB">
      <w:pPr>
        <w:pStyle w:val="TOC1"/>
      </w:pPr>
      <w:r>
        <w:tab/>
      </w:r>
      <w:r>
        <w:tab/>
      </w:r>
      <w:hyperlink w:anchor="Decision7" w:history="1">
        <w:r w:rsidR="005C00D0" w:rsidRPr="002D00A4">
          <w:rPr>
            <w:rStyle w:val="Hyperlink"/>
          </w:rPr>
          <w:t>7/CP.2</w:t>
        </w:r>
        <w:r w:rsidR="005C56CB" w:rsidRPr="002D00A4">
          <w:rPr>
            <w:rStyle w:val="Hyperlink"/>
          </w:rPr>
          <w:t>8</w:t>
        </w:r>
      </w:hyperlink>
      <w:r w:rsidR="005C00D0" w:rsidRPr="00CD1D43">
        <w:tab/>
        <w:t xml:space="preserve">Report of the Global Environment Facility to the Conference of the Parties and </w:t>
      </w:r>
      <w:r w:rsidR="005C00D0" w:rsidRPr="00CD1D43">
        <w:br/>
      </w:r>
      <w:r w:rsidR="005C00D0" w:rsidRPr="00CD1D43">
        <w:tab/>
      </w:r>
      <w:r>
        <w:tab/>
      </w:r>
      <w:r>
        <w:tab/>
      </w:r>
      <w:r>
        <w:tab/>
      </w:r>
      <w:r w:rsidR="005C00D0" w:rsidRPr="00CD1D43">
        <w:t>guidance to the Global Environment Facility</w:t>
      </w:r>
      <w:r w:rsidR="005C00D0" w:rsidRPr="00CD1D43">
        <w:tab/>
      </w:r>
      <w:r w:rsidR="005C00D0" w:rsidRPr="00CD1D43">
        <w:tab/>
      </w:r>
      <w:r w:rsidR="009E3223" w:rsidRPr="00CD1D43">
        <w:t>40</w:t>
      </w:r>
    </w:p>
    <w:p w14:paraId="714F26F5" w14:textId="3E2B1E6F" w:rsidR="005C00D0" w:rsidRPr="00CD1D43" w:rsidRDefault="00DB187C" w:rsidP="006927AB">
      <w:pPr>
        <w:pStyle w:val="TOC1"/>
      </w:pPr>
      <w:r>
        <w:tab/>
      </w:r>
      <w:r>
        <w:tab/>
      </w:r>
      <w:hyperlink w:anchor="Decision8" w:history="1">
        <w:r w:rsidR="005C00D0" w:rsidRPr="002D00A4">
          <w:rPr>
            <w:rStyle w:val="Hyperlink"/>
          </w:rPr>
          <w:t>8/CP.2</w:t>
        </w:r>
        <w:r w:rsidR="005C56CB" w:rsidRPr="002D00A4">
          <w:rPr>
            <w:rStyle w:val="Hyperlink"/>
          </w:rPr>
          <w:t>8</w:t>
        </w:r>
      </w:hyperlink>
      <w:r w:rsidR="005C00D0" w:rsidRPr="00CD1D43">
        <w:tab/>
        <w:t>Compilation and synthesis of, and summary report on the in-session workshop on,</w:t>
      </w:r>
      <w:r w:rsidR="005C00D0" w:rsidRPr="00CD1D43">
        <w:br/>
        <w:t xml:space="preserve">biennial communications of information related to Article 9, paragraph 5, of the </w:t>
      </w:r>
      <w:r w:rsidR="005C00D0" w:rsidRPr="00CD1D43">
        <w:br/>
        <w:t>Paris Agreement</w:t>
      </w:r>
      <w:r w:rsidR="005C00D0" w:rsidRPr="00CD1D43">
        <w:tab/>
      </w:r>
      <w:r w:rsidR="005C00D0" w:rsidRPr="00CD1D43">
        <w:tab/>
      </w:r>
      <w:r w:rsidR="009E3223" w:rsidRPr="00CD1D43">
        <w:t>43</w:t>
      </w:r>
    </w:p>
    <w:p w14:paraId="049674A7" w14:textId="1F91CE71" w:rsidR="005C00D0" w:rsidRPr="00CD1D43" w:rsidRDefault="00DB187C" w:rsidP="006927AB">
      <w:pPr>
        <w:pStyle w:val="TOC1"/>
      </w:pPr>
      <w:r>
        <w:tab/>
      </w:r>
      <w:r>
        <w:tab/>
      </w:r>
      <w:hyperlink w:anchor="Decision9" w:history="1">
        <w:r w:rsidR="005C00D0" w:rsidRPr="002D00A4">
          <w:rPr>
            <w:rStyle w:val="Hyperlink"/>
          </w:rPr>
          <w:t>9/CP.2</w:t>
        </w:r>
        <w:r w:rsidR="005C56CB" w:rsidRPr="002D00A4">
          <w:rPr>
            <w:rStyle w:val="Hyperlink"/>
          </w:rPr>
          <w:t>8</w:t>
        </w:r>
      </w:hyperlink>
      <w:r w:rsidR="005C00D0" w:rsidRPr="00CD1D43">
        <w:tab/>
        <w:t xml:space="preserve">Enhancing climate technology development and transfer through the Technology </w:t>
      </w:r>
      <w:r w:rsidR="005C00D0" w:rsidRPr="00CD1D43">
        <w:br/>
        <w:t>Mechanism</w:t>
      </w:r>
      <w:r w:rsidR="005C00D0" w:rsidRPr="00CD1D43">
        <w:tab/>
      </w:r>
      <w:r w:rsidR="005C00D0" w:rsidRPr="00CD1D43">
        <w:tab/>
      </w:r>
      <w:r w:rsidR="009E3223" w:rsidRPr="00CD1D43">
        <w:t>44</w:t>
      </w:r>
    </w:p>
    <w:p w14:paraId="239AADF6" w14:textId="620432E6" w:rsidR="001C0888" w:rsidRPr="001C0888" w:rsidRDefault="001C0888" w:rsidP="00F60783">
      <w:pPr>
        <w:tabs>
          <w:tab w:val="right" w:pos="9638"/>
        </w:tabs>
        <w:spacing w:after="120"/>
        <w:ind w:left="283"/>
        <w:sectPr w:rsidR="001C0888" w:rsidRPr="001C0888" w:rsidSect="00263E39">
          <w:headerReference w:type="even" r:id="rId14"/>
          <w:headerReference w:type="default" r:id="rId15"/>
          <w:footerReference w:type="even" r:id="rId16"/>
          <w:footerReference w:type="default" r:id="rId17"/>
          <w:pgSz w:w="11906" w:h="16838" w:code="9"/>
          <w:pgMar w:top="1417" w:right="1134" w:bottom="1134" w:left="1134" w:header="850" w:footer="567" w:gutter="0"/>
          <w:cols w:space="708"/>
          <w:titlePg/>
          <w:docGrid w:linePitch="360"/>
        </w:sectPr>
      </w:pPr>
    </w:p>
    <w:p w14:paraId="73F506A3" w14:textId="209B474D" w:rsidR="000C1B08" w:rsidRPr="00BB5E7C" w:rsidRDefault="00A829FF" w:rsidP="009B06A4">
      <w:pPr>
        <w:pStyle w:val="HChG"/>
      </w:pPr>
      <w:r w:rsidRPr="00BB5E7C">
        <w:lastRenderedPageBreak/>
        <w:tab/>
      </w:r>
      <w:bookmarkStart w:id="5" w:name="_Toc161208027"/>
      <w:bookmarkStart w:id="6" w:name="Decision1"/>
      <w:r w:rsidR="009B06A4">
        <w:tab/>
      </w:r>
      <w:r w:rsidR="009B06A4">
        <w:tab/>
      </w:r>
      <w:r w:rsidR="00332CBF" w:rsidRPr="00BB5E7C">
        <w:t>D</w:t>
      </w:r>
      <w:r w:rsidR="000C1B08" w:rsidRPr="00BB5E7C">
        <w:t xml:space="preserve">ecision </w:t>
      </w:r>
      <w:r w:rsidR="00865548" w:rsidRPr="00BB5E7C">
        <w:t>1</w:t>
      </w:r>
      <w:r w:rsidR="000C1B08" w:rsidRPr="00BB5E7C">
        <w:t>/CP.28</w:t>
      </w:r>
      <w:bookmarkEnd w:id="5"/>
    </w:p>
    <w:bookmarkEnd w:id="6"/>
    <w:p w14:paraId="1A0C9EDE" w14:textId="482A0D62" w:rsidR="000C1B08" w:rsidRDefault="00A829FF" w:rsidP="00A829FF">
      <w:pPr>
        <w:pStyle w:val="HChG"/>
      </w:pPr>
      <w:r>
        <w:tab/>
      </w:r>
      <w:r>
        <w:tab/>
      </w:r>
      <w:r w:rsidR="000624D3" w:rsidRPr="000624D3">
        <w:t>Operationalization of the new funding arrangements, including a fund, for responding to loss and damage referred to in paragraphs 2–3 of decisions 2/CP.27 and 2/CMA.4</w:t>
      </w:r>
    </w:p>
    <w:p w14:paraId="1071EBB4" w14:textId="77777777" w:rsidR="00DB68AD" w:rsidRPr="00E82E71" w:rsidRDefault="000C1B08" w:rsidP="00DB68AD">
      <w:pPr>
        <w:tabs>
          <w:tab w:val="left" w:pos="720"/>
        </w:tabs>
        <w:spacing w:after="120"/>
        <w:ind w:left="1134" w:right="1133"/>
        <w:jc w:val="both"/>
        <w:rPr>
          <w:rFonts w:eastAsia="Times New Roman"/>
          <w:lang w:eastAsia="en-US"/>
        </w:rPr>
      </w:pPr>
      <w:r>
        <w:rPr>
          <w:rFonts w:eastAsia="Times New Roman"/>
          <w:i/>
          <w:lang w:eastAsia="en-US"/>
        </w:rPr>
        <w:tab/>
      </w:r>
      <w:r>
        <w:rPr>
          <w:rFonts w:eastAsia="Times New Roman"/>
          <w:i/>
          <w:lang w:eastAsia="en-US"/>
        </w:rPr>
        <w:tab/>
      </w:r>
      <w:r w:rsidR="00DB68AD" w:rsidRPr="00EA58B8">
        <w:rPr>
          <w:rFonts w:eastAsia="Times New Roman"/>
          <w:i/>
          <w:lang w:eastAsia="en-US"/>
        </w:rPr>
        <w:t xml:space="preserve">The Conference of the Parties </w:t>
      </w:r>
      <w:r w:rsidR="00DB68AD" w:rsidRPr="00E82E71">
        <w:rPr>
          <w:rFonts w:eastAsia="Times New Roman"/>
          <w:i/>
          <w:lang w:eastAsia="en-US"/>
        </w:rPr>
        <w:t>and</w:t>
      </w:r>
      <w:r w:rsidR="00DB68AD" w:rsidRPr="00EA58B8">
        <w:rPr>
          <w:rFonts w:eastAsia="Times New Roman"/>
          <w:i/>
          <w:lang w:eastAsia="en-US"/>
        </w:rPr>
        <w:t xml:space="preserve"> the Conference of the Parties serving as the meeting of the Parties to the Paris Agreement</w:t>
      </w:r>
      <w:r w:rsidR="00DB68AD" w:rsidRPr="00840A99">
        <w:rPr>
          <w:rFonts w:eastAsia="Times New Roman"/>
          <w:iCs/>
          <w:lang w:eastAsia="en-US"/>
        </w:rPr>
        <w:t>,</w:t>
      </w:r>
    </w:p>
    <w:p w14:paraId="7D6C1C7F" w14:textId="77777777" w:rsidR="00DB68AD" w:rsidRPr="00EA58B8" w:rsidRDefault="00DB68AD" w:rsidP="00DB68AD">
      <w:pPr>
        <w:tabs>
          <w:tab w:val="left" w:pos="720"/>
        </w:tabs>
        <w:spacing w:after="120"/>
        <w:ind w:left="1134" w:right="26"/>
        <w:jc w:val="both"/>
        <w:rPr>
          <w:rFonts w:eastAsia="Times New Roman"/>
          <w:lang w:eastAsia="en-US"/>
        </w:rPr>
      </w:pPr>
      <w:r w:rsidRPr="00EA58B8">
        <w:rPr>
          <w:rFonts w:eastAsia="Times New Roman"/>
          <w:i/>
          <w:lang w:eastAsia="en-US"/>
        </w:rPr>
        <w:tab/>
      </w:r>
      <w:r w:rsidRPr="00EA58B8">
        <w:rPr>
          <w:rFonts w:eastAsia="Times New Roman"/>
          <w:i/>
          <w:lang w:eastAsia="en-US"/>
        </w:rPr>
        <w:tab/>
        <w:t>Recalling</w:t>
      </w:r>
      <w:r w:rsidRPr="00EA58B8">
        <w:rPr>
          <w:rFonts w:eastAsia="Times New Roman"/>
          <w:lang w:eastAsia="en-US"/>
        </w:rPr>
        <w:t xml:space="preserve"> decisions 2/CP.27 and 2/CMA.4,</w:t>
      </w:r>
    </w:p>
    <w:p w14:paraId="378E389C" w14:textId="4A63AF6A" w:rsidR="00DB68AD" w:rsidRPr="00EA58B8" w:rsidRDefault="00DB68AD" w:rsidP="00DB68AD">
      <w:pPr>
        <w:tabs>
          <w:tab w:val="left" w:pos="1701"/>
        </w:tabs>
        <w:spacing w:after="120"/>
        <w:ind w:left="1134" w:right="1133"/>
        <w:jc w:val="both"/>
      </w:pPr>
      <w:r w:rsidRPr="00EA58B8">
        <w:rPr>
          <w:i/>
          <w:iCs/>
        </w:rPr>
        <w:tab/>
        <w:t xml:space="preserve">Also recalling </w:t>
      </w:r>
      <w:r w:rsidRPr="00EA58B8">
        <w:t>decisions 2/CP.27</w:t>
      </w:r>
      <w:r>
        <w:t>, paragraph 2,</w:t>
      </w:r>
      <w:r w:rsidRPr="00EA58B8">
        <w:t xml:space="preserve"> and 2/CMA.4, paragraph 2, </w:t>
      </w:r>
      <w:r>
        <w:t>by which</w:t>
      </w:r>
      <w:r w:rsidRPr="00EA58B8">
        <w:t xml:space="preserve"> new funding arrangements </w:t>
      </w:r>
      <w:r>
        <w:t xml:space="preserve">were established </w:t>
      </w:r>
      <w:r w:rsidRPr="00EA58B8">
        <w:t>for assisting developing countries that are particularly vulnerable to the adverse effects of climate change in responding to loss and damage, including with a focus on addressing loss and damage</w:t>
      </w:r>
      <w:r w:rsidR="00CD1CE7">
        <w:t>,</w:t>
      </w:r>
      <w:r w:rsidRPr="00EA58B8">
        <w:t xml:space="preserve"> by providing and assisting in mobilizing new and additional resources, and </w:t>
      </w:r>
      <w:r>
        <w:t xml:space="preserve">which specify </w:t>
      </w:r>
      <w:r w:rsidRPr="00EA58B8">
        <w:t>that these new arrangements complement and include sources, funds, processes and initiatives under and outside the Convention and the Paris Agreement,</w:t>
      </w:r>
    </w:p>
    <w:p w14:paraId="661E97E7" w14:textId="09636769" w:rsidR="00DB68AD" w:rsidRPr="00EA58B8" w:rsidRDefault="00DB68AD" w:rsidP="00DB68AD">
      <w:pPr>
        <w:numPr>
          <w:ilvl w:val="5"/>
          <w:numId w:val="0"/>
        </w:numPr>
        <w:tabs>
          <w:tab w:val="left" w:pos="1701"/>
        </w:tabs>
        <w:spacing w:after="120"/>
        <w:ind w:left="1134" w:right="1133"/>
        <w:jc w:val="both"/>
      </w:pPr>
      <w:r w:rsidRPr="00EA58B8">
        <w:rPr>
          <w:i/>
          <w:iCs/>
        </w:rPr>
        <w:tab/>
        <w:t>Further recalling</w:t>
      </w:r>
      <w:r w:rsidRPr="00EA58B8">
        <w:t xml:space="preserve"> decisions 2/CP.27</w:t>
      </w:r>
      <w:r>
        <w:t>, paragraphs 1 and 3,</w:t>
      </w:r>
      <w:r w:rsidRPr="00EA58B8">
        <w:t xml:space="preserve"> and 2/CMA.4, paragraphs 1 and 3, </w:t>
      </w:r>
      <w:r>
        <w:t>by which</w:t>
      </w:r>
      <w:r w:rsidRPr="00EA58B8">
        <w:t xml:space="preserve">, in the context of establishing the new funding arrangements, a fund </w:t>
      </w:r>
      <w:r>
        <w:t xml:space="preserve">was established </w:t>
      </w:r>
      <w:r w:rsidRPr="00EA58B8">
        <w:t>for responding to loss and damage whose mandate includes a focus on addressing loss and damage to assist developing countries that are particularly vulnerable to the adverse effects of climate change in responding to economic and non-economic loss and damage associated with the adverse effects of climate change, including extreme weather events and slow onset events,</w:t>
      </w:r>
    </w:p>
    <w:p w14:paraId="3EB673F3" w14:textId="6E31A366" w:rsidR="00DB68AD" w:rsidRPr="00EA58B8" w:rsidRDefault="00DB68AD" w:rsidP="00DB68AD">
      <w:pPr>
        <w:numPr>
          <w:ilvl w:val="5"/>
          <w:numId w:val="0"/>
        </w:numPr>
        <w:tabs>
          <w:tab w:val="left" w:pos="1701"/>
        </w:tabs>
        <w:spacing w:after="120"/>
        <w:ind w:left="1134" w:right="1133"/>
        <w:jc w:val="both"/>
      </w:pPr>
      <w:r w:rsidRPr="00EA58B8">
        <w:tab/>
      </w:r>
      <w:r w:rsidRPr="00EA58B8">
        <w:rPr>
          <w:i/>
          <w:iCs/>
        </w:rPr>
        <w:t>Acknowledging</w:t>
      </w:r>
      <w:r w:rsidRPr="00EA58B8">
        <w:t xml:space="preserve"> that climate change is a common concern of humankind and that Parties should, when taking action to address climate change, respect, promote and consider their respective obligations on human rights, the right to a clean, healthy and sustainable environment, the right to health, the rights of </w:t>
      </w:r>
      <w:r>
        <w:t>I</w:t>
      </w:r>
      <w:r w:rsidRPr="00EA58B8">
        <w:t xml:space="preserve">ndigenous </w:t>
      </w:r>
      <w:r>
        <w:t>P</w:t>
      </w:r>
      <w:r w:rsidRPr="00835175">
        <w:t>eoples</w:t>
      </w:r>
      <w:r w:rsidRPr="00EA58B8">
        <w:t>, local communities, migrants, children, persons with disabilities and people in vulnerable situations and the right to development, as well as gender equality, empowerment of women and intergenerational equity,</w:t>
      </w:r>
      <w:r>
        <w:rPr>
          <w:rStyle w:val="FootnoteReference"/>
        </w:rPr>
        <w:footnoteReference w:id="2"/>
      </w:r>
      <w:r>
        <w:rPr>
          <w:rStyle w:val="CommentReference"/>
        </w:rPr>
        <w:t xml:space="preserve"> </w:t>
      </w:r>
    </w:p>
    <w:p w14:paraId="788B14DB" w14:textId="77777777" w:rsidR="00DB68AD" w:rsidRPr="00EA58B8" w:rsidRDefault="00DB68AD" w:rsidP="00DB68AD">
      <w:pPr>
        <w:numPr>
          <w:ilvl w:val="5"/>
          <w:numId w:val="0"/>
        </w:numPr>
        <w:tabs>
          <w:tab w:val="left" w:pos="1701"/>
        </w:tabs>
        <w:spacing w:after="120"/>
        <w:ind w:left="1134" w:right="1133"/>
        <w:jc w:val="both"/>
      </w:pPr>
      <w:r w:rsidRPr="00EA58B8">
        <w:rPr>
          <w:i/>
          <w:iCs/>
        </w:rPr>
        <w:tab/>
        <w:t>Recalling</w:t>
      </w:r>
      <w:r w:rsidRPr="00EA58B8">
        <w:t xml:space="preserve"> the understanding of the </w:t>
      </w:r>
      <w:r w:rsidRPr="001E4D82">
        <w:t>Conference of the Parties and the Conference of the Parties serving as the meeting of the Parties to the Paris Agreement</w:t>
      </w:r>
      <w:r w:rsidRPr="00EA58B8">
        <w:t xml:space="preserve"> that funding arrangements, including a fund, for responding to loss and damage are based on cooperation and facilitation and do not involve liability or compensation,</w:t>
      </w:r>
      <w:r>
        <w:rPr>
          <w:rStyle w:val="FootnoteReference"/>
        </w:rPr>
        <w:footnoteReference w:id="3"/>
      </w:r>
    </w:p>
    <w:p w14:paraId="0AABFEC3" w14:textId="24BC3417" w:rsidR="00DB68AD" w:rsidRPr="006460C7" w:rsidRDefault="00DB68AD" w:rsidP="00DB68AD">
      <w:pPr>
        <w:numPr>
          <w:ilvl w:val="5"/>
          <w:numId w:val="0"/>
        </w:numPr>
        <w:tabs>
          <w:tab w:val="left" w:pos="1701"/>
        </w:tabs>
        <w:spacing w:after="120"/>
        <w:ind w:left="1134" w:right="1133"/>
        <w:jc w:val="both"/>
      </w:pPr>
      <w:r w:rsidRPr="00EA58B8">
        <w:rPr>
          <w:i/>
          <w:iCs/>
        </w:rPr>
        <w:tab/>
      </w:r>
      <w:r w:rsidRPr="00EA58B8">
        <w:rPr>
          <w:i/>
          <w:iCs/>
        </w:rPr>
        <w:tab/>
        <w:t>Expressing</w:t>
      </w:r>
      <w:r w:rsidRPr="00E1497A">
        <w:rPr>
          <w:i/>
          <w:iCs/>
        </w:rPr>
        <w:t xml:space="preserve"> </w:t>
      </w:r>
      <w:r w:rsidRPr="004D00D8">
        <w:rPr>
          <w:i/>
          <w:iCs/>
        </w:rPr>
        <w:t>appreciation</w:t>
      </w:r>
      <w:r w:rsidRPr="00EA58B8">
        <w:t xml:space="preserve"> to the Government</w:t>
      </w:r>
      <w:r>
        <w:t>s</w:t>
      </w:r>
      <w:r w:rsidRPr="00EA58B8">
        <w:t xml:space="preserve"> of Egypt</w:t>
      </w:r>
      <w:r>
        <w:t xml:space="preserve">, the Dominican Republic and the United Arab Emirates </w:t>
      </w:r>
      <w:r w:rsidRPr="00EA58B8">
        <w:t>for hosting the 1</w:t>
      </w:r>
      <w:r w:rsidRPr="00EA58B8">
        <w:rPr>
          <w:vertAlign w:val="superscript"/>
        </w:rPr>
        <w:t>st</w:t>
      </w:r>
      <w:r w:rsidRPr="00EA58B8">
        <w:t xml:space="preserve"> and 4</w:t>
      </w:r>
      <w:r w:rsidRPr="00EA58B8">
        <w:rPr>
          <w:vertAlign w:val="superscript"/>
        </w:rPr>
        <w:t>th</w:t>
      </w:r>
      <w:r w:rsidRPr="00EA58B8">
        <w:t xml:space="preserve"> meetings, 3</w:t>
      </w:r>
      <w:r w:rsidRPr="00EA58B8">
        <w:rPr>
          <w:vertAlign w:val="superscript"/>
        </w:rPr>
        <w:t>rd</w:t>
      </w:r>
      <w:r w:rsidRPr="00EA58B8">
        <w:t xml:space="preserve"> meeting and 5</w:t>
      </w:r>
      <w:r w:rsidRPr="00EA58B8">
        <w:rPr>
          <w:vertAlign w:val="superscript"/>
        </w:rPr>
        <w:t>th</w:t>
      </w:r>
      <w:r w:rsidRPr="00EA58B8">
        <w:t xml:space="preserve"> meeting </w:t>
      </w:r>
      <w:r>
        <w:t xml:space="preserve">respectively </w:t>
      </w:r>
      <w:r w:rsidRPr="00EA58B8">
        <w:t xml:space="preserve">of the </w:t>
      </w:r>
      <w:r w:rsidR="009C7E4A">
        <w:t xml:space="preserve">transitional committee on the operationalization of the new </w:t>
      </w:r>
      <w:r w:rsidR="002B6BB5" w:rsidRPr="006E688F">
        <w:t>funding arrangements for responding to loss and damage and the fund established in paragraph 3 of decisions 2/CP.27 and 2/CMA.4</w:t>
      </w:r>
      <w:r w:rsidR="002B6BB5">
        <w:t xml:space="preserve"> </w:t>
      </w:r>
      <w:r w:rsidRPr="00EA58B8">
        <w:t>and to the Governments of Australia, Germany, Norway and the United States of America for providing financial support for the work of the Committee,</w:t>
      </w:r>
    </w:p>
    <w:p w14:paraId="03593338" w14:textId="3B3649FA" w:rsidR="00DB68AD" w:rsidRPr="00EA58B8" w:rsidRDefault="00AB66BB" w:rsidP="00AB66BB">
      <w:pPr>
        <w:pStyle w:val="RegSingleTxtG"/>
      </w:pPr>
      <w:r w:rsidRPr="00EA58B8">
        <w:t>1.</w:t>
      </w:r>
      <w:r w:rsidRPr="00EA58B8">
        <w:tab/>
      </w:r>
      <w:r w:rsidR="00DB68AD" w:rsidRPr="00EA58B8">
        <w:rPr>
          <w:i/>
          <w:iCs/>
        </w:rPr>
        <w:tab/>
      </w:r>
      <w:bookmarkStart w:id="7" w:name="_Ref151391630"/>
      <w:r w:rsidR="00DB68AD" w:rsidRPr="00EA58B8">
        <w:rPr>
          <w:i/>
          <w:iCs/>
        </w:rPr>
        <w:t>Welcome</w:t>
      </w:r>
      <w:r w:rsidR="00DB68AD" w:rsidRPr="00EA58B8">
        <w:t xml:space="preserve"> the report of the </w:t>
      </w:r>
      <w:r w:rsidR="002B6BB5">
        <w:t xml:space="preserve">transitional committee on the operationalization of the new </w:t>
      </w:r>
      <w:r w:rsidR="002B6BB5" w:rsidRPr="006E688F">
        <w:t>funding arrangements for responding to loss and damage and the fund established in paragraph 3 of decisions 2/CP.27 and 2/CMA.4</w:t>
      </w:r>
      <w:r w:rsidR="002B6BB5">
        <w:t xml:space="preserve"> (</w:t>
      </w:r>
      <w:r w:rsidR="00DB68AD">
        <w:t>T</w:t>
      </w:r>
      <w:r w:rsidR="00DB68AD" w:rsidRPr="00EA58B8">
        <w:t xml:space="preserve">ransitional </w:t>
      </w:r>
      <w:r w:rsidR="00DB68AD">
        <w:t>C</w:t>
      </w:r>
      <w:r w:rsidR="00DB68AD" w:rsidRPr="00835175">
        <w:t>ommittee</w:t>
      </w:r>
      <w:r w:rsidR="002B6BB5">
        <w:t>)</w:t>
      </w:r>
      <w:r w:rsidR="00DB68AD">
        <w:rPr>
          <w:rStyle w:val="FootnoteReference"/>
        </w:rPr>
        <w:footnoteReference w:id="4"/>
      </w:r>
      <w:r w:rsidR="00DB68AD" w:rsidRPr="00835175">
        <w:t xml:space="preserve"> </w:t>
      </w:r>
      <w:r w:rsidR="00DB68AD">
        <w:t>containing recommendations</w:t>
      </w:r>
      <w:r w:rsidR="00DB68AD" w:rsidRPr="00EA58B8">
        <w:t xml:space="preserve"> on the operationalization of the funding arrangements for responding to loss and damage referred to in paragraph 2</w:t>
      </w:r>
      <w:r w:rsidR="00DB68AD">
        <w:t xml:space="preserve"> </w:t>
      </w:r>
      <w:r w:rsidR="00DB68AD" w:rsidRPr="00EA58B8">
        <w:t>of decisions 2/CP.27 and 2/CMA.4, including the fund referred to in paragraph 3</w:t>
      </w:r>
      <w:r w:rsidR="00DB68AD">
        <w:t xml:space="preserve"> of the same decisions (hereinafter referred to as the Fund)</w:t>
      </w:r>
      <w:r w:rsidR="00DB68AD" w:rsidRPr="00EA58B8">
        <w:t xml:space="preserve">, </w:t>
      </w:r>
      <w:r w:rsidR="00DB68AD">
        <w:t xml:space="preserve">and </w:t>
      </w:r>
      <w:r w:rsidR="00DB68AD" w:rsidRPr="004A654F">
        <w:rPr>
          <w:i/>
          <w:iCs/>
        </w:rPr>
        <w:t>take note with appreciation</w:t>
      </w:r>
      <w:r w:rsidR="00DB68AD" w:rsidRPr="00EA58B8">
        <w:t xml:space="preserve"> of the work of the Transitional Committee in responding to its mandate;</w:t>
      </w:r>
      <w:r w:rsidR="00DB68AD">
        <w:rPr>
          <w:rStyle w:val="FootnoteReference"/>
        </w:rPr>
        <w:footnoteReference w:id="5"/>
      </w:r>
      <w:bookmarkEnd w:id="7"/>
    </w:p>
    <w:p w14:paraId="100E9D8D" w14:textId="1F2A777A" w:rsidR="00DB68AD" w:rsidRPr="0008210C" w:rsidRDefault="00AB66BB" w:rsidP="00AB66BB">
      <w:pPr>
        <w:pStyle w:val="RegSingleTxtG"/>
      </w:pPr>
      <w:r w:rsidRPr="0008210C">
        <w:lastRenderedPageBreak/>
        <w:t>2.</w:t>
      </w:r>
      <w:r w:rsidRPr="0008210C">
        <w:tab/>
      </w:r>
      <w:r w:rsidR="00DB68AD" w:rsidRPr="00EA58B8">
        <w:rPr>
          <w:i/>
          <w:iCs/>
        </w:rPr>
        <w:t>Approve</w:t>
      </w:r>
      <w:r w:rsidR="00DB68AD" w:rsidRPr="00EA58B8">
        <w:t xml:space="preserve"> the </w:t>
      </w:r>
      <w:r w:rsidR="00DB68AD">
        <w:t>G</w:t>
      </w:r>
      <w:r w:rsidR="00DB68AD" w:rsidRPr="00EA58B8">
        <w:t xml:space="preserve">overning </w:t>
      </w:r>
      <w:r w:rsidR="00DB68AD">
        <w:t>I</w:t>
      </w:r>
      <w:r w:rsidR="00DB68AD" w:rsidRPr="00EA58B8">
        <w:t xml:space="preserve">nstrument </w:t>
      </w:r>
      <w:r w:rsidR="00DB68AD">
        <w:t>of</w:t>
      </w:r>
      <w:r w:rsidR="00DB68AD" w:rsidRPr="00EA58B8">
        <w:t xml:space="preserve"> the Fund</w:t>
      </w:r>
      <w:r w:rsidR="00DB68AD">
        <w:t>,</w:t>
      </w:r>
      <w:r w:rsidR="00DB68AD" w:rsidRPr="00EA58B8">
        <w:t xml:space="preserve"> as contained in </w:t>
      </w:r>
      <w:r w:rsidR="00DB68AD" w:rsidRPr="00A161D7">
        <w:t>annex I;</w:t>
      </w:r>
    </w:p>
    <w:p w14:paraId="1BBED229" w14:textId="359B3AC5" w:rsidR="00DB68AD" w:rsidRPr="00EA58B8" w:rsidRDefault="00AB66BB" w:rsidP="00AB66BB">
      <w:pPr>
        <w:pStyle w:val="RegSingleTxtG"/>
      </w:pPr>
      <w:r w:rsidRPr="00EA58B8">
        <w:t>3.</w:t>
      </w:r>
      <w:r w:rsidRPr="00EA58B8">
        <w:tab/>
      </w:r>
      <w:r w:rsidR="00DB68AD" w:rsidRPr="00EA58B8">
        <w:rPr>
          <w:i/>
          <w:iCs/>
        </w:rPr>
        <w:tab/>
      </w:r>
      <w:bookmarkStart w:id="8" w:name="_Ref151389987"/>
      <w:r w:rsidR="00DB68AD" w:rsidRPr="00EA58B8">
        <w:rPr>
          <w:i/>
          <w:iCs/>
        </w:rPr>
        <w:t>Decide</w:t>
      </w:r>
      <w:r w:rsidR="00DB68AD" w:rsidRPr="00EA58B8">
        <w:t xml:space="preserve"> that the Fund will be serviced by a </w:t>
      </w:r>
      <w:r w:rsidR="00DB68AD" w:rsidRPr="00EA58B8" w:rsidDel="00521E75">
        <w:t>new</w:t>
      </w:r>
      <w:r w:rsidR="00DB68AD" w:rsidRPr="00EA58B8" w:rsidDel="00AF7AE2">
        <w:t>,</w:t>
      </w:r>
      <w:r w:rsidR="00DB68AD" w:rsidRPr="00EA58B8" w:rsidDel="00521E75">
        <w:t xml:space="preserve"> </w:t>
      </w:r>
      <w:r w:rsidR="00DB68AD" w:rsidRPr="00EA58B8">
        <w:t>dedicated</w:t>
      </w:r>
      <w:r w:rsidR="00DB68AD" w:rsidRPr="00EA58B8" w:rsidDel="00EE7081">
        <w:t xml:space="preserve"> and</w:t>
      </w:r>
      <w:r w:rsidR="00DB68AD" w:rsidRPr="00EA58B8">
        <w:t xml:space="preserve"> independent secretariat;</w:t>
      </w:r>
      <w:bookmarkEnd w:id="8"/>
    </w:p>
    <w:p w14:paraId="0291419F" w14:textId="483F0B24" w:rsidR="00DB68AD" w:rsidRPr="0008210C" w:rsidRDefault="00AB66BB" w:rsidP="00AB66BB">
      <w:pPr>
        <w:pStyle w:val="RegSingleTxtG"/>
      </w:pPr>
      <w:r w:rsidRPr="0008210C">
        <w:t>4.</w:t>
      </w:r>
      <w:r w:rsidRPr="0008210C">
        <w:tab/>
      </w:r>
      <w:r w:rsidR="00DB68AD">
        <w:rPr>
          <w:i/>
          <w:iCs/>
        </w:rPr>
        <w:t>Also d</w:t>
      </w:r>
      <w:r w:rsidR="00DB68AD" w:rsidRPr="00835175">
        <w:rPr>
          <w:i/>
          <w:iCs/>
        </w:rPr>
        <w:t>ecide</w:t>
      </w:r>
      <w:r w:rsidR="00DB68AD" w:rsidRPr="00514344">
        <w:rPr>
          <w:i/>
          <w:iCs/>
        </w:rPr>
        <w:t xml:space="preserve"> </w:t>
      </w:r>
      <w:r w:rsidR="00DB68AD" w:rsidRPr="00D65495">
        <w:t>that the Fund will be governed and supervised by a Board;</w:t>
      </w:r>
    </w:p>
    <w:p w14:paraId="198F1242" w14:textId="7215C54D" w:rsidR="00DB68AD" w:rsidRPr="00EA58B8" w:rsidRDefault="00AB66BB" w:rsidP="00AB66BB">
      <w:pPr>
        <w:pStyle w:val="RegSingleTxtG"/>
      </w:pPr>
      <w:r w:rsidRPr="00EA58B8">
        <w:t>5.</w:t>
      </w:r>
      <w:r w:rsidRPr="00EA58B8">
        <w:tab/>
      </w:r>
      <w:r w:rsidR="00DB68AD">
        <w:rPr>
          <w:i/>
          <w:iCs/>
        </w:rPr>
        <w:t>Further d</w:t>
      </w:r>
      <w:r w:rsidR="00DB68AD" w:rsidRPr="00835175">
        <w:rPr>
          <w:i/>
          <w:iCs/>
        </w:rPr>
        <w:t>ecide</w:t>
      </w:r>
      <w:r w:rsidR="00DB68AD" w:rsidRPr="00EA58B8">
        <w:rPr>
          <w:i/>
          <w:iCs/>
        </w:rPr>
        <w:t xml:space="preserve"> </w:t>
      </w:r>
      <w:r w:rsidR="00DB68AD" w:rsidRPr="00EA58B8">
        <w:t xml:space="preserve">to designate the Fund as an entity entrusted with the operation of the </w:t>
      </w:r>
      <w:r w:rsidR="00DB68AD">
        <w:t>F</w:t>
      </w:r>
      <w:r w:rsidR="00DB68AD" w:rsidRPr="00EA58B8">
        <w:t xml:space="preserve">inancial </w:t>
      </w:r>
      <w:r w:rsidR="00DB68AD">
        <w:t>M</w:t>
      </w:r>
      <w:r w:rsidR="00DB68AD" w:rsidRPr="00D65495">
        <w:t>echanism</w:t>
      </w:r>
      <w:r w:rsidR="00DB68AD" w:rsidRPr="00EA58B8">
        <w:t xml:space="preserve"> of the Convention</w:t>
      </w:r>
      <w:r w:rsidR="00DB68AD">
        <w:t xml:space="preserve">, </w:t>
      </w:r>
      <w:r w:rsidR="00DB68AD" w:rsidRPr="00EA58B8">
        <w:t xml:space="preserve">also </w:t>
      </w:r>
      <w:r w:rsidR="00DB68AD" w:rsidRPr="00D65495">
        <w:t>serv</w:t>
      </w:r>
      <w:r w:rsidR="00DB68AD">
        <w:t>ing</w:t>
      </w:r>
      <w:r w:rsidR="00DB68AD" w:rsidRPr="00D65495">
        <w:t xml:space="preserve"> </w:t>
      </w:r>
      <w:r w:rsidR="00DB68AD" w:rsidRPr="00EA58B8">
        <w:t xml:space="preserve">the Paris Agreement, </w:t>
      </w:r>
      <w:r w:rsidR="00DB68AD" w:rsidRPr="00EA58B8" w:rsidDel="00F75ADD">
        <w:t xml:space="preserve">which will be </w:t>
      </w:r>
      <w:r w:rsidR="00DB68AD" w:rsidRPr="00EA58B8">
        <w:t xml:space="preserve">accountable to and function under the guidance of the </w:t>
      </w:r>
      <w:r w:rsidR="00DB68AD" w:rsidRPr="00BC2CC5">
        <w:t>Conference of the Parties and</w:t>
      </w:r>
      <w:r w:rsidR="00DB68AD" w:rsidRPr="00BC2CC5" w:rsidDel="005D66EE">
        <w:t xml:space="preserve"> the </w:t>
      </w:r>
      <w:r w:rsidR="00DB68AD" w:rsidRPr="00BC2CC5">
        <w:t>Conference of the Parties serving as the meeting of the Parties to the Paris Agreement</w:t>
      </w:r>
      <w:r w:rsidR="00DB68AD" w:rsidRPr="00EA58B8">
        <w:t>;</w:t>
      </w:r>
    </w:p>
    <w:p w14:paraId="20BC28E0" w14:textId="1B3241DF" w:rsidR="00DB68AD" w:rsidRPr="00EA58B8" w:rsidRDefault="00AB66BB" w:rsidP="00AB66BB">
      <w:pPr>
        <w:pStyle w:val="RegSingleTxtG"/>
      </w:pPr>
      <w:bookmarkStart w:id="9" w:name="_Ref151389302"/>
      <w:bookmarkStart w:id="10" w:name="_Ref155789217"/>
      <w:r w:rsidRPr="00EA58B8">
        <w:t>6.</w:t>
      </w:r>
      <w:r w:rsidRPr="00EA58B8">
        <w:tab/>
      </w:r>
      <w:r w:rsidR="00DB68AD" w:rsidRPr="00EA58B8" w:rsidDel="00157D2A">
        <w:rPr>
          <w:i/>
          <w:iCs/>
        </w:rPr>
        <w:t>D</w:t>
      </w:r>
      <w:r w:rsidR="00DB68AD" w:rsidRPr="00EA58B8">
        <w:rPr>
          <w:i/>
          <w:iCs/>
        </w:rPr>
        <w:t xml:space="preserve">ecide </w:t>
      </w:r>
      <w:r w:rsidR="00DB68AD" w:rsidRPr="00EA58B8">
        <w:t>that arrangements</w:t>
      </w:r>
      <w:r w:rsidR="00DB68AD">
        <w:t xml:space="preserve"> </w:t>
      </w:r>
      <w:r w:rsidR="00DB68AD" w:rsidRPr="00EA58B8" w:rsidDel="00F52150">
        <w:t>with</w:t>
      </w:r>
      <w:r w:rsidR="00DB68AD" w:rsidRPr="00EA58B8" w:rsidDel="001E0E95">
        <w:t xml:space="preserve"> the Fund, </w:t>
      </w:r>
      <w:r w:rsidR="00DB68AD" w:rsidRPr="00EA58B8">
        <w:t xml:space="preserve">consistent with the </w:t>
      </w:r>
      <w:r w:rsidR="00DB68AD">
        <w:t>G</w:t>
      </w:r>
      <w:r w:rsidR="00DB68AD" w:rsidRPr="00EA58B8">
        <w:t xml:space="preserve">overning </w:t>
      </w:r>
      <w:r w:rsidR="00DB68AD">
        <w:t>I</w:t>
      </w:r>
      <w:r w:rsidR="00DB68AD" w:rsidRPr="00EA58B8">
        <w:t>nstrument</w:t>
      </w:r>
      <w:r w:rsidR="00DB68AD">
        <w:t xml:space="preserve"> of the Fund and to ensure</w:t>
      </w:r>
      <w:r w:rsidR="00DB68AD" w:rsidRPr="00EA58B8" w:rsidDel="005441F3">
        <w:t xml:space="preserve"> </w:t>
      </w:r>
      <w:r w:rsidR="00DB68AD" w:rsidRPr="00EA58B8" w:rsidDel="001E0E95">
        <w:t xml:space="preserve">that the Fund is accountable to and functions under the guidance of the </w:t>
      </w:r>
      <w:r w:rsidR="00DB68AD" w:rsidRPr="00BC2CC5">
        <w:t xml:space="preserve">Conference of the Parties </w:t>
      </w:r>
      <w:r w:rsidR="00DB68AD" w:rsidRPr="00EA58B8" w:rsidDel="001E0E95">
        <w:t xml:space="preserve">and </w:t>
      </w:r>
      <w:r w:rsidR="00DB68AD">
        <w:t xml:space="preserve">the </w:t>
      </w:r>
      <w:r w:rsidR="00DB68AD" w:rsidRPr="00BC2CC5">
        <w:t>Conference of the Parties serving as the meeting of the Parties to the Paris Agreement</w:t>
      </w:r>
      <w:r w:rsidR="00DB68AD">
        <w:t>,</w:t>
      </w:r>
      <w:r w:rsidR="00DB68AD" w:rsidRPr="00B64DD7" w:rsidDel="006F3E8A">
        <w:t xml:space="preserve"> </w:t>
      </w:r>
      <w:r w:rsidR="00DB68AD" w:rsidRPr="00D65495">
        <w:t xml:space="preserve">are to </w:t>
      </w:r>
      <w:r w:rsidR="00DB68AD" w:rsidRPr="00514344">
        <w:t xml:space="preserve">be approved </w:t>
      </w:r>
      <w:r w:rsidR="00DB68AD">
        <w:t>by the</w:t>
      </w:r>
      <w:r w:rsidR="00DB68AD" w:rsidRPr="00514344">
        <w:t xml:space="preserve"> </w:t>
      </w:r>
      <w:r w:rsidR="00DB68AD" w:rsidRPr="00BC2CC5">
        <w:t xml:space="preserve">Conference of the Parties </w:t>
      </w:r>
      <w:r w:rsidR="00DB68AD">
        <w:t xml:space="preserve">at its twenty-ninth session (November 2024) </w:t>
      </w:r>
      <w:r w:rsidR="00DB68AD" w:rsidRPr="00EA58B8">
        <w:t xml:space="preserve">and </w:t>
      </w:r>
      <w:r w:rsidR="00DB68AD" w:rsidRPr="00BC2CC5" w:rsidDel="005D66EE">
        <w:t xml:space="preserve">the </w:t>
      </w:r>
      <w:r w:rsidR="00DB68AD" w:rsidRPr="00BC2CC5">
        <w:t>Conference of the Parties serving as the meeting of the Parties to the Paris Agreement</w:t>
      </w:r>
      <w:r w:rsidR="00DB68AD" w:rsidRPr="00EA58B8">
        <w:t xml:space="preserve"> </w:t>
      </w:r>
      <w:r w:rsidR="00DB68AD">
        <w:t>at its sixth session (November 2024</w:t>
      </w:r>
      <w:bookmarkEnd w:id="9"/>
      <w:r w:rsidR="00DB68AD" w:rsidDel="00830669">
        <w:t>)</w:t>
      </w:r>
      <w:r w:rsidR="00DB68AD" w:rsidRPr="00514344">
        <w:t>;</w:t>
      </w:r>
      <w:bookmarkEnd w:id="10"/>
    </w:p>
    <w:p w14:paraId="6D78DB02" w14:textId="191379BF" w:rsidR="00DB68AD" w:rsidRPr="00F721DF" w:rsidRDefault="00AB66BB" w:rsidP="00AB66BB">
      <w:pPr>
        <w:pStyle w:val="RegSingleTxtG"/>
      </w:pPr>
      <w:r w:rsidRPr="00F721DF">
        <w:t>7.</w:t>
      </w:r>
      <w:r w:rsidRPr="00F721DF">
        <w:tab/>
      </w:r>
      <w:r w:rsidR="00DB68AD" w:rsidRPr="005A71F4">
        <w:rPr>
          <w:i/>
          <w:iCs/>
        </w:rPr>
        <w:t>Request</w:t>
      </w:r>
      <w:r w:rsidR="00DB68AD" w:rsidRPr="00F721DF">
        <w:t xml:space="preserve"> the Standing Committee on Finance to develop the arrangements referred to in paragraph </w:t>
      </w:r>
      <w:r w:rsidR="00DB68AD">
        <w:rPr>
          <w:cs/>
        </w:rPr>
        <w:t>‎</w:t>
      </w:r>
      <w:r w:rsidR="009603A9">
        <w:rPr>
          <w:cs/>
        </w:rPr>
        <w:t>‎</w:t>
      </w:r>
      <w:r w:rsidR="009603A9">
        <w:t>6 above</w:t>
      </w:r>
      <w:r w:rsidR="00DB68AD" w:rsidRPr="00F721DF">
        <w:t xml:space="preserve">, to be concluded between the Conference of the Parties, the Conference of the Parties serving as the meeting of the Parties to the Paris Agreement and the Board of the Fund, consistently with the </w:t>
      </w:r>
      <w:r w:rsidR="00DB68AD">
        <w:t>G</w:t>
      </w:r>
      <w:r w:rsidR="00DB68AD" w:rsidRPr="00F721DF">
        <w:t xml:space="preserve">overning </w:t>
      </w:r>
      <w:r w:rsidR="00DB68AD">
        <w:t>I</w:t>
      </w:r>
      <w:r w:rsidR="00DB68AD" w:rsidRPr="00F721DF">
        <w:t>nstrument of the Fund</w:t>
      </w:r>
      <w:r w:rsidR="00DB68AD" w:rsidRPr="00F721DF" w:rsidDel="005D40BF">
        <w:t>,</w:t>
      </w:r>
      <w:r w:rsidR="00DB68AD" w:rsidRPr="00F721DF">
        <w:t xml:space="preserve"> for consideration and approval by the Board</w:t>
      </w:r>
      <w:r w:rsidR="00DB68AD" w:rsidRPr="00F721DF" w:rsidDel="00172EEE">
        <w:t xml:space="preserve"> </w:t>
      </w:r>
      <w:r w:rsidR="00DB68AD" w:rsidRPr="00F721DF">
        <w:t>and subsequent consideration and approval by the Conference of the Parties at its twenty-ninth session and the Conference of the Parties serving as the meeting of the Parties to the Paris Agreement at its sixth session;</w:t>
      </w:r>
    </w:p>
    <w:p w14:paraId="5076E06D" w14:textId="3F28BE25" w:rsidR="00DB68AD" w:rsidRPr="00EA58B8" w:rsidRDefault="00AB66BB" w:rsidP="00AB66BB">
      <w:pPr>
        <w:pStyle w:val="RegSingleTxtG"/>
      </w:pPr>
      <w:r w:rsidRPr="00EA58B8">
        <w:t>8.</w:t>
      </w:r>
      <w:r w:rsidRPr="00EA58B8">
        <w:tab/>
      </w:r>
      <w:r w:rsidR="00DB68AD" w:rsidRPr="00EA58B8">
        <w:rPr>
          <w:i/>
          <w:iCs/>
        </w:rPr>
        <w:tab/>
        <w:t xml:space="preserve">Invite </w:t>
      </w:r>
      <w:r w:rsidR="00DB68AD" w:rsidRPr="00EA58B8">
        <w:t>Parties</w:t>
      </w:r>
      <w:r w:rsidR="00DB68AD" w:rsidRPr="00EA58B8" w:rsidDel="00383839">
        <w:t>, through their regional groups and constituencies,</w:t>
      </w:r>
      <w:r w:rsidR="00DB68AD" w:rsidRPr="00EA58B8">
        <w:t xml:space="preserve"> to submit nominations of representatives for membership of the Board </w:t>
      </w:r>
      <w:r w:rsidR="00DB68AD">
        <w:t xml:space="preserve">of the Fund </w:t>
      </w:r>
      <w:r w:rsidR="00DB68AD" w:rsidRPr="00EA58B8">
        <w:t xml:space="preserve">to the </w:t>
      </w:r>
      <w:r w:rsidR="00DB68AD">
        <w:t xml:space="preserve">UNFCCC </w:t>
      </w:r>
      <w:r w:rsidR="00DB68AD" w:rsidRPr="00EA58B8">
        <w:t>secretariat</w:t>
      </w:r>
      <w:r w:rsidR="00DB68AD">
        <w:t xml:space="preserve"> </w:t>
      </w:r>
      <w:r w:rsidR="00DB68AD" w:rsidRPr="00EA58B8">
        <w:t>as soon as possible;</w:t>
      </w:r>
    </w:p>
    <w:p w14:paraId="7B8C8372" w14:textId="10D10E92" w:rsidR="00DB68AD" w:rsidRPr="00EA58B8" w:rsidRDefault="00AB66BB" w:rsidP="00AB66BB">
      <w:pPr>
        <w:pStyle w:val="RegSingleTxtG"/>
      </w:pPr>
      <w:r w:rsidRPr="00EA58B8">
        <w:t>9.</w:t>
      </w:r>
      <w:r w:rsidRPr="00EA58B8">
        <w:tab/>
      </w:r>
      <w:r w:rsidR="00DB68AD" w:rsidRPr="00EA58B8">
        <w:rPr>
          <w:i/>
          <w:iCs/>
        </w:rPr>
        <w:t xml:space="preserve">Decide </w:t>
      </w:r>
      <w:r w:rsidR="00DB68AD" w:rsidRPr="00EA58B8">
        <w:t>that the alternate</w:t>
      </w:r>
      <w:r w:rsidR="00DB68AD" w:rsidRPr="00EA58B8" w:rsidDel="00C52B4F">
        <w:t xml:space="preserve"> </w:t>
      </w:r>
      <w:r w:rsidR="00DB68AD" w:rsidRPr="00EA58B8">
        <w:t xml:space="preserve">member for the seat </w:t>
      </w:r>
      <w:r w:rsidR="00DB68AD">
        <w:t xml:space="preserve">on the Board of the Fund </w:t>
      </w:r>
      <w:r w:rsidR="00DB68AD" w:rsidRPr="00EA58B8">
        <w:t xml:space="preserve">referred to in </w:t>
      </w:r>
      <w:r w:rsidR="00DB68AD" w:rsidRPr="00A161D7">
        <w:t xml:space="preserve">paragraph </w:t>
      </w:r>
      <w:r w:rsidR="00DB68AD">
        <w:rPr>
          <w:cs/>
        </w:rPr>
        <w:t>‎</w:t>
      </w:r>
      <w:r w:rsidR="00DB68AD">
        <w:t>17</w:t>
      </w:r>
      <w:r w:rsidR="00DB68AD" w:rsidRPr="00A161D7">
        <w:t>(g)</w:t>
      </w:r>
      <w:r w:rsidR="00CE47AF">
        <w:t xml:space="preserve"> of annex I</w:t>
      </w:r>
      <w:r w:rsidR="00DB68AD" w:rsidRPr="00A161D7">
        <w:t xml:space="preserve"> will rotate among the developing country Parties</w:t>
      </w:r>
      <w:r w:rsidR="00DB68AD" w:rsidRPr="00A161D7" w:rsidDel="00C52B4F">
        <w:t xml:space="preserve"> </w:t>
      </w:r>
      <w:r w:rsidR="00DB68AD" w:rsidRPr="00A161D7">
        <w:t>in the regional groups and constituencies listed in paragraph</w:t>
      </w:r>
      <w:r w:rsidR="00DB68AD" w:rsidRPr="00D65495">
        <w:t xml:space="preserve"> </w:t>
      </w:r>
      <w:r w:rsidR="00DB68AD">
        <w:rPr>
          <w:cs/>
        </w:rPr>
        <w:t>‎</w:t>
      </w:r>
      <w:r w:rsidR="00DB68AD">
        <w:t>17(b</w:t>
      </w:r>
      <w:r w:rsidR="00DB68AD" w:rsidRPr="00357B3B">
        <w:t>–</w:t>
      </w:r>
      <w:r w:rsidR="00DB68AD">
        <w:t>f)</w:t>
      </w:r>
      <w:r w:rsidR="00CE47AF">
        <w:t xml:space="preserve"> of annex I</w:t>
      </w:r>
      <w:r w:rsidR="00DB68AD" w:rsidRPr="00D65495">
        <w:t>;</w:t>
      </w:r>
    </w:p>
    <w:p w14:paraId="589BA20D" w14:textId="318D3257" w:rsidR="00DB68AD" w:rsidRPr="00EA58B8" w:rsidRDefault="00AB66BB" w:rsidP="00AB66BB">
      <w:pPr>
        <w:pStyle w:val="RegSingleTxtG"/>
      </w:pPr>
      <w:r w:rsidRPr="00EA58B8">
        <w:t>10.</w:t>
      </w:r>
      <w:r w:rsidRPr="00EA58B8">
        <w:tab/>
      </w:r>
      <w:r w:rsidR="00DB68AD" w:rsidRPr="00EA58B8">
        <w:rPr>
          <w:i/>
          <w:iCs/>
        </w:rPr>
        <w:tab/>
        <w:t xml:space="preserve">Request </w:t>
      </w:r>
      <w:r w:rsidR="00DB68AD" w:rsidRPr="00EA58B8">
        <w:t xml:space="preserve">the UNFCCC secretariat to initiate arrangements for convening the first meeting of the Board of the Fund once all voting member nominations have been submitted, but no later than 31 January 2024, and </w:t>
      </w:r>
      <w:r w:rsidR="00DB68AD">
        <w:t xml:space="preserve">to convene </w:t>
      </w:r>
      <w:r w:rsidR="00DB68AD" w:rsidRPr="00EA58B8">
        <w:t xml:space="preserve">subsequent meetings until the </w:t>
      </w:r>
      <w:r w:rsidR="00DB68AD">
        <w:t>s</w:t>
      </w:r>
      <w:r w:rsidR="00DB68AD" w:rsidRPr="00956406">
        <w:t>ecretariat</w:t>
      </w:r>
      <w:r w:rsidR="00DB68AD" w:rsidRPr="00EA58B8">
        <w:t xml:space="preserve"> of the Fund is operational;</w:t>
      </w:r>
    </w:p>
    <w:p w14:paraId="65A4AD74" w14:textId="260BE642" w:rsidR="00DB68AD" w:rsidRPr="00EA58B8" w:rsidRDefault="00AB66BB" w:rsidP="00AB66BB">
      <w:pPr>
        <w:pStyle w:val="RegSingleTxtG"/>
      </w:pPr>
      <w:r w:rsidRPr="00EA58B8">
        <w:t>11.</w:t>
      </w:r>
      <w:r w:rsidRPr="00EA58B8">
        <w:tab/>
      </w:r>
      <w:r w:rsidR="00DB68AD" w:rsidRPr="00EA58B8">
        <w:rPr>
          <w:i/>
          <w:iCs/>
        </w:rPr>
        <w:tab/>
        <w:t xml:space="preserve">Urge </w:t>
      </w:r>
      <w:r w:rsidR="00DB68AD" w:rsidRPr="00EA58B8">
        <w:t xml:space="preserve">the Board </w:t>
      </w:r>
      <w:r w:rsidR="00DB68AD">
        <w:t xml:space="preserve">of the Fund </w:t>
      </w:r>
      <w:r w:rsidR="00DB68AD" w:rsidRPr="00EA58B8">
        <w:t>to promptly select the Executive Director of the Fund through a merit-based, open and transparent process;</w:t>
      </w:r>
    </w:p>
    <w:p w14:paraId="799F2815" w14:textId="1401D9C4" w:rsidR="00DB68AD" w:rsidRPr="00EA58B8" w:rsidRDefault="00AB66BB" w:rsidP="00AB66BB">
      <w:pPr>
        <w:pStyle w:val="RegSingleTxtG"/>
      </w:pPr>
      <w:r w:rsidRPr="00EA58B8">
        <w:t>12.</w:t>
      </w:r>
      <w:r w:rsidRPr="00EA58B8">
        <w:tab/>
      </w:r>
      <w:r w:rsidR="00DB68AD">
        <w:rPr>
          <w:i/>
          <w:iCs/>
        </w:rPr>
        <w:t>Also u</w:t>
      </w:r>
      <w:r w:rsidR="00DB68AD" w:rsidRPr="00835175">
        <w:rPr>
          <w:i/>
          <w:iCs/>
        </w:rPr>
        <w:t>rge</w:t>
      </w:r>
      <w:r w:rsidR="00DB68AD" w:rsidRPr="00EA58B8">
        <w:rPr>
          <w:i/>
          <w:iCs/>
        </w:rPr>
        <w:t xml:space="preserve"> </w:t>
      </w:r>
      <w:r w:rsidR="00DB68AD" w:rsidRPr="00EA58B8">
        <w:t xml:space="preserve">developed country Parties to continue to provide support </w:t>
      </w:r>
      <w:r w:rsidR="00DB68AD" w:rsidRPr="009077C0">
        <w:t xml:space="preserve">and </w:t>
      </w:r>
      <w:r w:rsidR="00DB68AD" w:rsidRPr="00EA58B8">
        <w:rPr>
          <w:i/>
          <w:iCs/>
        </w:rPr>
        <w:t>encourage</w:t>
      </w:r>
      <w:r w:rsidR="00DB68AD" w:rsidRPr="00EA58B8">
        <w:t xml:space="preserve"> other Parties to provide</w:t>
      </w:r>
      <w:r w:rsidR="00DB68AD" w:rsidRPr="00EA58B8" w:rsidDel="00051F54">
        <w:t>,</w:t>
      </w:r>
      <w:r w:rsidR="00DB68AD" w:rsidRPr="00EA58B8">
        <w:t xml:space="preserve"> or continue to provide support</w:t>
      </w:r>
      <w:r w:rsidR="00DB68AD" w:rsidRPr="00EA58B8" w:rsidDel="00696CA5">
        <w:t>,</w:t>
      </w:r>
      <w:r w:rsidR="00DB68AD" w:rsidRPr="00EA58B8">
        <w:t xml:space="preserve"> on a voluntary basis</w:t>
      </w:r>
      <w:r w:rsidR="00DB68AD" w:rsidRPr="00EA58B8" w:rsidDel="00696CA5">
        <w:t>,</w:t>
      </w:r>
      <w:r w:rsidR="00DB68AD" w:rsidRPr="00EA58B8">
        <w:t xml:space="preserve"> for activities </w:t>
      </w:r>
      <w:r w:rsidR="00DB68AD" w:rsidRPr="00EA58B8" w:rsidDel="00051F54">
        <w:t>t</w:t>
      </w:r>
      <w:r w:rsidR="00DB68AD" w:rsidRPr="00EA58B8">
        <w:t>o address loss and damage;</w:t>
      </w:r>
      <w:r w:rsidR="00DB68AD" w:rsidRPr="00EA58B8">
        <w:rPr>
          <w:sz w:val="18"/>
          <w:vertAlign w:val="superscript"/>
        </w:rPr>
        <w:footnoteReference w:id="6"/>
      </w:r>
    </w:p>
    <w:p w14:paraId="69D1B1E0" w14:textId="12925CE1" w:rsidR="00DB68AD" w:rsidRPr="00EA58B8" w:rsidRDefault="00AB66BB" w:rsidP="00AB66BB">
      <w:pPr>
        <w:pStyle w:val="RegSingleTxtG"/>
      </w:pPr>
      <w:r w:rsidRPr="00EA58B8">
        <w:t>13.</w:t>
      </w:r>
      <w:r w:rsidRPr="00EA58B8">
        <w:tab/>
      </w:r>
      <w:r w:rsidR="00DB68AD" w:rsidRPr="00EA58B8">
        <w:rPr>
          <w:i/>
          <w:iCs/>
        </w:rPr>
        <w:t>Invite</w:t>
      </w:r>
      <w:r w:rsidR="00DB68AD" w:rsidRPr="00EA58B8">
        <w:t xml:space="preserve"> financial contributions with developed country Parties continuing </w:t>
      </w:r>
      <w:r w:rsidR="00DB68AD">
        <w:t xml:space="preserve">to </w:t>
      </w:r>
      <w:r w:rsidR="00DB68AD" w:rsidRPr="00EA58B8">
        <w:t>take the lead to provide financial resources for commencing the operationalization of the Fund</w:t>
      </w:r>
      <w:r w:rsidR="00DB68AD" w:rsidRPr="00835175">
        <w:t>;</w:t>
      </w:r>
    </w:p>
    <w:p w14:paraId="00CC8673" w14:textId="5F3BC21B" w:rsidR="00F34728" w:rsidRDefault="00AB66BB" w:rsidP="00AB66BB">
      <w:pPr>
        <w:pStyle w:val="RegSingleTxtG"/>
      </w:pPr>
      <w:r>
        <w:t>14.</w:t>
      </w:r>
      <w:r>
        <w:tab/>
      </w:r>
      <w:r w:rsidR="00DB68AD" w:rsidRPr="00EA58B8">
        <w:tab/>
      </w:r>
      <w:r w:rsidR="00F34728" w:rsidRPr="006B0B21">
        <w:rPr>
          <w:i/>
          <w:iCs/>
        </w:rPr>
        <w:t>Welcome</w:t>
      </w:r>
      <w:r w:rsidR="00F34728" w:rsidRPr="00F34728">
        <w:t xml:space="preserve"> the offers of Australia, Canada, Denmark, Estonia, Finland, France, Germany, Iceland, Ireland, Italy, Japan, Netherlands</w:t>
      </w:r>
      <w:r w:rsidR="0094153A">
        <w:t xml:space="preserve"> (Kingdom of the)</w:t>
      </w:r>
      <w:r w:rsidR="00F34728" w:rsidRPr="00F34728">
        <w:t xml:space="preserve">, Norway, Portugal, Slovenia, Spain, Switzerland, the United Arab Emirates, the United Kingdom </w:t>
      </w:r>
      <w:r w:rsidR="00C97002">
        <w:t>of Great Britain and Northern Ireland</w:t>
      </w:r>
      <w:r w:rsidR="00F34728" w:rsidRPr="00F34728">
        <w:t xml:space="preserve"> and the United States of America</w:t>
      </w:r>
      <w:r w:rsidR="00C97002">
        <w:t>,</w:t>
      </w:r>
      <w:r w:rsidR="00F34728" w:rsidRPr="00F34728">
        <w:t xml:space="preserve"> </w:t>
      </w:r>
      <w:r w:rsidR="00A82CC5">
        <w:t>as well as the European Commission</w:t>
      </w:r>
      <w:r w:rsidR="00896BAB">
        <w:t>,</w:t>
      </w:r>
      <w:r w:rsidR="00F34728" w:rsidRPr="00F34728">
        <w:t xml:space="preserve"> amounting to the equivalent </w:t>
      </w:r>
      <w:r w:rsidR="00571F5D">
        <w:t>of</w:t>
      </w:r>
      <w:r w:rsidR="00F34728" w:rsidRPr="00F34728">
        <w:t xml:space="preserve"> USD 792 million</w:t>
      </w:r>
      <w:r w:rsidR="00C97002">
        <w:t>,</w:t>
      </w:r>
      <w:r w:rsidR="00F34728" w:rsidRPr="00F34728">
        <w:t xml:space="preserve"> to the funding arrangements</w:t>
      </w:r>
      <w:r w:rsidR="00C97002">
        <w:t>,</w:t>
      </w:r>
      <w:r w:rsidR="00F34728" w:rsidRPr="00F34728">
        <w:t xml:space="preserve"> including </w:t>
      </w:r>
      <w:r w:rsidR="00C12249">
        <w:t xml:space="preserve">the </w:t>
      </w:r>
      <w:r w:rsidR="00F34728" w:rsidRPr="00F34728">
        <w:t>contribution of USD 661 million to the Fund</w:t>
      </w:r>
      <w:r w:rsidR="00C97002">
        <w:t>;</w:t>
      </w:r>
    </w:p>
    <w:p w14:paraId="56948014" w14:textId="52F6C04A" w:rsidR="00DB68AD" w:rsidRPr="00EA58B8" w:rsidRDefault="00AB66BB" w:rsidP="00AB66BB">
      <w:pPr>
        <w:pStyle w:val="RegSingleTxtG"/>
        <w:rPr>
          <w:iCs/>
        </w:rPr>
      </w:pPr>
      <w:r w:rsidRPr="00EA58B8">
        <w:t>15.</w:t>
      </w:r>
      <w:r w:rsidRPr="00EA58B8">
        <w:tab/>
      </w:r>
      <w:r w:rsidR="00DB68AD" w:rsidRPr="00EA58B8">
        <w:rPr>
          <w:i/>
        </w:rPr>
        <w:t xml:space="preserve">Decide </w:t>
      </w:r>
      <w:r w:rsidR="00DB68AD" w:rsidRPr="00EA58B8">
        <w:rPr>
          <w:iCs/>
        </w:rPr>
        <w:t xml:space="preserve">that the Board </w:t>
      </w:r>
      <w:r w:rsidR="00DB68AD" w:rsidRPr="00EA58B8">
        <w:t xml:space="preserve">of the Fund will be conferred with </w:t>
      </w:r>
      <w:r w:rsidR="00A55D93">
        <w:t>the</w:t>
      </w:r>
      <w:r w:rsidR="00DB68AD" w:rsidRPr="00EA58B8">
        <w:t xml:space="preserve"> legal personality and </w:t>
      </w:r>
      <w:r w:rsidR="00DB68AD">
        <w:t xml:space="preserve">the </w:t>
      </w:r>
      <w:r w:rsidR="00DB68AD" w:rsidRPr="00EA58B8">
        <w:t xml:space="preserve">legal capacity </w:t>
      </w:r>
      <w:r w:rsidR="00DB68AD">
        <w:t xml:space="preserve">as </w:t>
      </w:r>
      <w:r w:rsidR="00DB68AD" w:rsidRPr="00EA58B8">
        <w:t>necessary for</w:t>
      </w:r>
      <w:r w:rsidR="00DB68AD" w:rsidRPr="00EA58B8" w:rsidDel="001F3509">
        <w:t xml:space="preserve"> </w:t>
      </w:r>
      <w:r w:rsidR="00DB68AD" w:rsidRPr="00EA58B8">
        <w:t>discharg</w:t>
      </w:r>
      <w:r w:rsidR="00DB68AD">
        <w:t>ing</w:t>
      </w:r>
      <w:r w:rsidR="00DB68AD" w:rsidRPr="00EA58B8">
        <w:t xml:space="preserve"> its roles and functions, in particular the legal capacity to negotiate, conclude and enter into a hosting arrangement with the World Bank as interim trustee and host of the Fund</w:t>
      </w:r>
      <w:r w:rsidR="00DB68AD">
        <w:t>’s</w:t>
      </w:r>
      <w:r w:rsidR="00DB68AD" w:rsidRPr="00EA58B8">
        <w:t xml:space="preserve"> secretariat;</w:t>
      </w:r>
    </w:p>
    <w:p w14:paraId="1A025D9A" w14:textId="7691D073" w:rsidR="00DB68AD" w:rsidRPr="00EA58B8" w:rsidRDefault="00AB66BB" w:rsidP="00AB66BB">
      <w:pPr>
        <w:pStyle w:val="RegSingleTxtG"/>
        <w:rPr>
          <w:iCs/>
        </w:rPr>
      </w:pPr>
      <w:r w:rsidRPr="00EA58B8">
        <w:t>16.</w:t>
      </w:r>
      <w:r w:rsidRPr="00EA58B8">
        <w:tab/>
      </w:r>
      <w:r w:rsidR="00DB68AD" w:rsidRPr="00EA58B8">
        <w:rPr>
          <w:i/>
          <w:iCs/>
        </w:rPr>
        <w:t>Request</w:t>
      </w:r>
      <w:r w:rsidR="00DB68AD" w:rsidRPr="00EA58B8">
        <w:t xml:space="preserve"> the Board </w:t>
      </w:r>
      <w:r w:rsidR="00DB68AD">
        <w:t xml:space="preserve">of the Fund </w:t>
      </w:r>
      <w:r w:rsidR="00DB68AD" w:rsidRPr="00EA58B8">
        <w:t xml:space="preserve">to select </w:t>
      </w:r>
      <w:r w:rsidR="00DB68AD" w:rsidRPr="00EA58B8" w:rsidDel="002B3C4F">
        <w:t>the</w:t>
      </w:r>
      <w:r w:rsidR="00DB68AD" w:rsidRPr="00EA58B8">
        <w:t xml:space="preserve"> host country </w:t>
      </w:r>
      <w:r w:rsidR="00DB68AD" w:rsidRPr="00EA58B8" w:rsidDel="00A7032B">
        <w:t xml:space="preserve">of the Board </w:t>
      </w:r>
      <w:r w:rsidR="00DB68AD" w:rsidRPr="00EA58B8">
        <w:t xml:space="preserve">through an open, transparent and competitive process, with the host country of the Board conferring to the Board </w:t>
      </w:r>
      <w:r w:rsidR="00DB68AD" w:rsidDel="00CB0E7F">
        <w:t xml:space="preserve">the </w:t>
      </w:r>
      <w:r w:rsidR="00DB68AD" w:rsidRPr="00EA58B8">
        <w:t xml:space="preserve">legal personality and </w:t>
      </w:r>
      <w:r w:rsidR="00DB68AD">
        <w:t xml:space="preserve">the </w:t>
      </w:r>
      <w:r w:rsidR="00DB68AD" w:rsidRPr="00EA58B8">
        <w:t xml:space="preserve">legal capacity </w:t>
      </w:r>
      <w:r w:rsidR="00DB68AD">
        <w:t xml:space="preserve">as </w:t>
      </w:r>
      <w:r w:rsidR="00DB68AD" w:rsidRPr="00EA58B8">
        <w:t>necessary for discharg</w:t>
      </w:r>
      <w:r w:rsidR="00DB68AD">
        <w:t>ing</w:t>
      </w:r>
      <w:r w:rsidR="00DB68AD" w:rsidRPr="00EA58B8">
        <w:t xml:space="preserve"> its roles and functions;</w:t>
      </w:r>
    </w:p>
    <w:p w14:paraId="67CDAAB8" w14:textId="6E456071" w:rsidR="00DB68AD" w:rsidRPr="00EA58B8" w:rsidRDefault="00AB66BB" w:rsidP="00AB66BB">
      <w:pPr>
        <w:pStyle w:val="RegSingleTxtG"/>
      </w:pPr>
      <w:bookmarkStart w:id="11" w:name="_Ref151389850"/>
      <w:r w:rsidRPr="00EA58B8">
        <w:t>17.</w:t>
      </w:r>
      <w:r w:rsidRPr="00EA58B8">
        <w:tab/>
      </w:r>
      <w:r w:rsidR="00DB68AD" w:rsidRPr="00EA58B8">
        <w:rPr>
          <w:i/>
          <w:iCs/>
        </w:rPr>
        <w:t>Invite</w:t>
      </w:r>
      <w:r w:rsidR="00DB68AD" w:rsidRPr="00EA58B8">
        <w:t xml:space="preserve"> the World Bank, subject to paragraphs </w:t>
      </w:r>
      <w:r w:rsidR="00DB68AD">
        <w:rPr>
          <w:cs/>
        </w:rPr>
        <w:t>‎</w:t>
      </w:r>
      <w:r w:rsidR="009603A9">
        <w:rPr>
          <w:cs/>
        </w:rPr>
        <w:t>‎</w:t>
      </w:r>
      <w:r w:rsidR="009603A9">
        <w:t>20</w:t>
      </w:r>
      <w:r w:rsidR="009B742A">
        <w:rPr>
          <w:cs/>
        </w:rPr>
        <w:t>–</w:t>
      </w:r>
      <w:r w:rsidR="009603A9">
        <w:rPr>
          <w:cs/>
        </w:rPr>
        <w:t>‎</w:t>
      </w:r>
      <w:r w:rsidR="009603A9">
        <w:t>24 below</w:t>
      </w:r>
      <w:r w:rsidR="00DB68AD" w:rsidRPr="00835175">
        <w:t>,</w:t>
      </w:r>
      <w:r w:rsidR="00DB68AD" w:rsidRPr="00EA58B8">
        <w:t xml:space="preserve"> to operationalize the Fund as a World Bank</w:t>
      </w:r>
      <w:r w:rsidR="00DB68AD">
        <w:t xml:space="preserve"> </w:t>
      </w:r>
      <w:r w:rsidR="00DB68AD" w:rsidRPr="00EA58B8">
        <w:t xml:space="preserve">hosted </w:t>
      </w:r>
      <w:r w:rsidR="00DB68AD">
        <w:t>f</w:t>
      </w:r>
      <w:r w:rsidR="00DB68AD" w:rsidRPr="00EA58B8">
        <w:t xml:space="preserve">inancial </w:t>
      </w:r>
      <w:r w:rsidR="00DB68AD">
        <w:t>i</w:t>
      </w:r>
      <w:r w:rsidR="00DB68AD" w:rsidRPr="00EA58B8">
        <w:t xml:space="preserve">ntermediary </w:t>
      </w:r>
      <w:r w:rsidR="00DB68AD">
        <w:t>f</w:t>
      </w:r>
      <w:r w:rsidR="00DB68AD" w:rsidRPr="00835175">
        <w:t>und</w:t>
      </w:r>
      <w:r w:rsidR="00DB68AD" w:rsidRPr="00EA58B8" w:rsidDel="009464C5">
        <w:t xml:space="preserve"> </w:t>
      </w:r>
      <w:r w:rsidR="00DB68AD" w:rsidRPr="00EA58B8">
        <w:t xml:space="preserve">for an interim period of </w:t>
      </w:r>
      <w:r w:rsidR="00DB68AD">
        <w:t>four</w:t>
      </w:r>
      <w:r w:rsidR="00DB68AD" w:rsidRPr="00EA58B8" w:rsidDel="00E85173">
        <w:t xml:space="preserve"> </w:t>
      </w:r>
      <w:r w:rsidR="00DB68AD" w:rsidRPr="00EA58B8">
        <w:t>years</w:t>
      </w:r>
      <w:r w:rsidR="00DB68AD">
        <w:t>,</w:t>
      </w:r>
      <w:r w:rsidR="00DB68AD" w:rsidRPr="00EA58B8">
        <w:t xml:space="preserve"> starting from the sessions of </w:t>
      </w:r>
      <w:r w:rsidR="009D5AD1">
        <w:t xml:space="preserve">the </w:t>
      </w:r>
      <w:r w:rsidR="00DB68AD" w:rsidRPr="00E03677">
        <w:t xml:space="preserve">Conference of the Parties and the Conference of the Parties serving as the meeting of the Parties to the Paris Agreement </w:t>
      </w:r>
      <w:r w:rsidR="00DB68AD" w:rsidRPr="00EA58B8">
        <w:t xml:space="preserve">at which the Board </w:t>
      </w:r>
      <w:r w:rsidR="00DB68AD">
        <w:t xml:space="preserve">of the Fund </w:t>
      </w:r>
      <w:r w:rsidR="00DB68AD" w:rsidRPr="00EA58B8">
        <w:t xml:space="preserve">confirms that the conditions referred to in paragraph </w:t>
      </w:r>
      <w:r w:rsidR="00DB68AD">
        <w:rPr>
          <w:cs/>
        </w:rPr>
        <w:t>‎</w:t>
      </w:r>
      <w:r w:rsidR="009603A9">
        <w:rPr>
          <w:cs/>
        </w:rPr>
        <w:t>‎</w:t>
      </w:r>
      <w:r w:rsidR="009603A9">
        <w:t>20 below</w:t>
      </w:r>
      <w:r w:rsidR="009B742A">
        <w:t xml:space="preserve"> </w:t>
      </w:r>
      <w:r w:rsidR="00DB68AD" w:rsidRPr="00EA58B8">
        <w:t xml:space="preserve">can be met, with the Fund to be serviced by a </w:t>
      </w:r>
      <w:r w:rsidR="00DB68AD" w:rsidRPr="00EA58B8" w:rsidDel="0046106A">
        <w:t>new</w:t>
      </w:r>
      <w:r w:rsidR="00DB68AD" w:rsidRPr="00EA58B8" w:rsidDel="00AF212F">
        <w:t>,</w:t>
      </w:r>
      <w:r w:rsidR="00DB68AD" w:rsidRPr="00EA58B8" w:rsidDel="0046106A">
        <w:t xml:space="preserve"> </w:t>
      </w:r>
      <w:r w:rsidR="00DB68AD" w:rsidRPr="00EA58B8">
        <w:t>dedicated</w:t>
      </w:r>
      <w:r w:rsidR="00DB68AD" w:rsidRPr="00EA58B8" w:rsidDel="00AF212F">
        <w:t xml:space="preserve"> and</w:t>
      </w:r>
      <w:r w:rsidR="00DB68AD" w:rsidRPr="00EA58B8">
        <w:t xml:space="preserve"> independent secretariat hosted by the World Bank;</w:t>
      </w:r>
      <w:bookmarkEnd w:id="11"/>
    </w:p>
    <w:p w14:paraId="581B4383" w14:textId="2C024608" w:rsidR="00DB68AD" w:rsidRPr="00EA58B8" w:rsidRDefault="00AB66BB" w:rsidP="00AB66BB">
      <w:pPr>
        <w:pStyle w:val="RegSingleTxtG"/>
        <w:rPr>
          <w:iCs/>
        </w:rPr>
      </w:pPr>
      <w:r w:rsidRPr="00EA58B8">
        <w:t>18.</w:t>
      </w:r>
      <w:r w:rsidRPr="00EA58B8">
        <w:tab/>
      </w:r>
      <w:r w:rsidR="00DB68AD" w:rsidRPr="00EA58B8">
        <w:rPr>
          <w:i/>
          <w:iCs/>
        </w:rPr>
        <w:t xml:space="preserve">Confirm </w:t>
      </w:r>
      <w:r w:rsidR="00DB68AD">
        <w:t>their</w:t>
      </w:r>
      <w:r w:rsidR="00DB68AD" w:rsidRPr="00EA58B8">
        <w:t xml:space="preserve"> expectation that, as a </w:t>
      </w:r>
      <w:r w:rsidR="00DB68AD">
        <w:t>f</w:t>
      </w:r>
      <w:r w:rsidR="00DB68AD" w:rsidRPr="00EA58B8">
        <w:t xml:space="preserve">inancial </w:t>
      </w:r>
      <w:r w:rsidR="00DB68AD">
        <w:t>i</w:t>
      </w:r>
      <w:r w:rsidR="00DB68AD" w:rsidRPr="00EA58B8">
        <w:t xml:space="preserve">ntermediary </w:t>
      </w:r>
      <w:r w:rsidR="00DB68AD">
        <w:t>f</w:t>
      </w:r>
      <w:r w:rsidR="00DB68AD" w:rsidRPr="00EA58B8">
        <w:t>und, the Fund will operate through the legal personality and legal capacity of the World Bank, and the privileges and immunities accorded to the World Bank will apply to the officials, property, assets, archives, income, operations and transactions of the Fund;</w:t>
      </w:r>
    </w:p>
    <w:p w14:paraId="28F9DD4C" w14:textId="55B215FC" w:rsidR="00DB68AD" w:rsidRPr="00EA58B8" w:rsidRDefault="00AB66BB" w:rsidP="00AB66BB">
      <w:pPr>
        <w:pStyle w:val="RegSingleTxtG"/>
      </w:pPr>
      <w:bookmarkStart w:id="12" w:name="_Ref151389899"/>
      <w:bookmarkStart w:id="13" w:name="_Ref155789555"/>
      <w:r w:rsidRPr="00EA58B8">
        <w:t>19.</w:t>
      </w:r>
      <w:r w:rsidRPr="00EA58B8">
        <w:tab/>
      </w:r>
      <w:r w:rsidR="00DB68AD">
        <w:rPr>
          <w:i/>
          <w:iCs/>
        </w:rPr>
        <w:t>I</w:t>
      </w:r>
      <w:r w:rsidR="00DB68AD" w:rsidRPr="00EA58B8">
        <w:rPr>
          <w:i/>
          <w:iCs/>
        </w:rPr>
        <w:t>nvite</w:t>
      </w:r>
      <w:r w:rsidR="00DB68AD" w:rsidRPr="00EA58B8">
        <w:t xml:space="preserve"> the World Bank to take the </w:t>
      </w:r>
      <w:r w:rsidR="00DB68AD">
        <w:t xml:space="preserve">steps </w:t>
      </w:r>
      <w:r w:rsidR="00DB68AD" w:rsidRPr="00EA58B8">
        <w:t xml:space="preserve">necessary </w:t>
      </w:r>
      <w:r w:rsidR="00DB68AD">
        <w:t>to</w:t>
      </w:r>
      <w:r w:rsidR="00DB68AD" w:rsidRPr="00EA58B8">
        <w:t xml:space="preserve"> prompt</w:t>
      </w:r>
      <w:r w:rsidR="00DB68AD">
        <w:t>ly</w:t>
      </w:r>
      <w:r w:rsidR="00DB68AD" w:rsidRPr="00EA58B8">
        <w:t xml:space="preserve"> operationaliz</w:t>
      </w:r>
      <w:r w:rsidR="00DB68AD">
        <w:t>e</w:t>
      </w:r>
      <w:r w:rsidR="00DB68AD" w:rsidRPr="00EA58B8">
        <w:t xml:space="preserve"> the Fund as a </w:t>
      </w:r>
      <w:r w:rsidR="00DB68AD">
        <w:t>f</w:t>
      </w:r>
      <w:r w:rsidR="00DB68AD" w:rsidRPr="00EA58B8">
        <w:t xml:space="preserve">inancial </w:t>
      </w:r>
      <w:r w:rsidR="00DB68AD">
        <w:t>i</w:t>
      </w:r>
      <w:r w:rsidR="00DB68AD" w:rsidRPr="00EA58B8">
        <w:t xml:space="preserve">ntermediary </w:t>
      </w:r>
      <w:r w:rsidR="00DB68AD">
        <w:t>f</w:t>
      </w:r>
      <w:r w:rsidR="00DB68AD" w:rsidRPr="00EA58B8">
        <w:t xml:space="preserve">und and to submit to the Board of the Fund </w:t>
      </w:r>
      <w:r w:rsidR="00DB68AD">
        <w:t xml:space="preserve">by </w:t>
      </w:r>
      <w:r w:rsidR="00DB68AD" w:rsidRPr="00EA58B8">
        <w:t xml:space="preserve">no later than </w:t>
      </w:r>
      <w:r w:rsidR="00DB68AD">
        <w:t>eight</w:t>
      </w:r>
      <w:r w:rsidR="00DB68AD" w:rsidRPr="00EA58B8">
        <w:t xml:space="preserve"> months after the conclusion of </w:t>
      </w:r>
      <w:r w:rsidR="00DB68AD" w:rsidRPr="005C5209">
        <w:t>the twenty-eighth session of the Conference of the Parties</w:t>
      </w:r>
      <w:r w:rsidR="00DB68AD">
        <w:t xml:space="preserve"> </w:t>
      </w:r>
      <w:r w:rsidR="00DB68AD" w:rsidRPr="00EA58B8">
        <w:t xml:space="preserve">the relevant </w:t>
      </w:r>
      <w:r w:rsidR="00DB68AD">
        <w:t>f</w:t>
      </w:r>
      <w:r w:rsidR="00DB68AD" w:rsidRPr="00EA58B8">
        <w:t xml:space="preserve">inancial </w:t>
      </w:r>
      <w:r w:rsidR="00DB68AD">
        <w:t>i</w:t>
      </w:r>
      <w:r w:rsidR="00DB68AD" w:rsidRPr="00EA58B8">
        <w:t xml:space="preserve">ntermediary </w:t>
      </w:r>
      <w:r w:rsidR="00DB68AD">
        <w:t>f</w:t>
      </w:r>
      <w:r w:rsidR="00DB68AD" w:rsidRPr="00EA58B8">
        <w:t>und documentation</w:t>
      </w:r>
      <w:r w:rsidR="00DB68AD">
        <w:t>,</w:t>
      </w:r>
      <w:r w:rsidR="00DB68AD" w:rsidRPr="00EA58B8" w:rsidDel="00125FF3">
        <w:t xml:space="preserve"> </w:t>
      </w:r>
      <w:r w:rsidR="00DB68AD" w:rsidRPr="00EA58B8">
        <w:t>approved by the World Bank Board of Directors, includ</w:t>
      </w:r>
      <w:r w:rsidR="00DB68AD">
        <w:t>ing</w:t>
      </w:r>
      <w:r w:rsidR="00DB68AD" w:rsidRPr="00EA58B8">
        <w:t xml:space="preserve"> a hosting </w:t>
      </w:r>
      <w:r w:rsidR="00DB68AD">
        <w:t xml:space="preserve">agreement </w:t>
      </w:r>
      <w:r w:rsidR="00DB68AD" w:rsidRPr="00EA58B8">
        <w:t>between the Board of the Fund and the World Bank based on consultations with and guidance from the Board of the Fund</w:t>
      </w:r>
      <w:r w:rsidR="00DB68AD">
        <w:t>,</w:t>
      </w:r>
      <w:r w:rsidR="00DB68AD" w:rsidRPr="00EA58B8">
        <w:t xml:space="preserve"> as elaborated in paragraph </w:t>
      </w:r>
      <w:bookmarkEnd w:id="12"/>
      <w:r w:rsidR="00DB68AD">
        <w:rPr>
          <w:cs/>
        </w:rPr>
        <w:t>‎</w:t>
      </w:r>
      <w:r w:rsidR="009603A9">
        <w:rPr>
          <w:cs/>
        </w:rPr>
        <w:t>‎</w:t>
      </w:r>
      <w:r w:rsidR="009603A9">
        <w:t>25 below</w:t>
      </w:r>
      <w:r w:rsidR="00DB68AD" w:rsidRPr="00835175">
        <w:t>;</w:t>
      </w:r>
      <w:bookmarkEnd w:id="13"/>
    </w:p>
    <w:p w14:paraId="14AB64E2" w14:textId="78FB2472" w:rsidR="00DB68AD" w:rsidRPr="00EA58B8" w:rsidRDefault="00AB66BB" w:rsidP="00AB66BB">
      <w:pPr>
        <w:pStyle w:val="RegSingleTxtG"/>
      </w:pPr>
      <w:bookmarkStart w:id="14" w:name="_Ref151389577"/>
      <w:r w:rsidRPr="00EA58B8">
        <w:t>20.</w:t>
      </w:r>
      <w:r w:rsidRPr="00EA58B8">
        <w:tab/>
      </w:r>
      <w:r w:rsidR="00DB68AD" w:rsidRPr="00EA58B8">
        <w:rPr>
          <w:i/>
          <w:iCs/>
        </w:rPr>
        <w:t>Decide</w:t>
      </w:r>
      <w:r w:rsidR="00DB68AD" w:rsidRPr="00EA58B8">
        <w:t xml:space="preserve"> that</w:t>
      </w:r>
      <w:r w:rsidR="00DB68AD" w:rsidRPr="00EA58B8" w:rsidDel="00A5056E">
        <w:t xml:space="preserve">, as </w:t>
      </w:r>
      <w:r w:rsidR="00DB68AD" w:rsidRPr="00EA58B8" w:rsidDel="00931FEB">
        <w:t xml:space="preserve">further </w:t>
      </w:r>
      <w:r w:rsidR="00DB68AD">
        <w:t>elaborated</w:t>
      </w:r>
      <w:r w:rsidR="00DB68AD" w:rsidRPr="00EA58B8" w:rsidDel="00A5056E">
        <w:t xml:space="preserve"> in paragraphs </w:t>
      </w:r>
      <w:r w:rsidR="00DB68AD">
        <w:rPr>
          <w:cs/>
        </w:rPr>
        <w:t>‎</w:t>
      </w:r>
      <w:r w:rsidR="009603A9">
        <w:rPr>
          <w:cs/>
        </w:rPr>
        <w:t>‎</w:t>
      </w:r>
      <w:r w:rsidR="009603A9">
        <w:t>21</w:t>
      </w:r>
      <w:r w:rsidR="003A7306">
        <w:rPr>
          <w:cs/>
        </w:rPr>
        <w:t>–</w:t>
      </w:r>
      <w:r w:rsidR="009603A9">
        <w:rPr>
          <w:cs/>
        </w:rPr>
        <w:t>‎</w:t>
      </w:r>
      <w:r w:rsidR="009603A9">
        <w:t>24 below</w:t>
      </w:r>
      <w:r w:rsidR="00DB68AD" w:rsidRPr="00835175">
        <w:t>,</w:t>
      </w:r>
      <w:r w:rsidR="00DB68AD" w:rsidRPr="00EA58B8">
        <w:t xml:space="preserve"> the continued operationalization of the Fund during the interim period will be conditional </w:t>
      </w:r>
      <w:r w:rsidR="00DB68AD" w:rsidRPr="00835175">
        <w:t>on</w:t>
      </w:r>
      <w:r w:rsidR="00DB68AD" w:rsidRPr="00EA58B8">
        <w:t xml:space="preserve"> the World Bank hosting the </w:t>
      </w:r>
      <w:r w:rsidR="00DB68AD">
        <w:t>Fund as a f</w:t>
      </w:r>
      <w:r w:rsidR="00DB68AD" w:rsidRPr="00EA58B8">
        <w:t xml:space="preserve">inancial </w:t>
      </w:r>
      <w:r w:rsidR="00DB68AD">
        <w:t>i</w:t>
      </w:r>
      <w:r w:rsidR="00DB68AD" w:rsidRPr="00EA58B8">
        <w:t xml:space="preserve">ntermediary </w:t>
      </w:r>
      <w:r w:rsidR="00DB68AD">
        <w:t>f</w:t>
      </w:r>
      <w:r w:rsidR="00DB68AD" w:rsidRPr="00EA58B8">
        <w:t xml:space="preserve">und in a manner </w:t>
      </w:r>
      <w:r w:rsidR="00DB68AD">
        <w:t>that</w:t>
      </w:r>
      <w:r w:rsidR="00DB68AD" w:rsidRPr="00EA58B8">
        <w:t>:</w:t>
      </w:r>
      <w:bookmarkEnd w:id="14"/>
    </w:p>
    <w:p w14:paraId="0E49F564" w14:textId="3E811478" w:rsidR="00DB68AD" w:rsidRPr="00EA58B8" w:rsidRDefault="00AB66BB" w:rsidP="00AB66BB">
      <w:pPr>
        <w:pStyle w:val="RegSingleTxtG"/>
        <w:tabs>
          <w:tab w:val="clear" w:pos="1701"/>
          <w:tab w:val="left" w:pos="1702"/>
        </w:tabs>
        <w:ind w:firstLine="567"/>
      </w:pPr>
      <w:r w:rsidRPr="00EA58B8">
        <w:rPr>
          <w:szCs w:val="28"/>
        </w:rPr>
        <w:t>(a)</w:t>
      </w:r>
      <w:r w:rsidRPr="00EA58B8">
        <w:rPr>
          <w:szCs w:val="28"/>
        </w:rPr>
        <w:tab/>
      </w:r>
      <w:r w:rsidR="00DB68AD" w:rsidRPr="00EA58B8">
        <w:t xml:space="preserve">Is fully consistent with the </w:t>
      </w:r>
      <w:r w:rsidR="00DB68AD">
        <w:t>G</w:t>
      </w:r>
      <w:r w:rsidR="00DB68AD" w:rsidRPr="00EA58B8">
        <w:t xml:space="preserve">overning </w:t>
      </w:r>
      <w:r w:rsidR="00DB68AD">
        <w:t>I</w:t>
      </w:r>
      <w:r w:rsidR="00DB68AD" w:rsidRPr="00EA58B8">
        <w:t>nstrument</w:t>
      </w:r>
      <w:r w:rsidR="00DB68AD">
        <w:t xml:space="preserve"> of the Fund</w:t>
      </w:r>
      <w:r w:rsidR="00DB68AD" w:rsidRPr="00EA58B8">
        <w:t>;</w:t>
      </w:r>
    </w:p>
    <w:p w14:paraId="4657B526" w14:textId="294B0810" w:rsidR="00DB68AD" w:rsidRPr="00EA58B8" w:rsidRDefault="00AB66BB" w:rsidP="00AB66BB">
      <w:pPr>
        <w:pStyle w:val="RegSingleTxtG"/>
        <w:tabs>
          <w:tab w:val="clear" w:pos="1701"/>
          <w:tab w:val="left" w:pos="1702"/>
        </w:tabs>
        <w:ind w:firstLine="567"/>
      </w:pPr>
      <w:r w:rsidRPr="00EA58B8">
        <w:rPr>
          <w:szCs w:val="28"/>
        </w:rPr>
        <w:t>(b)</w:t>
      </w:r>
      <w:r w:rsidRPr="00EA58B8">
        <w:rPr>
          <w:szCs w:val="28"/>
        </w:rPr>
        <w:tab/>
      </w:r>
      <w:r w:rsidR="00DB68AD" w:rsidRPr="00EA58B8">
        <w:t xml:space="preserve">Ensures the </w:t>
      </w:r>
      <w:r w:rsidR="00DB68AD" w:rsidRPr="00EA58B8" w:rsidDel="00B26747">
        <w:t xml:space="preserve">full </w:t>
      </w:r>
      <w:r w:rsidR="00DB68AD" w:rsidRPr="00EA58B8">
        <w:t>autonomy of the Board of the Fund to select the Executive Director of the Fund at a level of seniority set by the Board, in line with relevant World Bank human resources policies;</w:t>
      </w:r>
    </w:p>
    <w:p w14:paraId="2DCD5902" w14:textId="396D1853" w:rsidR="00DB68AD" w:rsidRPr="00EA58B8" w:rsidRDefault="00AB66BB" w:rsidP="00AB66BB">
      <w:pPr>
        <w:pStyle w:val="RegSingleTxtG"/>
        <w:tabs>
          <w:tab w:val="clear" w:pos="1701"/>
          <w:tab w:val="left" w:pos="1702"/>
        </w:tabs>
        <w:ind w:firstLine="567"/>
      </w:pPr>
      <w:r w:rsidRPr="00EA58B8">
        <w:rPr>
          <w:szCs w:val="28"/>
        </w:rPr>
        <w:t>(c)</w:t>
      </w:r>
      <w:r w:rsidRPr="00EA58B8">
        <w:rPr>
          <w:szCs w:val="28"/>
        </w:rPr>
        <w:tab/>
      </w:r>
      <w:r w:rsidR="00DB68AD" w:rsidRPr="00EA58B8">
        <w:t xml:space="preserve">Enables the Fund to establish and </w:t>
      </w:r>
      <w:r w:rsidR="00DB68AD">
        <w:t>apply</w:t>
      </w:r>
      <w:r w:rsidR="00DB68AD" w:rsidRPr="00EA58B8">
        <w:t xml:space="preserve"> its own eligibility criteria, including on </w:t>
      </w:r>
      <w:r w:rsidR="00DB68AD">
        <w:t xml:space="preserve">the basis of </w:t>
      </w:r>
      <w:r w:rsidR="00DB68AD" w:rsidRPr="00EA58B8">
        <w:t xml:space="preserve">guidance from the </w:t>
      </w:r>
      <w:r w:rsidR="00DB68AD" w:rsidRPr="00197203">
        <w:t>Conference of the Parties and the Conference of the Parties serving as the meeting of the Parties to the Paris Agreement</w:t>
      </w:r>
      <w:r w:rsidR="00DB68AD" w:rsidRPr="00EA58B8">
        <w:t>;</w:t>
      </w:r>
    </w:p>
    <w:p w14:paraId="39DC7246" w14:textId="6029AA0A" w:rsidR="00DB68AD" w:rsidRPr="00EA58B8" w:rsidRDefault="00AB66BB" w:rsidP="00AB66BB">
      <w:pPr>
        <w:pStyle w:val="RegSingleTxtG"/>
        <w:tabs>
          <w:tab w:val="clear" w:pos="1701"/>
          <w:tab w:val="left" w:pos="1702"/>
        </w:tabs>
        <w:ind w:firstLine="567"/>
      </w:pPr>
      <w:r w:rsidRPr="00EA58B8">
        <w:rPr>
          <w:szCs w:val="28"/>
        </w:rPr>
        <w:t>(d)</w:t>
      </w:r>
      <w:r w:rsidRPr="00EA58B8">
        <w:rPr>
          <w:szCs w:val="28"/>
        </w:rPr>
        <w:tab/>
      </w:r>
      <w:r w:rsidR="00DB68AD" w:rsidRPr="00EA58B8">
        <w:t xml:space="preserve">Ensures that the </w:t>
      </w:r>
      <w:r w:rsidR="00DB68AD">
        <w:t>G</w:t>
      </w:r>
      <w:r w:rsidR="00DB68AD" w:rsidRPr="00EA58B8">
        <w:t xml:space="preserve">overning </w:t>
      </w:r>
      <w:r w:rsidR="00DB68AD">
        <w:t>I</w:t>
      </w:r>
      <w:r w:rsidR="00DB68AD" w:rsidRPr="00EA58B8">
        <w:t xml:space="preserve">nstrument </w:t>
      </w:r>
      <w:r w:rsidR="00DB68AD">
        <w:t xml:space="preserve">of the Fund </w:t>
      </w:r>
      <w:r w:rsidR="00DB68AD" w:rsidRPr="00EA58B8">
        <w:t>supersedes, where appropriate, the policies of the World Bank in instances where they differ;</w:t>
      </w:r>
    </w:p>
    <w:p w14:paraId="5918CB62" w14:textId="3E1C565B" w:rsidR="00DB68AD" w:rsidRPr="00EA58B8" w:rsidRDefault="00AB66BB" w:rsidP="00AB66BB">
      <w:pPr>
        <w:pStyle w:val="RegSingleTxtG"/>
        <w:tabs>
          <w:tab w:val="clear" w:pos="1701"/>
          <w:tab w:val="left" w:pos="1702"/>
        </w:tabs>
        <w:ind w:firstLine="567"/>
      </w:pPr>
      <w:r w:rsidRPr="00EA58B8">
        <w:rPr>
          <w:szCs w:val="28"/>
        </w:rPr>
        <w:t>(e)</w:t>
      </w:r>
      <w:r w:rsidRPr="00EA58B8">
        <w:rPr>
          <w:szCs w:val="28"/>
        </w:rPr>
        <w:tab/>
      </w:r>
      <w:r w:rsidR="00DB68AD" w:rsidRPr="0076218F">
        <w:t>Allows</w:t>
      </w:r>
      <w:r w:rsidR="00DB68AD">
        <w:t xml:space="preserve"> </w:t>
      </w:r>
      <w:r w:rsidR="00DB68AD" w:rsidRPr="00EA58B8">
        <w:t xml:space="preserve">all developing countries to </w:t>
      </w:r>
      <w:r w:rsidR="00DB68AD" w:rsidRPr="00EA58B8" w:rsidDel="00E9694F">
        <w:t xml:space="preserve">directly access </w:t>
      </w:r>
      <w:r w:rsidR="00DB68AD" w:rsidRPr="00EA58B8">
        <w:t xml:space="preserve">resources from the Fund, including through subnational, national and regional entities and through small </w:t>
      </w:r>
      <w:r w:rsidR="00DB68AD" w:rsidRPr="00835175">
        <w:t>grant</w:t>
      </w:r>
      <w:r w:rsidR="00DB68AD" w:rsidRPr="00EA58B8">
        <w:t xml:space="preserve"> funding for communities, consisten</w:t>
      </w:r>
      <w:r w:rsidR="00213AFC">
        <w:t>t</w:t>
      </w:r>
      <w:r w:rsidR="00DB68AD" w:rsidRPr="00EA58B8">
        <w:t xml:space="preserve"> with </w:t>
      </w:r>
      <w:r w:rsidR="00DB68AD">
        <w:t xml:space="preserve">the </w:t>
      </w:r>
      <w:r w:rsidR="00DB68AD" w:rsidRPr="00EA58B8">
        <w:t>policies and procedures to be established by the Board of the Fund and applicable safeguards and fiduciary standards;</w:t>
      </w:r>
    </w:p>
    <w:p w14:paraId="273F5448" w14:textId="3952F20B" w:rsidR="00DB68AD" w:rsidRPr="00EA58B8" w:rsidRDefault="00AB66BB" w:rsidP="00AB66BB">
      <w:pPr>
        <w:pStyle w:val="RegSingleTxtG"/>
        <w:tabs>
          <w:tab w:val="clear" w:pos="1701"/>
          <w:tab w:val="left" w:pos="1702"/>
        </w:tabs>
        <w:ind w:firstLine="567"/>
      </w:pPr>
      <w:r w:rsidRPr="00EA58B8">
        <w:rPr>
          <w:szCs w:val="28"/>
        </w:rPr>
        <w:t>(f)</w:t>
      </w:r>
      <w:r w:rsidRPr="00EA58B8">
        <w:rPr>
          <w:szCs w:val="28"/>
        </w:rPr>
        <w:tab/>
      </w:r>
      <w:r w:rsidR="00DB68AD" w:rsidRPr="00EA58B8">
        <w:t xml:space="preserve">Allows for the use of implementing entities </w:t>
      </w:r>
      <w:r w:rsidR="00DB68AD">
        <w:t>other than</w:t>
      </w:r>
      <w:r w:rsidR="00DB68AD" w:rsidRPr="00EA58B8">
        <w:t xml:space="preserve"> </w:t>
      </w:r>
      <w:r w:rsidR="00DB68AD">
        <w:t>m</w:t>
      </w:r>
      <w:r w:rsidR="00DB68AD" w:rsidRPr="00EA58B8">
        <w:t xml:space="preserve">ultilateral </w:t>
      </w:r>
      <w:r w:rsidR="00DB68AD">
        <w:t>d</w:t>
      </w:r>
      <w:r w:rsidR="00DB68AD" w:rsidRPr="00EA58B8">
        <w:t xml:space="preserve">evelopment </w:t>
      </w:r>
      <w:r w:rsidR="00DB68AD">
        <w:t>b</w:t>
      </w:r>
      <w:r w:rsidR="00DB68AD" w:rsidRPr="00835175">
        <w:t>anks</w:t>
      </w:r>
      <w:r w:rsidR="00DB68AD" w:rsidRPr="00EA58B8">
        <w:t xml:space="preserve">, the International Monetary Fund and United Nations agencies, consistent with </w:t>
      </w:r>
      <w:r w:rsidR="00DB68AD">
        <w:t xml:space="preserve">the </w:t>
      </w:r>
      <w:r w:rsidR="00DB68AD" w:rsidRPr="00EA58B8">
        <w:t>policies and procedures to be established by the Board of the Fund and applicable safeguards and fiduciary standards;</w:t>
      </w:r>
    </w:p>
    <w:p w14:paraId="4391144A" w14:textId="5FF0F0CE" w:rsidR="00DB68AD" w:rsidRPr="00EA58B8" w:rsidRDefault="00AB66BB" w:rsidP="00AB66BB">
      <w:pPr>
        <w:pStyle w:val="RegSingleTxtG"/>
        <w:tabs>
          <w:tab w:val="clear" w:pos="1701"/>
          <w:tab w:val="left" w:pos="1702"/>
        </w:tabs>
        <w:ind w:firstLine="567"/>
      </w:pPr>
      <w:r w:rsidRPr="00EA58B8">
        <w:rPr>
          <w:szCs w:val="28"/>
        </w:rPr>
        <w:t>(g)</w:t>
      </w:r>
      <w:r w:rsidRPr="00EA58B8">
        <w:rPr>
          <w:szCs w:val="28"/>
        </w:rPr>
        <w:tab/>
      </w:r>
      <w:r w:rsidR="00DB68AD" w:rsidRPr="00EA58B8">
        <w:t xml:space="preserve">Ensures that Parties to the Convention and the Paris Agreement </w:t>
      </w:r>
      <w:r w:rsidR="00DB68AD">
        <w:t>that</w:t>
      </w:r>
      <w:r w:rsidR="00DB68AD" w:rsidRPr="00EA58B8">
        <w:t xml:space="preserve"> are not </w:t>
      </w:r>
      <w:r w:rsidR="00DB68AD" w:rsidRPr="00835175">
        <w:t>member</w:t>
      </w:r>
      <w:r w:rsidR="00DB68AD" w:rsidRPr="00EA58B8">
        <w:t xml:space="preserve"> </w:t>
      </w:r>
      <w:r w:rsidR="00DB68AD">
        <w:t xml:space="preserve">countries </w:t>
      </w:r>
      <w:r w:rsidR="00DB68AD" w:rsidRPr="00EA58B8">
        <w:t xml:space="preserve">of the World Bank are able to access the Fund without requiring decisions or waivers from the World Bank Board of Directors on individual funding </w:t>
      </w:r>
      <w:r w:rsidR="00DB68AD">
        <w:t>requests</w:t>
      </w:r>
      <w:r w:rsidR="00DB68AD" w:rsidRPr="00EA58B8">
        <w:t>;</w:t>
      </w:r>
    </w:p>
    <w:p w14:paraId="2FC43553" w14:textId="3E8A6FD4" w:rsidR="00DB68AD" w:rsidRPr="00EA58B8" w:rsidRDefault="00AB66BB" w:rsidP="00AB66BB">
      <w:pPr>
        <w:pStyle w:val="RegSingleTxtG"/>
        <w:tabs>
          <w:tab w:val="clear" w:pos="1701"/>
          <w:tab w:val="left" w:pos="1702"/>
        </w:tabs>
        <w:ind w:firstLine="567"/>
      </w:pPr>
      <w:r w:rsidRPr="00EA58B8">
        <w:rPr>
          <w:szCs w:val="28"/>
        </w:rPr>
        <w:t>(h)</w:t>
      </w:r>
      <w:r w:rsidRPr="00EA58B8">
        <w:rPr>
          <w:szCs w:val="28"/>
        </w:rPr>
        <w:tab/>
      </w:r>
      <w:r w:rsidR="00DB68AD" w:rsidRPr="00EA58B8">
        <w:t>Permits the World Bank, in its role as</w:t>
      </w:r>
      <w:r w:rsidR="00DB68AD" w:rsidRPr="00EA58B8" w:rsidDel="008727B8">
        <w:t xml:space="preserve"> </w:t>
      </w:r>
      <w:r w:rsidR="00DB68AD" w:rsidRPr="00EA58B8">
        <w:t xml:space="preserve">trustee, to invest contributions to the Fund </w:t>
      </w:r>
      <w:r w:rsidR="00CB4027">
        <w:t>i</w:t>
      </w:r>
      <w:r w:rsidR="00DB68AD" w:rsidRPr="00EA58B8">
        <w:t>n the capital markets to preserve capital and general investment income</w:t>
      </w:r>
      <w:r w:rsidR="00DB68AD">
        <w:t>,</w:t>
      </w:r>
      <w:r w:rsidR="00DB68AD" w:rsidRPr="00EA58B8">
        <w:t xml:space="preserve"> in line with due diligence considerations</w:t>
      </w:r>
      <w:r w:rsidR="00DB68AD" w:rsidRPr="00835175">
        <w:t>;</w:t>
      </w:r>
    </w:p>
    <w:p w14:paraId="153E6DD9" w14:textId="48995CD0" w:rsidR="00DB68AD" w:rsidRPr="00EA58B8" w:rsidRDefault="00AB66BB" w:rsidP="00AB66BB">
      <w:pPr>
        <w:pStyle w:val="RegSingleTxtG"/>
        <w:tabs>
          <w:tab w:val="clear" w:pos="1701"/>
          <w:tab w:val="left" w:pos="1702"/>
        </w:tabs>
        <w:ind w:firstLine="567"/>
      </w:pPr>
      <w:r w:rsidRPr="00EA58B8">
        <w:rPr>
          <w:szCs w:val="28"/>
        </w:rPr>
        <w:t>(</w:t>
      </w:r>
      <w:proofErr w:type="spellStart"/>
      <w:r w:rsidRPr="00EA58B8">
        <w:rPr>
          <w:szCs w:val="28"/>
        </w:rPr>
        <w:t>i</w:t>
      </w:r>
      <w:proofErr w:type="spellEnd"/>
      <w:r w:rsidRPr="00EA58B8">
        <w:rPr>
          <w:szCs w:val="28"/>
        </w:rPr>
        <w:t>)</w:t>
      </w:r>
      <w:r w:rsidRPr="00EA58B8">
        <w:rPr>
          <w:szCs w:val="28"/>
        </w:rPr>
        <w:tab/>
      </w:r>
      <w:r w:rsidR="00DB68AD" w:rsidRPr="00EA58B8">
        <w:t>Ensures that the Fund can receive contributions from a wide variety of sources, in line with due diligence considerations;</w:t>
      </w:r>
    </w:p>
    <w:p w14:paraId="1708D642" w14:textId="52CE1F73" w:rsidR="00DB68AD" w:rsidRPr="00EA58B8" w:rsidRDefault="00AB66BB" w:rsidP="00AB66BB">
      <w:pPr>
        <w:pStyle w:val="RegSingleTxtG"/>
        <w:tabs>
          <w:tab w:val="clear" w:pos="1701"/>
          <w:tab w:val="left" w:pos="1702"/>
        </w:tabs>
        <w:ind w:firstLine="567"/>
      </w:pPr>
      <w:r w:rsidRPr="00EA58B8">
        <w:rPr>
          <w:szCs w:val="28"/>
        </w:rPr>
        <w:t>(j)</w:t>
      </w:r>
      <w:r w:rsidRPr="00EA58B8">
        <w:rPr>
          <w:szCs w:val="28"/>
        </w:rPr>
        <w:tab/>
      </w:r>
      <w:r w:rsidR="00DB68AD" w:rsidRPr="00EA58B8">
        <w:t>Confirms that the Fund</w:t>
      </w:r>
      <w:r w:rsidR="00DB68AD">
        <w:t>’</w:t>
      </w:r>
      <w:r w:rsidR="00DB68AD" w:rsidRPr="00EA58B8">
        <w:t xml:space="preserve">s assets and its </w:t>
      </w:r>
      <w:r w:rsidR="00DB68AD">
        <w:t>s</w:t>
      </w:r>
      <w:r w:rsidR="00DB68AD" w:rsidRPr="00835175">
        <w:t>ecretariat</w:t>
      </w:r>
      <w:r w:rsidR="00DB68AD" w:rsidRPr="00EA58B8">
        <w:t xml:space="preserve"> have the necessary privileges and immunities;</w:t>
      </w:r>
    </w:p>
    <w:p w14:paraId="49104CD6" w14:textId="21339454" w:rsidR="00DB68AD" w:rsidRPr="00EA58B8" w:rsidRDefault="00AB66BB" w:rsidP="00AB66BB">
      <w:pPr>
        <w:pStyle w:val="RegSingleTxtG"/>
        <w:tabs>
          <w:tab w:val="clear" w:pos="1701"/>
          <w:tab w:val="left" w:pos="1702"/>
        </w:tabs>
        <w:ind w:firstLine="567"/>
      </w:pPr>
      <w:r w:rsidRPr="00EA58B8">
        <w:rPr>
          <w:szCs w:val="28"/>
        </w:rPr>
        <w:t>(k)</w:t>
      </w:r>
      <w:r w:rsidRPr="00EA58B8">
        <w:rPr>
          <w:szCs w:val="28"/>
        </w:rPr>
        <w:tab/>
      </w:r>
      <w:r w:rsidR="00DB68AD" w:rsidRPr="00EA58B8">
        <w:t>Ensures a cost recovery methodology that is reasonable and appropriate;</w:t>
      </w:r>
    </w:p>
    <w:p w14:paraId="116083B0" w14:textId="671163EE" w:rsidR="00DB68AD" w:rsidRPr="00EA58B8" w:rsidRDefault="00AB66BB" w:rsidP="00AB66BB">
      <w:pPr>
        <w:pStyle w:val="RegSingleTxtG"/>
      </w:pPr>
      <w:bookmarkStart w:id="15" w:name="_Ref151389819"/>
      <w:r w:rsidRPr="00EA58B8">
        <w:t>21.</w:t>
      </w:r>
      <w:r w:rsidRPr="00EA58B8">
        <w:tab/>
      </w:r>
      <w:r w:rsidR="00DB68AD" w:rsidRPr="00EA58B8">
        <w:rPr>
          <w:i/>
          <w:iCs/>
        </w:rPr>
        <w:t>Also decide</w:t>
      </w:r>
      <w:r w:rsidR="00DB68AD" w:rsidRPr="00EA58B8">
        <w:t xml:space="preserve">, notwithstanding </w:t>
      </w:r>
      <w:r w:rsidR="00DB68AD">
        <w:t xml:space="preserve">the invitation referred to in </w:t>
      </w:r>
      <w:r w:rsidR="00DB68AD" w:rsidRPr="00EA58B8">
        <w:t>paragraph</w:t>
      </w:r>
      <w:r w:rsidR="009603A9">
        <w:t xml:space="preserve"> </w:t>
      </w:r>
      <w:r w:rsidR="009603A9">
        <w:rPr>
          <w:cs/>
        </w:rPr>
        <w:t>‎</w:t>
      </w:r>
      <w:r w:rsidR="009603A9">
        <w:t>17 above</w:t>
      </w:r>
      <w:r w:rsidR="00DB68AD" w:rsidRPr="00835175">
        <w:t>,</w:t>
      </w:r>
      <w:r w:rsidR="00DB68AD" w:rsidRPr="00EA58B8">
        <w:t xml:space="preserve"> that if the World Bank has not confirmed that it is willing and able to meet the conditions set out in </w:t>
      </w:r>
      <w:r w:rsidR="00DB68AD" w:rsidRPr="00835175">
        <w:t xml:space="preserve">paragraph </w:t>
      </w:r>
      <w:r w:rsidR="00DB68AD">
        <w:rPr>
          <w:cs/>
        </w:rPr>
        <w:t>‎</w:t>
      </w:r>
      <w:r w:rsidR="009603A9">
        <w:rPr>
          <w:cs/>
        </w:rPr>
        <w:t>‎</w:t>
      </w:r>
      <w:r w:rsidR="009603A9">
        <w:t>20 above</w:t>
      </w:r>
      <w:r w:rsidR="00DB68AD" w:rsidRPr="00EA58B8">
        <w:t xml:space="preserve"> within six months </w:t>
      </w:r>
      <w:r w:rsidR="00DB68AD">
        <w:t>after</w:t>
      </w:r>
      <w:r w:rsidR="00DB68AD" w:rsidRPr="00EA58B8">
        <w:t xml:space="preserve"> </w:t>
      </w:r>
      <w:r w:rsidR="00DB68AD">
        <w:t xml:space="preserve">the conclusion of </w:t>
      </w:r>
      <w:r w:rsidR="00DB68AD" w:rsidRPr="005C1E9E">
        <w:t>the twenty-eighth session of the Conference of the Parties</w:t>
      </w:r>
      <w:r w:rsidR="00DB68AD" w:rsidRPr="00EA58B8">
        <w:t xml:space="preserve">, the Board will launch the selection process for the host country of the Fund and </w:t>
      </w:r>
      <w:r w:rsidR="00DB68AD" w:rsidRPr="00644021">
        <w:t>the Conference of the Parties at its twenty-ninth session and the Conference of the Parties serving as the meeting of the Parties to the Paris Agreement at its sixth session</w:t>
      </w:r>
      <w:r w:rsidR="00DB68AD" w:rsidRPr="00835175">
        <w:t xml:space="preserve"> </w:t>
      </w:r>
      <w:r w:rsidR="00DB68AD" w:rsidRPr="00EA58B8">
        <w:t xml:space="preserve">will approve the necessary amendments to the </w:t>
      </w:r>
      <w:r w:rsidR="00DB68AD">
        <w:t>G</w:t>
      </w:r>
      <w:r w:rsidR="00DB68AD" w:rsidRPr="00EA58B8">
        <w:t xml:space="preserve">overning </w:t>
      </w:r>
      <w:r w:rsidR="00DB68AD">
        <w:t>I</w:t>
      </w:r>
      <w:r w:rsidR="00DB68AD" w:rsidRPr="00EA58B8">
        <w:t>nstrument</w:t>
      </w:r>
      <w:r w:rsidR="00DB68AD">
        <w:t xml:space="preserve"> of the Fund</w:t>
      </w:r>
      <w:r w:rsidR="00DB68AD" w:rsidRPr="00EA58B8">
        <w:t>;</w:t>
      </w:r>
      <w:bookmarkEnd w:id="15"/>
    </w:p>
    <w:p w14:paraId="3EA8B787" w14:textId="5858F08E" w:rsidR="00DB68AD" w:rsidRPr="00EA58B8" w:rsidRDefault="00AB66BB" w:rsidP="00AB66BB">
      <w:pPr>
        <w:pStyle w:val="RegSingleTxtG"/>
      </w:pPr>
      <w:r w:rsidRPr="00EA58B8">
        <w:t>22.</w:t>
      </w:r>
      <w:r w:rsidRPr="00EA58B8">
        <w:tab/>
      </w:r>
      <w:r w:rsidR="00DB68AD" w:rsidRPr="00EA58B8">
        <w:rPr>
          <w:i/>
          <w:iCs/>
        </w:rPr>
        <w:t>Further decide</w:t>
      </w:r>
      <w:r w:rsidR="00DB68AD" w:rsidRPr="00EA58B8">
        <w:t xml:space="preserve"> that, if the </w:t>
      </w:r>
      <w:r w:rsidR="00DB68AD" w:rsidRPr="00A82919">
        <w:t>Board</w:t>
      </w:r>
      <w:r w:rsidR="00DB68AD" w:rsidRPr="00EA58B8">
        <w:t xml:space="preserve"> </w:t>
      </w:r>
      <w:r w:rsidR="00DB68AD">
        <w:t xml:space="preserve">of the Fund </w:t>
      </w:r>
      <w:r w:rsidR="00DB68AD" w:rsidRPr="00EA58B8">
        <w:t>determine</w:t>
      </w:r>
      <w:r w:rsidR="00DB68AD">
        <w:t>s</w:t>
      </w:r>
      <w:r w:rsidR="00DB68AD" w:rsidRPr="00EA58B8">
        <w:t xml:space="preserve"> that the relevant </w:t>
      </w:r>
      <w:r w:rsidR="00DB68AD">
        <w:t>f</w:t>
      </w:r>
      <w:r w:rsidR="00DB68AD" w:rsidRPr="00EA58B8">
        <w:t xml:space="preserve">inancial </w:t>
      </w:r>
      <w:r w:rsidR="00DB68AD">
        <w:t>i</w:t>
      </w:r>
      <w:r w:rsidR="00DB68AD" w:rsidRPr="00EA58B8">
        <w:t xml:space="preserve">ntermediary </w:t>
      </w:r>
      <w:r w:rsidR="00DB68AD">
        <w:t>f</w:t>
      </w:r>
      <w:r w:rsidR="00DB68AD" w:rsidRPr="00EA58B8">
        <w:t xml:space="preserve">und documentation referred to in paragraph </w:t>
      </w:r>
      <w:r w:rsidR="00DB68AD">
        <w:rPr>
          <w:cs/>
        </w:rPr>
        <w:t>‎</w:t>
      </w:r>
      <w:r w:rsidR="009603A9">
        <w:rPr>
          <w:cs/>
        </w:rPr>
        <w:t>‎</w:t>
      </w:r>
      <w:r w:rsidR="009603A9">
        <w:t>19 above</w:t>
      </w:r>
      <w:r w:rsidR="00DB68AD">
        <w:t>,</w:t>
      </w:r>
      <w:r w:rsidR="00DB68AD" w:rsidRPr="00835175">
        <w:t xml:space="preserve"> </w:t>
      </w:r>
      <w:r w:rsidR="00DB68AD">
        <w:t>approved</w:t>
      </w:r>
      <w:r w:rsidR="00DB68AD" w:rsidRPr="00EA58B8">
        <w:t xml:space="preserve"> by the World Bank Board of Directors</w:t>
      </w:r>
      <w:r w:rsidR="00DB68AD">
        <w:t>,</w:t>
      </w:r>
      <w:r w:rsidR="00DB68AD" w:rsidRPr="00EA58B8">
        <w:t xml:space="preserve"> does not ensure that the conditions set out in </w:t>
      </w:r>
      <w:r w:rsidR="00DB68AD" w:rsidRPr="00835175">
        <w:t xml:space="preserve">paragraph </w:t>
      </w:r>
      <w:r w:rsidR="00DB68AD">
        <w:rPr>
          <w:cs/>
        </w:rPr>
        <w:t>‎</w:t>
      </w:r>
      <w:r w:rsidR="009603A9">
        <w:rPr>
          <w:cs/>
        </w:rPr>
        <w:t>‎</w:t>
      </w:r>
      <w:r w:rsidR="009603A9">
        <w:t>20 above</w:t>
      </w:r>
      <w:r w:rsidR="00DB68AD" w:rsidRPr="00EA58B8">
        <w:t xml:space="preserve"> can be met during the interim period, the </w:t>
      </w:r>
      <w:r w:rsidR="00DB68AD" w:rsidRPr="00462373">
        <w:t xml:space="preserve">Conference of the Parties and the Conference of the Parties </w:t>
      </w:r>
      <w:r w:rsidR="00DB68AD">
        <w:t xml:space="preserve">serving as the meeting of the Parties to the Paris Agreement, on a recommendation of the Board of the Fund, will </w:t>
      </w:r>
      <w:r w:rsidR="00DB68AD" w:rsidRPr="00EA58B8">
        <w:t>take the necessary steps to operationalize the Fund as an independent stand</w:t>
      </w:r>
      <w:r w:rsidR="00DB68AD">
        <w:t>-</w:t>
      </w:r>
      <w:r w:rsidR="00DB68AD" w:rsidRPr="00EA58B8">
        <w:t xml:space="preserve">alone institution, including approving </w:t>
      </w:r>
      <w:r w:rsidR="00DB68AD">
        <w:t xml:space="preserve">the </w:t>
      </w:r>
      <w:r w:rsidR="00DB68AD" w:rsidRPr="00EA58B8">
        <w:t xml:space="preserve">necessary amendments to the </w:t>
      </w:r>
      <w:r w:rsidR="00DB68AD">
        <w:t>G</w:t>
      </w:r>
      <w:r w:rsidR="00DB68AD" w:rsidRPr="00EA58B8">
        <w:t xml:space="preserve">overning </w:t>
      </w:r>
      <w:r w:rsidR="00DB68AD">
        <w:t>I</w:t>
      </w:r>
      <w:r w:rsidR="00DB68AD" w:rsidRPr="00EA58B8">
        <w:t xml:space="preserve">nstrument </w:t>
      </w:r>
      <w:r w:rsidR="00DB68AD">
        <w:t xml:space="preserve">of the Fund </w:t>
      </w:r>
      <w:r w:rsidR="00DB68AD" w:rsidRPr="00EA58B8">
        <w:t>and providing guidance to the Board</w:t>
      </w:r>
      <w:r w:rsidR="00DB68AD" w:rsidRPr="00EA58B8" w:rsidDel="003828FB">
        <w:t xml:space="preserve"> </w:t>
      </w:r>
      <w:r w:rsidR="00DB68AD" w:rsidRPr="00EA58B8">
        <w:t>with respect to the selection process for the host country of the Fund</w:t>
      </w:r>
      <w:r w:rsidR="00DB68AD" w:rsidRPr="00835175">
        <w:t xml:space="preserve">, or </w:t>
      </w:r>
      <w:r w:rsidR="00DB68AD">
        <w:t xml:space="preserve">the </w:t>
      </w:r>
      <w:r w:rsidR="00DB68AD" w:rsidRPr="008F4E63">
        <w:t xml:space="preserve">Conference of the Parties and the Conference of the Parties serving as the </w:t>
      </w:r>
      <w:r w:rsidR="00DB68AD">
        <w:t>m</w:t>
      </w:r>
      <w:r w:rsidR="00DB68AD" w:rsidRPr="008F4E63">
        <w:t>eeting of the Parties to the Paris Agreement</w:t>
      </w:r>
      <w:r w:rsidR="00DB68AD">
        <w:t xml:space="preserve"> may</w:t>
      </w:r>
      <w:r w:rsidR="00DB68AD" w:rsidRPr="00EA58B8">
        <w:t xml:space="preserve"> </w:t>
      </w:r>
      <w:r w:rsidR="00DB68AD">
        <w:t xml:space="preserve">take </w:t>
      </w:r>
      <w:r w:rsidR="00DB68AD" w:rsidRPr="00EA58B8">
        <w:t>any other course of action</w:t>
      </w:r>
      <w:r w:rsidR="00DB68AD" w:rsidRPr="00EA58B8" w:rsidDel="005D7696">
        <w:t xml:space="preserve"> </w:t>
      </w:r>
      <w:r w:rsidR="00DB68AD" w:rsidRPr="00EA58B8">
        <w:t>deemed appropriate;</w:t>
      </w:r>
    </w:p>
    <w:p w14:paraId="69957F8C" w14:textId="0B97C478" w:rsidR="00DB68AD" w:rsidRPr="00EA58B8" w:rsidRDefault="00AB66BB" w:rsidP="00AB66BB">
      <w:pPr>
        <w:pStyle w:val="RegSingleTxtG"/>
      </w:pPr>
      <w:r w:rsidRPr="00EA58B8">
        <w:t>23.</w:t>
      </w:r>
      <w:r w:rsidRPr="00EA58B8">
        <w:tab/>
      </w:r>
      <w:r w:rsidR="00DB68AD" w:rsidRPr="00EA58B8">
        <w:rPr>
          <w:i/>
          <w:iCs/>
        </w:rPr>
        <w:t>Decide</w:t>
      </w:r>
      <w:r w:rsidR="00DB68AD" w:rsidRPr="00EA58B8">
        <w:t xml:space="preserve"> that</w:t>
      </w:r>
      <w:r w:rsidR="00DB68AD">
        <w:t>,</w:t>
      </w:r>
      <w:r w:rsidR="00DB68AD" w:rsidRPr="00EA58B8">
        <w:t xml:space="preserve"> if the conditions set out in </w:t>
      </w:r>
      <w:r w:rsidR="00DB68AD" w:rsidRPr="00835175">
        <w:t xml:space="preserve">paragraph </w:t>
      </w:r>
      <w:r w:rsidR="00DB68AD">
        <w:rPr>
          <w:cs/>
        </w:rPr>
        <w:t>‎</w:t>
      </w:r>
      <w:r w:rsidR="009603A9">
        <w:rPr>
          <w:cs/>
        </w:rPr>
        <w:t>‎</w:t>
      </w:r>
      <w:r w:rsidR="009603A9">
        <w:t>20 above</w:t>
      </w:r>
      <w:r w:rsidR="00DB68AD" w:rsidRPr="00EA58B8">
        <w:t xml:space="preserve"> have not been met, as determined by the Board </w:t>
      </w:r>
      <w:r w:rsidR="00DB68AD">
        <w:t xml:space="preserve">of the Fund </w:t>
      </w:r>
      <w:r w:rsidR="00DB68AD" w:rsidRPr="00EA58B8">
        <w:t xml:space="preserve">following an independent assessment of the </w:t>
      </w:r>
      <w:r w:rsidR="00DB68AD">
        <w:t xml:space="preserve">performance of the </w:t>
      </w:r>
      <w:r w:rsidR="00DB68AD" w:rsidRPr="00EA58B8">
        <w:t>World Bank as host of the Fund’s secretariat,</w:t>
      </w:r>
      <w:r w:rsidR="00DB68AD">
        <w:t xml:space="preserve"> the</w:t>
      </w:r>
      <w:r w:rsidR="00DB68AD" w:rsidRPr="00EA58B8">
        <w:t xml:space="preserve"> </w:t>
      </w:r>
      <w:r w:rsidR="00DB68AD" w:rsidRPr="00153505">
        <w:t xml:space="preserve">Conference of the Parties and the Conference of the Parties serving as the </w:t>
      </w:r>
      <w:r w:rsidR="00DB68AD">
        <w:t>m</w:t>
      </w:r>
      <w:r w:rsidR="00DB68AD" w:rsidRPr="00153505">
        <w:t xml:space="preserve">eeting of the Parties to the Paris Agreement </w:t>
      </w:r>
      <w:r w:rsidR="00DB68AD" w:rsidRPr="00EA58B8">
        <w:t xml:space="preserve">will take steps at the end of the interim period referred to in paragraph </w:t>
      </w:r>
      <w:r w:rsidR="00DB68AD">
        <w:rPr>
          <w:cs/>
        </w:rPr>
        <w:t>‎</w:t>
      </w:r>
      <w:r w:rsidR="009603A9">
        <w:rPr>
          <w:cs/>
        </w:rPr>
        <w:t>‎</w:t>
      </w:r>
      <w:r w:rsidR="009603A9">
        <w:t>17 above</w:t>
      </w:r>
      <w:r w:rsidR="00DB68AD" w:rsidRPr="00EA58B8">
        <w:t xml:space="preserve"> to establish the Fund as </w:t>
      </w:r>
      <w:r w:rsidR="00DB68AD" w:rsidRPr="00835175">
        <w:t>a</w:t>
      </w:r>
      <w:r w:rsidR="00DB68AD">
        <w:t>n independent</w:t>
      </w:r>
      <w:r w:rsidR="00DB68AD" w:rsidRPr="00EA58B8">
        <w:t xml:space="preserve"> stand</w:t>
      </w:r>
      <w:r w:rsidR="00DB68AD">
        <w:t>-</w:t>
      </w:r>
      <w:r w:rsidR="00DB68AD" w:rsidRPr="00EA58B8">
        <w:t>alone institution, including</w:t>
      </w:r>
      <w:r w:rsidR="00DB68AD">
        <w:t xml:space="preserve"> with respect to any</w:t>
      </w:r>
      <w:r w:rsidR="00DB68AD" w:rsidRPr="00EA58B8">
        <w:t xml:space="preserve"> necessary amendments to the </w:t>
      </w:r>
      <w:r w:rsidR="00DB68AD">
        <w:t>G</w:t>
      </w:r>
      <w:r w:rsidR="00DB68AD" w:rsidRPr="00EA58B8">
        <w:t xml:space="preserve">overning </w:t>
      </w:r>
      <w:r w:rsidR="00DB68AD">
        <w:t>I</w:t>
      </w:r>
      <w:r w:rsidR="00DB68AD" w:rsidRPr="00EA58B8">
        <w:t>nstrument</w:t>
      </w:r>
      <w:r w:rsidR="00DB68AD">
        <w:t xml:space="preserve"> of the Fund</w:t>
      </w:r>
      <w:r w:rsidR="00DB68AD" w:rsidRPr="00EA58B8">
        <w:t xml:space="preserve"> and provid</w:t>
      </w:r>
      <w:r w:rsidR="00DB68AD">
        <w:t>ing</w:t>
      </w:r>
      <w:r w:rsidR="00DB68AD" w:rsidRPr="00EA58B8">
        <w:t xml:space="preserve"> guidance to the Board with respect to the selection process for the host country of the Fund, or take any other course of action deemed appropriate;</w:t>
      </w:r>
    </w:p>
    <w:p w14:paraId="274AFEF8" w14:textId="6A77A8E8" w:rsidR="00DB68AD" w:rsidRPr="00EA58B8" w:rsidRDefault="00AB66BB" w:rsidP="00AB66BB">
      <w:pPr>
        <w:pStyle w:val="RegSingleTxtG"/>
      </w:pPr>
      <w:bookmarkStart w:id="16" w:name="_Ref151389597"/>
      <w:r w:rsidRPr="00EA58B8">
        <w:t>24.</w:t>
      </w:r>
      <w:r w:rsidRPr="00EA58B8">
        <w:tab/>
      </w:r>
      <w:r w:rsidR="00DB68AD" w:rsidRPr="00EA58B8">
        <w:rPr>
          <w:i/>
          <w:iCs/>
        </w:rPr>
        <w:t>Also decide</w:t>
      </w:r>
      <w:r w:rsidR="00DB68AD" w:rsidRPr="00EA58B8">
        <w:t xml:space="preserve"> that</w:t>
      </w:r>
      <w:r w:rsidR="00DB68AD">
        <w:t>,</w:t>
      </w:r>
      <w:r w:rsidR="00DB68AD" w:rsidRPr="00EA58B8">
        <w:t xml:space="preserve"> if the conditions set out in </w:t>
      </w:r>
      <w:r w:rsidR="00DB68AD" w:rsidRPr="00835175">
        <w:t xml:space="preserve">paragraph </w:t>
      </w:r>
      <w:r w:rsidR="00DB68AD">
        <w:rPr>
          <w:cs/>
        </w:rPr>
        <w:t>‎</w:t>
      </w:r>
      <w:r w:rsidR="009603A9">
        <w:rPr>
          <w:cs/>
        </w:rPr>
        <w:t>‎</w:t>
      </w:r>
      <w:r w:rsidR="009603A9">
        <w:t>20 above</w:t>
      </w:r>
      <w:r w:rsidR="00DB68AD" w:rsidRPr="00EA58B8">
        <w:t xml:space="preserve"> have been met, as determined by the Board </w:t>
      </w:r>
      <w:r w:rsidR="00DB68AD">
        <w:t xml:space="preserve">of the Fund </w:t>
      </w:r>
      <w:r w:rsidR="00DB68AD" w:rsidRPr="00EA58B8">
        <w:t xml:space="preserve">following an independent assessment of the </w:t>
      </w:r>
      <w:r w:rsidR="00DB68AD">
        <w:t xml:space="preserve">performance of the </w:t>
      </w:r>
      <w:r w:rsidR="00DB68AD" w:rsidRPr="00EA58B8">
        <w:t xml:space="preserve">World Bank as host of the Fund’s secretariat, the </w:t>
      </w:r>
      <w:r w:rsidR="00DB68AD" w:rsidRPr="00EC725A">
        <w:t xml:space="preserve">Conference of the Parties and the Conference of the Parties serving as the </w:t>
      </w:r>
      <w:r w:rsidR="00DB68AD">
        <w:t>m</w:t>
      </w:r>
      <w:r w:rsidR="00DB68AD" w:rsidRPr="00EC725A">
        <w:t>eeting of the Parties to the Paris Agreemen</w:t>
      </w:r>
      <w:r w:rsidR="00DB68AD">
        <w:t xml:space="preserve">t </w:t>
      </w:r>
      <w:r w:rsidR="00DB68AD" w:rsidRPr="00EA58B8">
        <w:t xml:space="preserve">will take steps at the end of the interim period referred to in paragraph </w:t>
      </w:r>
      <w:r w:rsidR="00DB68AD">
        <w:rPr>
          <w:cs/>
        </w:rPr>
        <w:t>‎</w:t>
      </w:r>
      <w:r w:rsidR="009603A9">
        <w:rPr>
          <w:cs/>
        </w:rPr>
        <w:t>‎</w:t>
      </w:r>
      <w:r w:rsidR="009603A9">
        <w:t>17 above</w:t>
      </w:r>
      <w:r w:rsidR="00DB68AD" w:rsidRPr="00EA58B8">
        <w:t xml:space="preserve"> to invite the World Bank to continue operationalizing the Fund as a </w:t>
      </w:r>
      <w:r w:rsidR="00DB68AD">
        <w:t>f</w:t>
      </w:r>
      <w:r w:rsidR="00DB68AD" w:rsidRPr="00EA58B8">
        <w:t xml:space="preserve">inancial </w:t>
      </w:r>
      <w:r w:rsidR="00DB68AD">
        <w:t>i</w:t>
      </w:r>
      <w:r w:rsidR="00DB68AD" w:rsidRPr="00EA58B8">
        <w:t xml:space="preserve">ntermediary </w:t>
      </w:r>
      <w:r w:rsidR="00DB68AD">
        <w:t>f</w:t>
      </w:r>
      <w:r w:rsidR="00DB68AD" w:rsidRPr="00EA58B8">
        <w:t>und, with or without conditions, as appropriate;</w:t>
      </w:r>
      <w:bookmarkEnd w:id="16"/>
    </w:p>
    <w:p w14:paraId="03243329" w14:textId="51209818" w:rsidR="00DB68AD" w:rsidRPr="00EA58B8" w:rsidRDefault="00AB66BB" w:rsidP="00AB66BB">
      <w:pPr>
        <w:pStyle w:val="RegSingleTxtG"/>
      </w:pPr>
      <w:bookmarkStart w:id="17" w:name="_Ref151389798"/>
      <w:r w:rsidRPr="00EA58B8">
        <w:t>25.</w:t>
      </w:r>
      <w:r w:rsidRPr="00EA58B8">
        <w:tab/>
      </w:r>
      <w:r w:rsidR="00DB68AD" w:rsidRPr="00EA58B8">
        <w:rPr>
          <w:i/>
          <w:iCs/>
        </w:rPr>
        <w:t>Further decide</w:t>
      </w:r>
      <w:r w:rsidR="00DB68AD" w:rsidRPr="00EA58B8">
        <w:t xml:space="preserve"> that</w:t>
      </w:r>
      <w:r w:rsidR="00DB68AD" w:rsidRPr="00EA58B8" w:rsidDel="00AF5527">
        <w:t xml:space="preserve">, prior to the establishment of the </w:t>
      </w:r>
      <w:r w:rsidR="00DB68AD">
        <w:t>financial intermediary fund</w:t>
      </w:r>
      <w:r w:rsidR="00DB68AD" w:rsidRPr="00EA58B8" w:rsidDel="00AF5527">
        <w:t>,</w:t>
      </w:r>
      <w:r w:rsidR="00DB68AD" w:rsidRPr="00EA58B8">
        <w:t xml:space="preserve"> the Board of the Fund will provide guidance to the World Bank as it takes the necessary steps to establish the </w:t>
      </w:r>
      <w:r w:rsidR="00DB68AD">
        <w:t>Fund as a f</w:t>
      </w:r>
      <w:r w:rsidR="00DB68AD" w:rsidRPr="00EA58B8">
        <w:t xml:space="preserve">inancial </w:t>
      </w:r>
      <w:r w:rsidR="00DB68AD">
        <w:t>i</w:t>
      </w:r>
      <w:r w:rsidR="00DB68AD" w:rsidRPr="00EA58B8">
        <w:t xml:space="preserve">ntermediary </w:t>
      </w:r>
      <w:r w:rsidR="00DB68AD">
        <w:t>f</w:t>
      </w:r>
      <w:r w:rsidR="00DB68AD" w:rsidRPr="00EA58B8">
        <w:t>und;</w:t>
      </w:r>
      <w:bookmarkEnd w:id="17"/>
    </w:p>
    <w:p w14:paraId="1ECB4ED0" w14:textId="0985126D" w:rsidR="00DB68AD" w:rsidRDefault="00AB66BB" w:rsidP="00AB66BB">
      <w:pPr>
        <w:pStyle w:val="RegSingleTxtG"/>
        <w:rPr>
          <w:bCs/>
        </w:rPr>
      </w:pPr>
      <w:r>
        <w:rPr>
          <w:bCs/>
        </w:rPr>
        <w:t>26.</w:t>
      </w:r>
      <w:r>
        <w:rPr>
          <w:bCs/>
        </w:rPr>
        <w:tab/>
      </w:r>
      <w:r w:rsidR="00DB68AD" w:rsidRPr="00EA58B8">
        <w:rPr>
          <w:i/>
          <w:iCs/>
        </w:rPr>
        <w:t xml:space="preserve">Decide </w:t>
      </w:r>
      <w:r w:rsidR="00DB68AD" w:rsidRPr="00EA58B8">
        <w:t>to establish an interim secretariat for the Fund</w:t>
      </w:r>
      <w:r w:rsidR="00DB68AD" w:rsidRPr="00EA58B8">
        <w:rPr>
          <w:bCs/>
        </w:rPr>
        <w:t xml:space="preserve"> to provide support</w:t>
      </w:r>
      <w:r w:rsidR="00DB68AD">
        <w:rPr>
          <w:bCs/>
        </w:rPr>
        <w:t>,</w:t>
      </w:r>
      <w:r w:rsidR="00DB68AD" w:rsidRPr="00EA58B8">
        <w:rPr>
          <w:bCs/>
        </w:rPr>
        <w:t xml:space="preserve"> including administrative support</w:t>
      </w:r>
      <w:r w:rsidR="00DB68AD">
        <w:rPr>
          <w:bCs/>
        </w:rPr>
        <w:t xml:space="preserve">, </w:t>
      </w:r>
      <w:r w:rsidR="00DB68AD" w:rsidRPr="00EA58B8">
        <w:rPr>
          <w:bCs/>
        </w:rPr>
        <w:t>to the Board</w:t>
      </w:r>
      <w:r w:rsidR="00DB68AD">
        <w:rPr>
          <w:bCs/>
        </w:rPr>
        <w:t xml:space="preserve"> of the Fund</w:t>
      </w:r>
      <w:r w:rsidR="00DB68AD" w:rsidRPr="00EA58B8">
        <w:rPr>
          <w:bCs/>
        </w:rPr>
        <w:t xml:space="preserve"> during the transitional period until the establishment of </w:t>
      </w:r>
      <w:r w:rsidR="00DB68AD">
        <w:rPr>
          <w:bCs/>
        </w:rPr>
        <w:t xml:space="preserve">the </w:t>
      </w:r>
      <w:r w:rsidR="00DB68AD" w:rsidRPr="00EA58B8">
        <w:rPr>
          <w:bCs/>
        </w:rPr>
        <w:t xml:space="preserve">independent </w:t>
      </w:r>
      <w:r w:rsidR="00DB68AD">
        <w:rPr>
          <w:bCs/>
        </w:rPr>
        <w:t>s</w:t>
      </w:r>
      <w:r w:rsidR="00DB68AD" w:rsidRPr="00EA58B8">
        <w:rPr>
          <w:bCs/>
        </w:rPr>
        <w:t>ecretariat</w:t>
      </w:r>
      <w:r w:rsidR="00DB68AD">
        <w:rPr>
          <w:bCs/>
        </w:rPr>
        <w:t xml:space="preserve"> referred to in paragraph </w:t>
      </w:r>
      <w:r w:rsidR="00317898">
        <w:rPr>
          <w:bCs/>
          <w:cs/>
        </w:rPr>
        <w:t>‎</w:t>
      </w:r>
      <w:r w:rsidR="00317898">
        <w:rPr>
          <w:bCs/>
        </w:rPr>
        <w:t>3 above</w:t>
      </w:r>
      <w:r w:rsidR="009E7A6E">
        <w:rPr>
          <w:bCs/>
        </w:rPr>
        <w:t xml:space="preserve"> </w:t>
      </w:r>
      <w:r w:rsidR="00DB68AD" w:rsidRPr="00EA58B8">
        <w:rPr>
          <w:bCs/>
        </w:rPr>
        <w:t xml:space="preserve">and </w:t>
      </w:r>
      <w:r w:rsidR="00DB68AD" w:rsidRPr="00835175">
        <w:rPr>
          <w:bCs/>
          <w:i/>
          <w:iCs/>
        </w:rPr>
        <w:t>request</w:t>
      </w:r>
      <w:r w:rsidR="00DB68AD" w:rsidRPr="00EA58B8">
        <w:rPr>
          <w:bCs/>
        </w:rPr>
        <w:t xml:space="preserve"> the secretariats of the UNFCCC and the Green Climate Fund and </w:t>
      </w:r>
      <w:r w:rsidR="00DB68AD" w:rsidRPr="00835175">
        <w:rPr>
          <w:bCs/>
          <w:i/>
          <w:iCs/>
        </w:rPr>
        <w:t>invite</w:t>
      </w:r>
      <w:r w:rsidR="00DB68AD" w:rsidRPr="00EA58B8">
        <w:rPr>
          <w:bCs/>
        </w:rPr>
        <w:t xml:space="preserve"> the United Nations Development Programme to jointly form this secretariat;</w:t>
      </w:r>
    </w:p>
    <w:p w14:paraId="729FB8F1" w14:textId="38B16BE5" w:rsidR="000C1B08" w:rsidRDefault="00AB66BB" w:rsidP="00AB66BB">
      <w:pPr>
        <w:pStyle w:val="RegSingleTxtG"/>
        <w:tabs>
          <w:tab w:val="left" w:pos="720"/>
        </w:tabs>
        <w:ind w:right="1133"/>
      </w:pPr>
      <w:r>
        <w:t>27.</w:t>
      </w:r>
      <w:r>
        <w:tab/>
      </w:r>
      <w:r w:rsidR="00DB68AD" w:rsidRPr="00DB68AD">
        <w:rPr>
          <w:i/>
          <w:iCs/>
        </w:rPr>
        <w:t xml:space="preserve">Welcome </w:t>
      </w:r>
      <w:r w:rsidR="00DB68AD" w:rsidRPr="005A71F4">
        <w:t>and</w:t>
      </w:r>
      <w:r w:rsidR="00DB68AD" w:rsidRPr="00DB68AD">
        <w:rPr>
          <w:i/>
          <w:iCs/>
        </w:rPr>
        <w:t xml:space="preserve"> confirm </w:t>
      </w:r>
      <w:r w:rsidR="00DB68AD" w:rsidRPr="00EA58B8">
        <w:t>the recommendations of the Transitional Committee in relation to the funding arrangements</w:t>
      </w:r>
      <w:r w:rsidR="00DB68AD">
        <w:t xml:space="preserve"> </w:t>
      </w:r>
      <w:r w:rsidR="00DB68AD" w:rsidRPr="00A161D7">
        <w:t>contained in annex II.</w:t>
      </w:r>
    </w:p>
    <w:p w14:paraId="084E8F88" w14:textId="3418DBB5" w:rsidR="000C1B08" w:rsidRDefault="00AB66BB" w:rsidP="00AB66BB">
      <w:pPr>
        <w:pStyle w:val="RegSingleTxtG"/>
        <w:tabs>
          <w:tab w:val="left" w:pos="720"/>
        </w:tabs>
        <w:ind w:right="1133"/>
        <w:sectPr w:rsidR="000C1B08" w:rsidSect="00263E39">
          <w:headerReference w:type="even" r:id="rId18"/>
          <w:headerReference w:type="default" r:id="rId19"/>
          <w:footerReference w:type="even" r:id="rId20"/>
          <w:footerReference w:type="default" r:id="rId21"/>
          <w:pgSz w:w="11906" w:h="16838" w:code="9"/>
          <w:pgMar w:top="1417" w:right="1134" w:bottom="1134" w:left="1134" w:header="850" w:footer="567" w:gutter="0"/>
          <w:cols w:space="708"/>
          <w:docGrid w:linePitch="360"/>
        </w:sectPr>
      </w:pPr>
      <w:r>
        <w:t>1.</w:t>
      </w:r>
      <w:r>
        <w:tab/>
      </w:r>
    </w:p>
    <w:p w14:paraId="23D65B03" w14:textId="19484DFE" w:rsidR="003732F8" w:rsidRPr="00C94A11" w:rsidRDefault="003732F8" w:rsidP="00AB66BB">
      <w:pPr>
        <w:pStyle w:val="RegHChG"/>
        <w:tabs>
          <w:tab w:val="clear" w:pos="1135"/>
          <w:tab w:val="num" w:pos="851"/>
        </w:tabs>
        <w:ind w:left="0" w:hanging="454"/>
      </w:pPr>
      <w:bookmarkStart w:id="18" w:name="_Toc161208028"/>
      <w:r w:rsidRPr="0008210C">
        <w:t xml:space="preserve">Annex </w:t>
      </w:r>
      <w:r w:rsidR="005524C6" w:rsidRPr="0008210C">
        <w:t>I</w:t>
      </w:r>
      <w:bookmarkEnd w:id="18"/>
    </w:p>
    <w:p w14:paraId="420A806F" w14:textId="0C98D0A6" w:rsidR="008E2A4F" w:rsidRPr="00FE24D5" w:rsidRDefault="008E2A4F" w:rsidP="00C94A11">
      <w:pPr>
        <w:pStyle w:val="HChG"/>
      </w:pPr>
      <w:r>
        <w:rPr>
          <w:rFonts w:eastAsia="Times New Roman"/>
        </w:rPr>
        <w:tab/>
      </w:r>
      <w:r>
        <w:rPr>
          <w:rFonts w:eastAsia="Times New Roman"/>
        </w:rPr>
        <w:tab/>
      </w:r>
      <w:r w:rsidRPr="00FE24D5">
        <w:rPr>
          <w:rFonts w:eastAsia="Times New Roman"/>
        </w:rPr>
        <w:t>Governing</w:t>
      </w:r>
      <w:r w:rsidRPr="00FE24D5">
        <w:t xml:space="preserve"> Instrument </w:t>
      </w:r>
      <w:r>
        <w:t>of</w:t>
      </w:r>
      <w:r w:rsidRPr="00FE24D5">
        <w:t xml:space="preserve"> the Fund</w:t>
      </w:r>
    </w:p>
    <w:p w14:paraId="27EDE709" w14:textId="51548FAE" w:rsidR="008E2A4F" w:rsidRPr="00FE24D5" w:rsidRDefault="00AB66BB" w:rsidP="00AB66BB">
      <w:pPr>
        <w:pStyle w:val="RegSingleTxtG"/>
        <w:tabs>
          <w:tab w:val="left" w:pos="720"/>
        </w:tabs>
        <w:ind w:left="1135" w:right="1133"/>
      </w:pPr>
      <w:r w:rsidRPr="00FE24D5">
        <w:t>1.</w:t>
      </w:r>
      <w:r w:rsidRPr="00FE24D5">
        <w:tab/>
      </w:r>
      <w:r w:rsidR="008E2A4F" w:rsidRPr="00FE24D5">
        <w:t>The Fund is hereby operationalized in accordance with the following provisions</w:t>
      </w:r>
      <w:r w:rsidR="008E2A4F">
        <w:t>.</w:t>
      </w:r>
    </w:p>
    <w:p w14:paraId="6CC50D66" w14:textId="62EDA15E" w:rsidR="008E2A4F" w:rsidRPr="00FE24D5" w:rsidRDefault="00AB66BB" w:rsidP="00AB66BB">
      <w:pPr>
        <w:keepNext/>
        <w:keepLines/>
        <w:tabs>
          <w:tab w:val="left" w:pos="1135"/>
        </w:tabs>
        <w:spacing w:before="360" w:after="240" w:line="300" w:lineRule="exact"/>
        <w:ind w:left="1135" w:right="1134" w:hanging="284"/>
        <w:rPr>
          <w:b/>
          <w:sz w:val="28"/>
        </w:rPr>
      </w:pPr>
      <w:bookmarkStart w:id="19" w:name="_Toc308170494"/>
      <w:bookmarkStart w:id="20" w:name="_Toc151390560"/>
      <w:bookmarkStart w:id="21" w:name="_Toc151390720"/>
      <w:bookmarkStart w:id="22" w:name="_Ref151391712"/>
      <w:bookmarkStart w:id="23" w:name="_Toc151391881"/>
      <w:r w:rsidRPr="00FE24D5">
        <w:rPr>
          <w:b/>
          <w:sz w:val="28"/>
        </w:rPr>
        <w:t>I.</w:t>
      </w:r>
      <w:r w:rsidRPr="00FE24D5">
        <w:rPr>
          <w:b/>
          <w:sz w:val="28"/>
        </w:rPr>
        <w:tab/>
      </w:r>
      <w:r w:rsidR="008E2A4F" w:rsidRPr="00FE24D5" w:rsidDel="00B66899">
        <w:rPr>
          <w:b/>
          <w:sz w:val="28"/>
        </w:rPr>
        <w:t xml:space="preserve">Objectives and </w:t>
      </w:r>
      <w:bookmarkEnd w:id="19"/>
      <w:r w:rsidR="008E2A4F" w:rsidRPr="00FE24D5">
        <w:rPr>
          <w:b/>
          <w:sz w:val="28"/>
        </w:rPr>
        <w:t>purpose</w:t>
      </w:r>
      <w:bookmarkEnd w:id="20"/>
      <w:bookmarkEnd w:id="21"/>
      <w:bookmarkEnd w:id="22"/>
      <w:bookmarkEnd w:id="23"/>
    </w:p>
    <w:p w14:paraId="5E9FE6AF" w14:textId="0ABBD52C" w:rsidR="008E2A4F" w:rsidRPr="00FE24D5" w:rsidRDefault="00AB66BB" w:rsidP="00AB66BB">
      <w:pPr>
        <w:pStyle w:val="RegSingleTxtG"/>
        <w:tabs>
          <w:tab w:val="left" w:pos="720"/>
        </w:tabs>
        <w:ind w:left="1135" w:right="1133"/>
      </w:pPr>
      <w:bookmarkStart w:id="24" w:name="_Ref151392922"/>
      <w:r w:rsidRPr="00FE24D5">
        <w:t>2.</w:t>
      </w:r>
      <w:r w:rsidRPr="00FE24D5">
        <w:tab/>
      </w:r>
      <w:r w:rsidR="008E2A4F" w:rsidRPr="00FE24D5">
        <w:t>The purpose of the Fund is to assist developing countries that are particularly vulnerable to the adverse effects of climate change in responding to economic and non-economic loss and damage associated with the adverse effects of climate change, including extreme weather events and slow onset events.</w:t>
      </w:r>
      <w:bookmarkEnd w:id="24"/>
    </w:p>
    <w:p w14:paraId="37619F51" w14:textId="36DE56FC" w:rsidR="008E2A4F" w:rsidRPr="00FE24D5" w:rsidRDefault="00AB66BB" w:rsidP="00AB66BB">
      <w:pPr>
        <w:pStyle w:val="RegSingleTxtG"/>
        <w:tabs>
          <w:tab w:val="left" w:pos="720"/>
        </w:tabs>
        <w:ind w:left="1135" w:right="1133"/>
      </w:pPr>
      <w:r w:rsidRPr="00FE24D5">
        <w:t>3.</w:t>
      </w:r>
      <w:r w:rsidRPr="00FE24D5">
        <w:tab/>
      </w:r>
      <w:r w:rsidR="008E2A4F" w:rsidRPr="00BB7523">
        <w:t>Given</w:t>
      </w:r>
      <w:r w:rsidR="008E2A4F" w:rsidRPr="00FE24D5">
        <w:t xml:space="preserve"> the urgent and immediate need for new, additional, predictable and adequate financial resources to assist developing countries that are particularly vulnerable to the adverse effects of climate change in responding to economic and non-economic loss and damage associated with the adverse effects of climate change, including extreme weather events and slow onset events, especially in the context of ongoing and ex post (including rehabilitation, recovery and reconstruction)</w:t>
      </w:r>
      <w:r w:rsidR="008E2A4F" w:rsidRPr="00FE24D5" w:rsidDel="001C4EB7">
        <w:t xml:space="preserve"> action</w:t>
      </w:r>
      <w:r w:rsidR="008E2A4F" w:rsidRPr="00FE24D5">
        <w:t>, the</w:t>
      </w:r>
      <w:r w:rsidR="008E2A4F">
        <w:t xml:space="preserve"> </w:t>
      </w:r>
      <w:r w:rsidR="008E2A4F" w:rsidRPr="00FE24D5">
        <w:t>Fund</w:t>
      </w:r>
      <w:r w:rsidR="008E2A4F">
        <w:t xml:space="preserve"> aims </w:t>
      </w:r>
      <w:r w:rsidR="008E2A4F" w:rsidRPr="00FE24D5">
        <w:t xml:space="preserve">to </w:t>
      </w:r>
      <w:r w:rsidR="008E2A4F">
        <w:t>be</w:t>
      </w:r>
      <w:r w:rsidR="008E2A4F" w:rsidRPr="00FE24D5">
        <w:t xml:space="preserve"> a new channel for multilateral finance to assist those countries in responding to loss and damage associated with the adverse effects of climate change. The Fund will also endeavour to assist those countries in mobilizing external finance to strengthen their efforts to respond to loss and damage while supporting both the achievement of international goals on sustainable development and the eradication of poverty.</w:t>
      </w:r>
    </w:p>
    <w:p w14:paraId="3729B4CD" w14:textId="074D2DAF" w:rsidR="008E2A4F" w:rsidRPr="00FE24D5" w:rsidRDefault="00AB66BB" w:rsidP="00AB66BB">
      <w:pPr>
        <w:pStyle w:val="RegSingleTxtG"/>
        <w:tabs>
          <w:tab w:val="left" w:pos="720"/>
        </w:tabs>
        <w:ind w:left="1135" w:right="1133"/>
      </w:pPr>
      <w:r w:rsidRPr="00FE24D5">
        <w:t>4.</w:t>
      </w:r>
      <w:r w:rsidRPr="00FE24D5">
        <w:tab/>
      </w:r>
      <w:r w:rsidR="008E2A4F" w:rsidRPr="00FE24D5">
        <w:tab/>
        <w:t>The Fund should operate in a manner that promotes coherence and complementarity with new and existing funding arrangements for responding to loss and damage associated with the adverse effects of climate change across the international financial, climate, humanitarian, disaster risk reduction and development architectures. In accordance with the provisions set out in chapter</w:t>
      </w:r>
      <w:r w:rsidR="005D5937">
        <w:t xml:space="preserve"> </w:t>
      </w:r>
      <w:r w:rsidR="00317898">
        <w:rPr>
          <w:cs/>
        </w:rPr>
        <w:t>‎</w:t>
      </w:r>
      <w:r w:rsidR="00317898">
        <w:t>VI below</w:t>
      </w:r>
      <w:r w:rsidR="008E2A4F" w:rsidRPr="00FE24D5">
        <w:t xml:space="preserve">, the Fund will develop </w:t>
      </w:r>
      <w:r w:rsidR="008E2A4F" w:rsidRPr="00FE24D5" w:rsidDel="008F6E01">
        <w:t xml:space="preserve">new </w:t>
      </w:r>
      <w:r w:rsidR="008E2A4F" w:rsidRPr="00FE24D5">
        <w:t>coordination and cooperation mechanisms to help enhance complementarity and coherence and will facilitate linkages between itself and various funding sources, including relevant</w:t>
      </w:r>
      <w:r w:rsidR="008E2A4F" w:rsidRPr="00FE24D5" w:rsidDel="00DA71E0">
        <w:t xml:space="preserve"> </w:t>
      </w:r>
      <w:r w:rsidR="008E2A4F" w:rsidRPr="00FE24D5">
        <w:t>vertical funds, as appropriate, to, inter alia, promote access to available funding, avoid duplication and reduce fragmentation.</w:t>
      </w:r>
    </w:p>
    <w:p w14:paraId="5609F629" w14:textId="0ACA207E" w:rsidR="008E2A4F" w:rsidRPr="00FE24D5" w:rsidRDefault="00AB66BB" w:rsidP="00AB66BB">
      <w:pPr>
        <w:pStyle w:val="RegSingleTxtG"/>
        <w:tabs>
          <w:tab w:val="left" w:pos="720"/>
        </w:tabs>
        <w:ind w:left="1135" w:right="1133"/>
      </w:pPr>
      <w:r w:rsidRPr="00FE24D5">
        <w:t>5.</w:t>
      </w:r>
      <w:r w:rsidRPr="00FE24D5">
        <w:tab/>
      </w:r>
      <w:r w:rsidR="008E2A4F" w:rsidRPr="00FE24D5">
        <w:t>The Fund will operate in a transparent</w:t>
      </w:r>
      <w:r w:rsidR="008E2A4F">
        <w:t xml:space="preserve"> and accountable</w:t>
      </w:r>
      <w:r w:rsidR="008E2A4F" w:rsidRPr="00FE24D5">
        <w:t xml:space="preserve"> manner guided by efficiency</w:t>
      </w:r>
      <w:r w:rsidR="008E2A4F">
        <w:t xml:space="preserve"> and</w:t>
      </w:r>
      <w:r w:rsidR="008E2A4F" w:rsidRPr="00FE24D5">
        <w:t xml:space="preserve"> effectiveness and sound financial management. The Fund will pursue a country ownership approach to programmes and projects and seek to promote and strengthen national response systems through, among other means, the effective involvement of relevant institutions and stakeholders, including non-State actors. The Fund should be scalable and flexible;</w:t>
      </w:r>
      <w:r w:rsidR="008E2A4F" w:rsidRPr="00FE24D5" w:rsidDel="00637540">
        <w:t xml:space="preserve"> </w:t>
      </w:r>
      <w:r w:rsidR="008E2A4F" w:rsidRPr="00FE24D5">
        <w:t>practise continuous learning, guided by monitoring and evaluation processes; strive to maximize the impact of its funding for responding to loss and damage associated with the adverse effects of climate change while promoting environmental, social, economic and development co-benefits; and take a culturally sensitive and gender-responsive approach.</w:t>
      </w:r>
    </w:p>
    <w:p w14:paraId="57356CFE" w14:textId="59577256" w:rsidR="008E2A4F" w:rsidRPr="00AE257E" w:rsidRDefault="00AB66BB" w:rsidP="00AB66BB">
      <w:pPr>
        <w:pStyle w:val="RegHChG"/>
        <w:tabs>
          <w:tab w:val="left" w:pos="1135"/>
        </w:tabs>
        <w:ind w:hanging="454"/>
      </w:pPr>
      <w:bookmarkStart w:id="25" w:name="_Toc151390561"/>
      <w:bookmarkStart w:id="26" w:name="_Toc151390721"/>
      <w:bookmarkStart w:id="27" w:name="_Toc151391882"/>
      <w:bookmarkStart w:id="28" w:name="_Toc161208029"/>
      <w:bookmarkStart w:id="29" w:name="_Hlk149727468"/>
      <w:bookmarkStart w:id="30" w:name="_Hlk149064167"/>
      <w:r w:rsidRPr="00AE257E">
        <w:t>II.</w:t>
      </w:r>
      <w:r w:rsidRPr="00AE257E">
        <w:tab/>
      </w:r>
      <w:r w:rsidR="008E2A4F" w:rsidRPr="00AE257E">
        <w:t>Scope</w:t>
      </w:r>
      <w:bookmarkEnd w:id="25"/>
      <w:bookmarkEnd w:id="26"/>
      <w:bookmarkEnd w:id="27"/>
      <w:bookmarkEnd w:id="28"/>
    </w:p>
    <w:p w14:paraId="37A32DE8" w14:textId="76EF6736" w:rsidR="008E2A4F" w:rsidRPr="00FE24D5" w:rsidRDefault="00AB66BB" w:rsidP="00AB66BB">
      <w:pPr>
        <w:pStyle w:val="RegSingleTxtG"/>
        <w:tabs>
          <w:tab w:val="left" w:pos="720"/>
        </w:tabs>
        <w:ind w:left="1135" w:right="1133"/>
      </w:pPr>
      <w:bookmarkStart w:id="31" w:name="_Hlk149064068"/>
      <w:r w:rsidRPr="00FE24D5">
        <w:t>6.</w:t>
      </w:r>
      <w:r w:rsidRPr="00FE24D5">
        <w:tab/>
      </w:r>
      <w:r w:rsidR="008E2A4F" w:rsidRPr="00FE24D5">
        <w:t>The Fund will provide finance for addressing a variety of challenges associated with the adverse effects of climate change, such as climate-related emergencies, sea level rise, displacement, relocation, migration, insufficient climate information and data, and the need for climate-resilient reconstruction and recovery.</w:t>
      </w:r>
    </w:p>
    <w:p w14:paraId="0A24EAC3" w14:textId="260DB542" w:rsidR="008E2A4F" w:rsidRPr="00FE24D5" w:rsidRDefault="00AB66BB" w:rsidP="00AB66BB">
      <w:pPr>
        <w:pStyle w:val="RegSingleTxtG"/>
        <w:tabs>
          <w:tab w:val="left" w:pos="720"/>
        </w:tabs>
        <w:ind w:left="1135" w:right="1133"/>
      </w:pPr>
      <w:r w:rsidRPr="00FE24D5">
        <w:t>7.</w:t>
      </w:r>
      <w:r w:rsidRPr="00FE24D5">
        <w:tab/>
      </w:r>
      <w:r w:rsidR="008E2A4F" w:rsidRPr="00FE24D5">
        <w:t>The Fund will focus on priority gaps within the current landscape of institutions, including global, regional and national institutions, that are funding activities related to responding to loss and damage. To this end, the Fund will provide complementary and additional support and improve the speed and adequacy of access to finance for responding to loss and damage by particularly vulnerable developing countries.</w:t>
      </w:r>
    </w:p>
    <w:p w14:paraId="454EE746" w14:textId="03887C1A" w:rsidR="008E2A4F" w:rsidRPr="00FE24D5" w:rsidRDefault="00AB66BB" w:rsidP="00AB66BB">
      <w:pPr>
        <w:pStyle w:val="RegSingleTxtG"/>
        <w:tabs>
          <w:tab w:val="left" w:pos="720"/>
        </w:tabs>
        <w:ind w:left="1135" w:right="1133"/>
      </w:pPr>
      <w:r w:rsidRPr="00FE24D5">
        <w:t>8.</w:t>
      </w:r>
      <w:r w:rsidRPr="00FE24D5">
        <w:tab/>
      </w:r>
      <w:r w:rsidR="008E2A4F" w:rsidRPr="00FE24D5">
        <w:t xml:space="preserve">The Fund will provide support for responding to economic and non-economic loss and damage associated with the adverse effects of climate change. This support may include funding that is complementary to humanitarian actions </w:t>
      </w:r>
      <w:r w:rsidR="008E2A4F" w:rsidRPr="00FE24D5">
        <w:rPr>
          <w:rFonts w:eastAsiaTheme="minorHAnsi"/>
          <w:lang w:eastAsia="en-US"/>
        </w:rPr>
        <w:t>taken immediately after an extreme weather event; funding for intermediate or long-term recovery, reconstruction or rehabilitation; and funding for actions that address slow onset events.</w:t>
      </w:r>
    </w:p>
    <w:bookmarkEnd w:id="29"/>
    <w:p w14:paraId="7F0B3740" w14:textId="25FA046C" w:rsidR="008E2A4F" w:rsidRPr="00FE24D5" w:rsidRDefault="00AB66BB" w:rsidP="00AB66BB">
      <w:pPr>
        <w:pStyle w:val="RegSingleTxtG"/>
        <w:tabs>
          <w:tab w:val="left" w:pos="720"/>
        </w:tabs>
        <w:ind w:left="1135" w:right="1133"/>
      </w:pPr>
      <w:r w:rsidRPr="00FE24D5">
        <w:t>9.</w:t>
      </w:r>
      <w:r w:rsidRPr="00FE24D5">
        <w:tab/>
      </w:r>
      <w:r w:rsidR="008E2A4F" w:rsidRPr="00FE24D5">
        <w:t>The support provided by the Fund may include developing national response plans; addressing insufficient climate information and data; and promoting equitable, safe and dignified human mobility in the form of displacement, relocation and migration in cases of temporary and permanent loss and damage.</w:t>
      </w:r>
    </w:p>
    <w:p w14:paraId="6C5395BF" w14:textId="1E6BBB38" w:rsidR="008E2A4F" w:rsidRPr="00FE24D5" w:rsidRDefault="00AB66BB" w:rsidP="00AB66BB">
      <w:pPr>
        <w:pStyle w:val="RegHChG"/>
        <w:tabs>
          <w:tab w:val="left" w:pos="1135"/>
        </w:tabs>
        <w:ind w:hanging="454"/>
      </w:pPr>
      <w:bookmarkStart w:id="32" w:name="_Toc151390562"/>
      <w:bookmarkStart w:id="33" w:name="_Toc151390722"/>
      <w:bookmarkStart w:id="34" w:name="_Toc151391883"/>
      <w:bookmarkStart w:id="35" w:name="_Toc161208030"/>
      <w:bookmarkEnd w:id="30"/>
      <w:bookmarkEnd w:id="31"/>
      <w:r w:rsidRPr="00FE24D5">
        <w:t>III.</w:t>
      </w:r>
      <w:r w:rsidRPr="00FE24D5">
        <w:tab/>
      </w:r>
      <w:r w:rsidR="008E2A4F" w:rsidRPr="00FE24D5">
        <w:t>Governance and institutional arrangements</w:t>
      </w:r>
      <w:bookmarkEnd w:id="32"/>
      <w:bookmarkEnd w:id="33"/>
      <w:bookmarkEnd w:id="34"/>
      <w:bookmarkEnd w:id="35"/>
    </w:p>
    <w:p w14:paraId="5DA4B832" w14:textId="6B5B08C1" w:rsidR="008E2A4F" w:rsidRPr="00FE24D5" w:rsidRDefault="00AB66BB" w:rsidP="00AB66BB">
      <w:pPr>
        <w:pStyle w:val="RegH1G"/>
        <w:tabs>
          <w:tab w:val="left" w:pos="1135"/>
        </w:tabs>
        <w:ind w:left="1135" w:hanging="454"/>
        <w:rPr>
          <w:rFonts w:eastAsia="Times New Roman"/>
          <w:sz w:val="22"/>
          <w:szCs w:val="22"/>
        </w:rPr>
      </w:pPr>
      <w:bookmarkStart w:id="36" w:name="_Toc151390563"/>
      <w:bookmarkStart w:id="37" w:name="_Toc151390723"/>
      <w:bookmarkStart w:id="38" w:name="_Toc151391884"/>
      <w:bookmarkStart w:id="39" w:name="_Toc161208031"/>
      <w:r w:rsidRPr="00FE24D5">
        <w:rPr>
          <w:rFonts w:eastAsia="Times New Roman"/>
          <w:szCs w:val="22"/>
        </w:rPr>
        <w:t>A.</w:t>
      </w:r>
      <w:r w:rsidRPr="00FE24D5">
        <w:rPr>
          <w:rFonts w:eastAsia="Times New Roman"/>
          <w:szCs w:val="22"/>
        </w:rPr>
        <w:tab/>
      </w:r>
      <w:r w:rsidR="008E2A4F" w:rsidRPr="00FE24D5">
        <w:rPr>
          <w:bCs/>
        </w:rPr>
        <w:t>Legal status</w:t>
      </w:r>
      <w:bookmarkEnd w:id="36"/>
      <w:bookmarkEnd w:id="37"/>
      <w:bookmarkEnd w:id="38"/>
      <w:bookmarkEnd w:id="39"/>
    </w:p>
    <w:p w14:paraId="133B4117" w14:textId="3BD812EE" w:rsidR="008E2A4F" w:rsidRPr="00FE24D5" w:rsidRDefault="00AB66BB" w:rsidP="00AB66BB">
      <w:pPr>
        <w:pStyle w:val="RegSingleTxtG"/>
        <w:tabs>
          <w:tab w:val="left" w:pos="720"/>
        </w:tabs>
        <w:ind w:left="1135" w:right="1133"/>
      </w:pPr>
      <w:r w:rsidRPr="00FE24D5">
        <w:t>10.</w:t>
      </w:r>
      <w:r w:rsidRPr="00FE24D5">
        <w:tab/>
      </w:r>
      <w:r w:rsidR="008E2A4F" w:rsidRPr="00FE24D5">
        <w:t xml:space="preserve">The Fund will possess international legal personality and </w:t>
      </w:r>
      <w:r w:rsidR="008E2A4F" w:rsidRPr="00FE24D5" w:rsidDel="00E758B2">
        <w:t xml:space="preserve">appropriate </w:t>
      </w:r>
      <w:r w:rsidR="008E2A4F" w:rsidRPr="00FE24D5">
        <w:t xml:space="preserve">legal capacity </w:t>
      </w:r>
      <w:r w:rsidR="008E2A4F" w:rsidRPr="00FE24D5" w:rsidDel="00281A6B">
        <w:t xml:space="preserve">as </w:t>
      </w:r>
      <w:r w:rsidR="008E2A4F" w:rsidRPr="00FE24D5">
        <w:t>is</w:t>
      </w:r>
      <w:r w:rsidR="008E2A4F" w:rsidRPr="00FE24D5" w:rsidDel="00281A6B">
        <w:t xml:space="preserve"> </w:t>
      </w:r>
      <w:r w:rsidR="008E2A4F" w:rsidRPr="00FE24D5">
        <w:t xml:space="preserve">necessary </w:t>
      </w:r>
      <w:r w:rsidR="008E2A4F" w:rsidRPr="00FE24D5" w:rsidDel="00281A6B">
        <w:t>for the</w:t>
      </w:r>
      <w:r w:rsidR="008E2A4F" w:rsidRPr="00FE24D5">
        <w:t xml:space="preserve"> exercise</w:t>
      </w:r>
      <w:r w:rsidR="008E2A4F" w:rsidRPr="00FE24D5" w:rsidDel="00281A6B">
        <w:t xml:space="preserve"> of</w:t>
      </w:r>
      <w:r w:rsidR="008E2A4F" w:rsidRPr="00FE24D5">
        <w:t xml:space="preserve"> its functions,</w:t>
      </w:r>
      <w:r w:rsidR="008E2A4F" w:rsidRPr="00FE24D5" w:rsidDel="00281A6B">
        <w:t xml:space="preserve"> the</w:t>
      </w:r>
      <w:r w:rsidR="008E2A4F" w:rsidRPr="00FE24D5">
        <w:t xml:space="preserve"> fulfil</w:t>
      </w:r>
      <w:r w:rsidR="008E2A4F" w:rsidRPr="00FE24D5" w:rsidDel="00281A6B">
        <w:t>ment of</w:t>
      </w:r>
      <w:r w:rsidR="008E2A4F" w:rsidRPr="00FE24D5">
        <w:t xml:space="preserve"> its objectives and </w:t>
      </w:r>
      <w:r w:rsidR="008E2A4F" w:rsidRPr="00FE24D5" w:rsidDel="00281A6B">
        <w:t xml:space="preserve">the </w:t>
      </w:r>
      <w:r w:rsidR="008E2A4F" w:rsidRPr="00FE24D5">
        <w:t>protect</w:t>
      </w:r>
      <w:r w:rsidR="008E2A4F" w:rsidRPr="00FE24D5" w:rsidDel="00281A6B">
        <w:t>ion of</w:t>
      </w:r>
      <w:r w:rsidR="008E2A4F" w:rsidRPr="00FE24D5">
        <w:t xml:space="preserve"> its interests, in particular the capacity to enter into contracts, to acquire and dispose of movable and immovable property, and to institute legal proceedings in defence of its interests. The Fund will enjoy such privileges and immunities as are necessary for the independent fulfilment of its purpose. The officials of the Fund’s secretariat will similarly enjoy such privileges and immunities as are necessary for the independent exercise of their official duties.</w:t>
      </w:r>
    </w:p>
    <w:p w14:paraId="633CCA8C" w14:textId="43B96EAF" w:rsidR="008E2A4F" w:rsidRPr="00FE24D5" w:rsidRDefault="00AB66BB" w:rsidP="00AB66BB">
      <w:pPr>
        <w:pStyle w:val="RegH1G"/>
        <w:tabs>
          <w:tab w:val="left" w:pos="1135"/>
        </w:tabs>
        <w:ind w:left="1135" w:hanging="454"/>
        <w:rPr>
          <w:bCs/>
        </w:rPr>
      </w:pPr>
      <w:bookmarkStart w:id="40" w:name="_Toc151390564"/>
      <w:bookmarkStart w:id="41" w:name="_Toc151390724"/>
      <w:bookmarkStart w:id="42" w:name="_Toc151391885"/>
      <w:bookmarkStart w:id="43" w:name="_Toc161208032"/>
      <w:r w:rsidRPr="00FE24D5">
        <w:rPr>
          <w:bCs/>
        </w:rPr>
        <w:t>B.</w:t>
      </w:r>
      <w:r w:rsidRPr="00FE24D5">
        <w:rPr>
          <w:bCs/>
        </w:rPr>
        <w:tab/>
      </w:r>
      <w:r w:rsidR="008E2A4F" w:rsidRPr="00FE24D5">
        <w:rPr>
          <w:bCs/>
        </w:rPr>
        <w:t>Relationship to the Conference of the Parties and the Conference of the Parties serving as the meeting of the Parties to the Paris Agreement</w:t>
      </w:r>
      <w:bookmarkEnd w:id="40"/>
      <w:bookmarkEnd w:id="41"/>
      <w:bookmarkEnd w:id="42"/>
      <w:bookmarkEnd w:id="43"/>
    </w:p>
    <w:p w14:paraId="2E3349BB" w14:textId="2E2B0707" w:rsidR="008E2A4F" w:rsidRPr="00FE24D5" w:rsidRDefault="00AB66BB" w:rsidP="00AB66BB">
      <w:pPr>
        <w:pStyle w:val="RegSingleTxtG"/>
        <w:tabs>
          <w:tab w:val="left" w:pos="720"/>
        </w:tabs>
        <w:ind w:left="1135" w:right="1133"/>
      </w:pPr>
      <w:r w:rsidRPr="00FE24D5">
        <w:t>11.</w:t>
      </w:r>
      <w:r w:rsidRPr="00FE24D5">
        <w:tab/>
      </w:r>
      <w:r w:rsidR="008E2A4F" w:rsidRPr="00FE24D5">
        <w:t>The Fund will be designated as an entity entrusted with the operation of the Financial Mechanism of the Convention, which also serves the Paris Agreement</w:t>
      </w:r>
      <w:r w:rsidR="008E2A4F" w:rsidRPr="00FE24D5" w:rsidDel="00EA04B5">
        <w:t>,</w:t>
      </w:r>
      <w:r w:rsidR="008E2A4F" w:rsidRPr="00FE24D5">
        <w:t xml:space="preserve"> and will be accountable to and function under the guidance of the </w:t>
      </w:r>
      <w:r w:rsidR="008E2A4F">
        <w:t>Conference of the Parties (</w:t>
      </w:r>
      <w:r w:rsidR="008E2A4F" w:rsidRPr="00FE24D5">
        <w:t>COP</w:t>
      </w:r>
      <w:r w:rsidR="008E2A4F">
        <w:t>)</w:t>
      </w:r>
      <w:r w:rsidR="008E2A4F" w:rsidRPr="00FE24D5">
        <w:t xml:space="preserve"> and the</w:t>
      </w:r>
      <w:r w:rsidR="008E2A4F">
        <w:t xml:space="preserve"> Conference of the Parties serving as the meeting of the Parties to the Paris Agreement</w:t>
      </w:r>
      <w:r w:rsidR="008E2A4F" w:rsidRPr="00FE24D5">
        <w:t xml:space="preserve"> </w:t>
      </w:r>
      <w:r w:rsidR="008E2A4F">
        <w:t>(</w:t>
      </w:r>
      <w:r w:rsidR="008E2A4F" w:rsidRPr="00FE24D5">
        <w:t>CMA</w:t>
      </w:r>
      <w:r w:rsidR="008E2A4F">
        <w:t>)</w:t>
      </w:r>
      <w:r w:rsidR="008E2A4F" w:rsidRPr="00FE24D5">
        <w:t>.</w:t>
      </w:r>
    </w:p>
    <w:p w14:paraId="00A061DB" w14:textId="724A79AE" w:rsidR="008E2A4F" w:rsidRPr="00FE24D5" w:rsidRDefault="00AB66BB" w:rsidP="00AB66BB">
      <w:pPr>
        <w:pStyle w:val="RegSingleTxtG"/>
        <w:tabs>
          <w:tab w:val="left" w:pos="720"/>
        </w:tabs>
        <w:ind w:left="1135" w:right="1133"/>
      </w:pPr>
      <w:r w:rsidRPr="00FE24D5">
        <w:t>12.</w:t>
      </w:r>
      <w:r w:rsidRPr="00FE24D5">
        <w:tab/>
      </w:r>
      <w:r w:rsidR="008E2A4F" w:rsidRPr="00FE24D5">
        <w:t xml:space="preserve">Arrangements for ensuring that the Fund is accountable to and functions under the guidance of the COP and the CMA, consistent with this </w:t>
      </w:r>
      <w:r w:rsidR="008E2A4F">
        <w:t>G</w:t>
      </w:r>
      <w:r w:rsidR="008E2A4F" w:rsidRPr="00FE24D5">
        <w:t xml:space="preserve">overning </w:t>
      </w:r>
      <w:r w:rsidR="008E2A4F">
        <w:t>I</w:t>
      </w:r>
      <w:r w:rsidR="008E2A4F" w:rsidRPr="00FE24D5">
        <w:t xml:space="preserve">nstrument, will be </w:t>
      </w:r>
      <w:r w:rsidR="008E2A4F" w:rsidRPr="00FE24D5" w:rsidDel="0026571B">
        <w:t xml:space="preserve">concluded between </w:t>
      </w:r>
      <w:r w:rsidR="008E2A4F" w:rsidRPr="00FE24D5">
        <w:t>the COP, the CMA and the Board of the Fund for consideration and approval at COP 29 (November 2024) and CMA 6 (November 2024).</w:t>
      </w:r>
    </w:p>
    <w:p w14:paraId="23D6B6A6" w14:textId="0E7D26E9" w:rsidR="008E2A4F" w:rsidRPr="00FE24D5" w:rsidRDefault="00AB66BB" w:rsidP="00AB66BB">
      <w:pPr>
        <w:pStyle w:val="RegSingleTxtG"/>
        <w:tabs>
          <w:tab w:val="left" w:pos="720"/>
        </w:tabs>
        <w:ind w:left="1135" w:right="1133"/>
      </w:pPr>
      <w:r w:rsidRPr="00FE24D5">
        <w:t>13.</w:t>
      </w:r>
      <w:r w:rsidRPr="00FE24D5">
        <w:tab/>
      </w:r>
      <w:r w:rsidR="008E2A4F" w:rsidRPr="00FE24D5">
        <w:tab/>
        <w:t>The Board will:</w:t>
      </w:r>
    </w:p>
    <w:p w14:paraId="7F29B899" w14:textId="01755CFE" w:rsidR="008E2A4F" w:rsidRPr="00FE24D5" w:rsidRDefault="00AB66BB" w:rsidP="00AB66BB">
      <w:pPr>
        <w:pStyle w:val="RegSingleTxtG2"/>
        <w:ind w:left="1134" w:firstLine="567"/>
      </w:pPr>
      <w:r w:rsidRPr="00FE24D5">
        <w:rPr>
          <w:szCs w:val="28"/>
        </w:rPr>
        <w:t>(a)</w:t>
      </w:r>
      <w:r w:rsidRPr="00FE24D5">
        <w:rPr>
          <w:szCs w:val="28"/>
        </w:rPr>
        <w:tab/>
      </w:r>
      <w:r w:rsidR="008E2A4F" w:rsidRPr="00FE24D5">
        <w:t>Receive guidance from the COP and the CMA on its policies, programme priorities and eligibility criteria;</w:t>
      </w:r>
    </w:p>
    <w:p w14:paraId="7E9BB70F" w14:textId="1529D8F8" w:rsidR="008E2A4F" w:rsidRPr="00FE24D5" w:rsidRDefault="00AB66BB" w:rsidP="00AB66BB">
      <w:pPr>
        <w:pStyle w:val="RegSingleTxtG2"/>
        <w:ind w:left="1134" w:firstLine="567"/>
      </w:pPr>
      <w:r w:rsidRPr="00FE24D5">
        <w:rPr>
          <w:szCs w:val="28"/>
        </w:rPr>
        <w:t>(b)</w:t>
      </w:r>
      <w:r w:rsidRPr="00FE24D5">
        <w:rPr>
          <w:szCs w:val="28"/>
        </w:rPr>
        <w:tab/>
      </w:r>
      <w:r w:rsidR="008E2A4F" w:rsidRPr="00FE24D5">
        <w:t>Take appropriate action in response to the guidance received from the COP and the CMA;</w:t>
      </w:r>
    </w:p>
    <w:p w14:paraId="36CAAB38" w14:textId="13328BCC" w:rsidR="008E2A4F" w:rsidRPr="00FE24D5" w:rsidRDefault="00AB66BB" w:rsidP="00AB66BB">
      <w:pPr>
        <w:pStyle w:val="RegSingleTxtG2"/>
        <w:ind w:left="1134" w:firstLine="567"/>
      </w:pPr>
      <w:r w:rsidRPr="00FE24D5">
        <w:rPr>
          <w:szCs w:val="28"/>
        </w:rPr>
        <w:t>(c)</w:t>
      </w:r>
      <w:r w:rsidRPr="00FE24D5">
        <w:rPr>
          <w:szCs w:val="28"/>
        </w:rPr>
        <w:tab/>
      </w:r>
      <w:r w:rsidR="008E2A4F" w:rsidRPr="00FE24D5">
        <w:t>Submit annual reports to the COP and the CMA for their consideration.</w:t>
      </w:r>
    </w:p>
    <w:p w14:paraId="1817450F" w14:textId="5F92862E" w:rsidR="008E2A4F" w:rsidRPr="00FE24D5" w:rsidRDefault="00AB66BB" w:rsidP="00AB66BB">
      <w:pPr>
        <w:pStyle w:val="RegSingleTxtG"/>
        <w:tabs>
          <w:tab w:val="left" w:pos="720"/>
        </w:tabs>
        <w:ind w:left="1135" w:right="1133"/>
      </w:pPr>
      <w:r w:rsidRPr="00FE24D5">
        <w:t>14.</w:t>
      </w:r>
      <w:r w:rsidRPr="00FE24D5">
        <w:tab/>
      </w:r>
      <w:r w:rsidR="008E2A4F" w:rsidRPr="00FE24D5">
        <w:t xml:space="preserve">The Board may review the </w:t>
      </w:r>
      <w:r w:rsidR="008E2A4F" w:rsidRPr="00FE24D5" w:rsidDel="00555349">
        <w:t>periodicity</w:t>
      </w:r>
      <w:r w:rsidR="008E2A4F" w:rsidRPr="00FE24D5">
        <w:t xml:space="preserve"> of the guidance from the COP and the CMA and make a recommendation thereon for consideration by the COP and the CMA.</w:t>
      </w:r>
    </w:p>
    <w:p w14:paraId="4FC10F63" w14:textId="67591549" w:rsidR="008E2A4F" w:rsidRPr="00FE24D5" w:rsidRDefault="00AB66BB" w:rsidP="00AB66BB">
      <w:pPr>
        <w:pStyle w:val="RegH1G"/>
        <w:tabs>
          <w:tab w:val="left" w:pos="1135"/>
        </w:tabs>
        <w:ind w:left="1135" w:hanging="454"/>
        <w:rPr>
          <w:bCs/>
        </w:rPr>
      </w:pPr>
      <w:bookmarkStart w:id="44" w:name="_Toc151390565"/>
      <w:bookmarkStart w:id="45" w:name="_Toc151390725"/>
      <w:bookmarkStart w:id="46" w:name="_Toc151391886"/>
      <w:bookmarkStart w:id="47" w:name="_Toc161208033"/>
      <w:r w:rsidRPr="00FE24D5">
        <w:rPr>
          <w:bCs/>
        </w:rPr>
        <w:t>C.</w:t>
      </w:r>
      <w:r w:rsidRPr="00FE24D5">
        <w:rPr>
          <w:bCs/>
        </w:rPr>
        <w:tab/>
      </w:r>
      <w:r w:rsidR="008E2A4F" w:rsidRPr="00FE24D5">
        <w:rPr>
          <w:bCs/>
        </w:rPr>
        <w:t>Board</w:t>
      </w:r>
      <w:bookmarkEnd w:id="44"/>
      <w:bookmarkEnd w:id="45"/>
      <w:bookmarkEnd w:id="46"/>
      <w:bookmarkEnd w:id="47"/>
    </w:p>
    <w:p w14:paraId="3C7838FC" w14:textId="2EFAD20D" w:rsidR="008E2A4F" w:rsidRPr="00FE24D5" w:rsidRDefault="00AB66BB" w:rsidP="00AB66BB">
      <w:pPr>
        <w:keepNext/>
        <w:keepLines/>
        <w:tabs>
          <w:tab w:val="left" w:pos="1135"/>
        </w:tabs>
        <w:spacing w:before="240" w:after="120" w:line="240" w:lineRule="exact"/>
        <w:ind w:left="1135" w:right="1134" w:hanging="284"/>
        <w:rPr>
          <w:b/>
        </w:rPr>
      </w:pPr>
      <w:r w:rsidRPr="00FE24D5">
        <w:rPr>
          <w:b/>
          <w:bCs/>
        </w:rPr>
        <w:t>1.</w:t>
      </w:r>
      <w:r w:rsidRPr="00FE24D5">
        <w:rPr>
          <w:b/>
          <w:bCs/>
        </w:rPr>
        <w:tab/>
      </w:r>
      <w:r w:rsidR="008E2A4F" w:rsidRPr="00FE24D5">
        <w:rPr>
          <w:b/>
        </w:rPr>
        <w:t>Composition</w:t>
      </w:r>
    </w:p>
    <w:p w14:paraId="6B2EE43A" w14:textId="4E8DBF90" w:rsidR="008E2A4F" w:rsidRPr="00FE24D5" w:rsidRDefault="00AB66BB" w:rsidP="00AB66BB">
      <w:pPr>
        <w:pStyle w:val="RegSingleTxtG"/>
        <w:tabs>
          <w:tab w:val="left" w:pos="720"/>
        </w:tabs>
        <w:ind w:left="1135" w:right="1133"/>
      </w:pPr>
      <w:r w:rsidRPr="00FE24D5">
        <w:t>15.</w:t>
      </w:r>
      <w:r w:rsidRPr="00FE24D5">
        <w:tab/>
      </w:r>
      <w:r w:rsidR="008E2A4F" w:rsidRPr="00FE24D5">
        <w:t>The Fund will be governed and supervised by a Board that is its decision-making body. The Board will have responsibility for setting the strategic direction of the Fund and for the Fund’s governance and operational modalities, policies, frameworks and work programme, including relevant funding decisions.</w:t>
      </w:r>
    </w:p>
    <w:p w14:paraId="00F66642" w14:textId="12187002" w:rsidR="008E2A4F" w:rsidRPr="00FE24D5" w:rsidRDefault="00AB66BB" w:rsidP="00AB66BB">
      <w:pPr>
        <w:pStyle w:val="RegSingleTxtG"/>
        <w:tabs>
          <w:tab w:val="left" w:pos="720"/>
        </w:tabs>
        <w:ind w:left="1135" w:right="1133"/>
      </w:pPr>
      <w:r w:rsidRPr="00FE24D5">
        <w:t>16.</w:t>
      </w:r>
      <w:r w:rsidRPr="00FE24D5">
        <w:tab/>
      </w:r>
      <w:r w:rsidR="008E2A4F" w:rsidRPr="00FE24D5">
        <w:t>The Board</w:t>
      </w:r>
      <w:r w:rsidR="008E2A4F" w:rsidRPr="00FE24D5" w:rsidDel="007C7EE0">
        <w:t xml:space="preserve"> </w:t>
      </w:r>
      <w:r w:rsidR="008E2A4F" w:rsidRPr="00FE24D5">
        <w:t>will have an equitable and balanced representation of all Parties within a transparent system of governance.</w:t>
      </w:r>
    </w:p>
    <w:p w14:paraId="07BD95B9" w14:textId="29147D52" w:rsidR="008E2A4F" w:rsidRDefault="00AB66BB" w:rsidP="00AB66BB">
      <w:pPr>
        <w:pStyle w:val="RegSingleTxtG"/>
        <w:tabs>
          <w:tab w:val="left" w:pos="720"/>
        </w:tabs>
        <w:ind w:left="1135" w:right="1133"/>
      </w:pPr>
      <w:bookmarkStart w:id="48" w:name="_Ref151389456"/>
      <w:r>
        <w:t>17.</w:t>
      </w:r>
      <w:r>
        <w:tab/>
      </w:r>
      <w:r w:rsidR="008E2A4F" w:rsidRPr="00FE24D5">
        <w:t>The Board will comprise 26 members, as follows:</w:t>
      </w:r>
      <w:bookmarkEnd w:id="48"/>
    </w:p>
    <w:p w14:paraId="20FA5592" w14:textId="72A7C3EE" w:rsidR="00332F43" w:rsidRPr="00FE24D5" w:rsidRDefault="00AB66BB" w:rsidP="00AB66BB">
      <w:pPr>
        <w:pStyle w:val="RegSingleTxtG2"/>
        <w:tabs>
          <w:tab w:val="left" w:pos="1702"/>
        </w:tabs>
        <w:ind w:left="1134" w:firstLine="567"/>
        <w:rPr>
          <w:rFonts w:asciiTheme="majorBidi" w:hAnsiTheme="majorBidi" w:cstheme="majorBidi"/>
        </w:rPr>
      </w:pPr>
      <w:r w:rsidRPr="00FE24D5">
        <w:rPr>
          <w:rFonts w:asciiTheme="majorBidi" w:hAnsiTheme="majorBidi" w:cstheme="majorBidi"/>
          <w:szCs w:val="28"/>
        </w:rPr>
        <w:t>(a)</w:t>
      </w:r>
      <w:r w:rsidRPr="00FE24D5">
        <w:rPr>
          <w:rFonts w:asciiTheme="majorBidi" w:hAnsiTheme="majorBidi" w:cstheme="majorBidi"/>
          <w:szCs w:val="28"/>
        </w:rPr>
        <w:tab/>
      </w:r>
      <w:r w:rsidR="00332F43" w:rsidRPr="00E95711">
        <w:t>12</w:t>
      </w:r>
      <w:r w:rsidR="00332F43" w:rsidRPr="00FE24D5">
        <w:rPr>
          <w:rFonts w:asciiTheme="majorBidi" w:hAnsiTheme="majorBidi" w:cstheme="majorBidi"/>
        </w:rPr>
        <w:t xml:space="preserve"> members from developed countries;</w:t>
      </w:r>
    </w:p>
    <w:p w14:paraId="67E63AEE" w14:textId="1BCBC095" w:rsidR="00ED1B81" w:rsidRPr="00FE24D5" w:rsidRDefault="00AB66BB" w:rsidP="00AB66BB">
      <w:pPr>
        <w:pStyle w:val="RegSingleTxtG2"/>
        <w:tabs>
          <w:tab w:val="left" w:pos="1702"/>
        </w:tabs>
        <w:ind w:left="1134" w:firstLine="567"/>
        <w:rPr>
          <w:rFonts w:asciiTheme="majorBidi" w:hAnsiTheme="majorBidi" w:cstheme="majorBidi"/>
        </w:rPr>
      </w:pPr>
      <w:bookmarkStart w:id="49" w:name="_Ref155789746"/>
      <w:r w:rsidRPr="00FE24D5">
        <w:rPr>
          <w:rFonts w:asciiTheme="majorBidi" w:hAnsiTheme="majorBidi" w:cstheme="majorBidi"/>
          <w:szCs w:val="28"/>
        </w:rPr>
        <w:t>(b)</w:t>
      </w:r>
      <w:r w:rsidRPr="00FE24D5">
        <w:rPr>
          <w:rFonts w:asciiTheme="majorBidi" w:hAnsiTheme="majorBidi" w:cstheme="majorBidi"/>
          <w:szCs w:val="28"/>
        </w:rPr>
        <w:tab/>
      </w:r>
      <w:r w:rsidR="00ED1B81" w:rsidRPr="00FE24D5">
        <w:rPr>
          <w:rFonts w:asciiTheme="majorBidi" w:hAnsiTheme="majorBidi" w:cstheme="majorBidi"/>
        </w:rPr>
        <w:t xml:space="preserve">3 members from </w:t>
      </w:r>
      <w:r w:rsidR="003D6C9D">
        <w:rPr>
          <w:rFonts w:asciiTheme="majorBidi" w:hAnsiTheme="majorBidi" w:cstheme="majorBidi"/>
        </w:rPr>
        <w:t>African</w:t>
      </w:r>
      <w:r w:rsidR="00ED1B81" w:rsidRPr="00FE24D5">
        <w:rPr>
          <w:rFonts w:asciiTheme="majorBidi" w:hAnsiTheme="majorBidi" w:cstheme="majorBidi"/>
        </w:rPr>
        <w:t xml:space="preserve"> States;</w:t>
      </w:r>
      <w:bookmarkEnd w:id="49"/>
    </w:p>
    <w:p w14:paraId="5F53FA76" w14:textId="54D573E3" w:rsidR="002659FA" w:rsidRPr="00FE24D5" w:rsidRDefault="00AB66BB" w:rsidP="00AB66BB">
      <w:pPr>
        <w:pStyle w:val="RegSingleTxtG2"/>
        <w:tabs>
          <w:tab w:val="left" w:pos="1702"/>
        </w:tabs>
        <w:ind w:left="1134" w:firstLine="567"/>
        <w:rPr>
          <w:rFonts w:asciiTheme="majorBidi" w:hAnsiTheme="majorBidi" w:cstheme="majorBidi"/>
        </w:rPr>
      </w:pPr>
      <w:r w:rsidRPr="00FE24D5">
        <w:rPr>
          <w:rFonts w:asciiTheme="majorBidi" w:hAnsiTheme="majorBidi" w:cstheme="majorBidi"/>
          <w:szCs w:val="28"/>
        </w:rPr>
        <w:t>(c)</w:t>
      </w:r>
      <w:r w:rsidRPr="00FE24D5">
        <w:rPr>
          <w:rFonts w:asciiTheme="majorBidi" w:hAnsiTheme="majorBidi" w:cstheme="majorBidi"/>
          <w:szCs w:val="28"/>
        </w:rPr>
        <w:tab/>
      </w:r>
      <w:r w:rsidR="002659FA" w:rsidRPr="00FE24D5">
        <w:rPr>
          <w:rFonts w:asciiTheme="majorBidi" w:hAnsiTheme="majorBidi" w:cstheme="majorBidi"/>
        </w:rPr>
        <w:t xml:space="preserve">3 members from </w:t>
      </w:r>
      <w:r w:rsidR="003D6C9D">
        <w:rPr>
          <w:rFonts w:asciiTheme="majorBidi" w:hAnsiTheme="majorBidi" w:cstheme="majorBidi"/>
        </w:rPr>
        <w:t>Asia-Pacific</w:t>
      </w:r>
      <w:r w:rsidR="003D6C9D" w:rsidRPr="00FE24D5">
        <w:rPr>
          <w:rFonts w:asciiTheme="majorBidi" w:hAnsiTheme="majorBidi" w:cstheme="majorBidi"/>
        </w:rPr>
        <w:t xml:space="preserve"> </w:t>
      </w:r>
      <w:r w:rsidR="002659FA" w:rsidRPr="00FE24D5">
        <w:rPr>
          <w:rFonts w:asciiTheme="majorBidi" w:hAnsiTheme="majorBidi" w:cstheme="majorBidi"/>
        </w:rPr>
        <w:t>States;</w:t>
      </w:r>
    </w:p>
    <w:p w14:paraId="61FDF3AF" w14:textId="74AE112A" w:rsidR="006D0BCE" w:rsidRPr="00FE24D5" w:rsidRDefault="00AB66BB" w:rsidP="00AB66BB">
      <w:pPr>
        <w:pStyle w:val="RegSingleTxtG2"/>
        <w:tabs>
          <w:tab w:val="left" w:pos="1702"/>
        </w:tabs>
        <w:ind w:left="1134" w:firstLine="567"/>
        <w:rPr>
          <w:rFonts w:asciiTheme="majorBidi" w:hAnsiTheme="majorBidi" w:cstheme="majorBidi"/>
        </w:rPr>
      </w:pPr>
      <w:r w:rsidRPr="00FE24D5">
        <w:rPr>
          <w:rFonts w:asciiTheme="majorBidi" w:hAnsiTheme="majorBidi" w:cstheme="majorBidi"/>
          <w:szCs w:val="28"/>
        </w:rPr>
        <w:t>(d)</w:t>
      </w:r>
      <w:r w:rsidRPr="00FE24D5">
        <w:rPr>
          <w:rFonts w:asciiTheme="majorBidi" w:hAnsiTheme="majorBidi" w:cstheme="majorBidi"/>
          <w:szCs w:val="28"/>
        </w:rPr>
        <w:tab/>
      </w:r>
      <w:r w:rsidR="006D0BCE" w:rsidRPr="00FE24D5">
        <w:rPr>
          <w:rFonts w:asciiTheme="majorBidi" w:hAnsiTheme="majorBidi" w:cstheme="majorBidi"/>
        </w:rPr>
        <w:t>3 members from Latin American and Caribbean States;</w:t>
      </w:r>
    </w:p>
    <w:p w14:paraId="0CA68635" w14:textId="68BEA432" w:rsidR="00226EB8" w:rsidRPr="00FE24D5" w:rsidRDefault="00AB66BB" w:rsidP="00AB66BB">
      <w:pPr>
        <w:pStyle w:val="RegSingleTxtG2"/>
        <w:tabs>
          <w:tab w:val="left" w:pos="1702"/>
        </w:tabs>
        <w:ind w:left="1134" w:firstLine="567"/>
        <w:rPr>
          <w:rFonts w:asciiTheme="majorBidi" w:hAnsiTheme="majorBidi" w:cstheme="majorBidi"/>
        </w:rPr>
      </w:pPr>
      <w:r w:rsidRPr="00FE24D5">
        <w:rPr>
          <w:rFonts w:asciiTheme="majorBidi" w:hAnsiTheme="majorBidi" w:cstheme="majorBidi"/>
          <w:szCs w:val="28"/>
        </w:rPr>
        <w:t>(e)</w:t>
      </w:r>
      <w:r w:rsidRPr="00FE24D5">
        <w:rPr>
          <w:rFonts w:asciiTheme="majorBidi" w:hAnsiTheme="majorBidi" w:cstheme="majorBidi"/>
          <w:szCs w:val="28"/>
        </w:rPr>
        <w:tab/>
      </w:r>
      <w:r w:rsidR="00226EB8" w:rsidRPr="00FE24D5">
        <w:rPr>
          <w:rFonts w:asciiTheme="majorBidi" w:hAnsiTheme="majorBidi" w:cstheme="majorBidi"/>
        </w:rPr>
        <w:t xml:space="preserve">2 members from </w:t>
      </w:r>
      <w:r w:rsidR="00226EB8">
        <w:rPr>
          <w:rFonts w:asciiTheme="majorBidi" w:hAnsiTheme="majorBidi" w:cstheme="majorBidi"/>
        </w:rPr>
        <w:t>small island developing States</w:t>
      </w:r>
      <w:r w:rsidR="00226EB8" w:rsidRPr="00FE24D5">
        <w:rPr>
          <w:rFonts w:asciiTheme="majorBidi" w:hAnsiTheme="majorBidi" w:cstheme="majorBidi"/>
        </w:rPr>
        <w:t>;</w:t>
      </w:r>
    </w:p>
    <w:p w14:paraId="6B776336" w14:textId="4BF09CDD" w:rsidR="00226EB8" w:rsidRPr="00FE24D5" w:rsidRDefault="00AB66BB" w:rsidP="00AB66BB">
      <w:pPr>
        <w:pStyle w:val="RegSingleTxtG2"/>
        <w:tabs>
          <w:tab w:val="left" w:pos="1702"/>
        </w:tabs>
        <w:ind w:left="1134" w:firstLine="567"/>
        <w:rPr>
          <w:rFonts w:asciiTheme="majorBidi" w:hAnsiTheme="majorBidi" w:cstheme="majorBidi"/>
        </w:rPr>
      </w:pPr>
      <w:bookmarkStart w:id="50" w:name="_Ref155789749"/>
      <w:r w:rsidRPr="00FE24D5">
        <w:rPr>
          <w:rFonts w:asciiTheme="majorBidi" w:hAnsiTheme="majorBidi" w:cstheme="majorBidi"/>
          <w:szCs w:val="28"/>
        </w:rPr>
        <w:t>(f)</w:t>
      </w:r>
      <w:r w:rsidRPr="00FE24D5">
        <w:rPr>
          <w:rFonts w:asciiTheme="majorBidi" w:hAnsiTheme="majorBidi" w:cstheme="majorBidi"/>
          <w:szCs w:val="28"/>
        </w:rPr>
        <w:tab/>
      </w:r>
      <w:r w:rsidR="00226EB8" w:rsidRPr="00FE24D5">
        <w:rPr>
          <w:rFonts w:asciiTheme="majorBidi" w:hAnsiTheme="majorBidi" w:cstheme="majorBidi"/>
        </w:rPr>
        <w:t xml:space="preserve">2 members from the </w:t>
      </w:r>
      <w:r w:rsidR="00226EB8">
        <w:rPr>
          <w:rFonts w:asciiTheme="majorBidi" w:hAnsiTheme="majorBidi" w:cstheme="majorBidi"/>
        </w:rPr>
        <w:t>least developed countries</w:t>
      </w:r>
      <w:r w:rsidR="00226EB8" w:rsidRPr="00FE24D5">
        <w:rPr>
          <w:rFonts w:asciiTheme="majorBidi" w:hAnsiTheme="majorBidi" w:cstheme="majorBidi"/>
        </w:rPr>
        <w:t>;</w:t>
      </w:r>
      <w:bookmarkEnd w:id="50"/>
    </w:p>
    <w:p w14:paraId="5E260527" w14:textId="5FA1596D" w:rsidR="00226EB8" w:rsidRPr="00FE24D5" w:rsidRDefault="00AB66BB" w:rsidP="00AB66BB">
      <w:pPr>
        <w:pStyle w:val="RegSingleTxtG2"/>
        <w:tabs>
          <w:tab w:val="left" w:pos="1702"/>
        </w:tabs>
        <w:ind w:left="1134" w:firstLine="567"/>
        <w:rPr>
          <w:rFonts w:asciiTheme="majorBidi" w:hAnsiTheme="majorBidi" w:cstheme="majorBidi"/>
        </w:rPr>
      </w:pPr>
      <w:r w:rsidRPr="00FE24D5">
        <w:rPr>
          <w:rFonts w:asciiTheme="majorBidi" w:hAnsiTheme="majorBidi" w:cstheme="majorBidi"/>
          <w:szCs w:val="28"/>
        </w:rPr>
        <w:t>(g)</w:t>
      </w:r>
      <w:r w:rsidRPr="00FE24D5">
        <w:rPr>
          <w:rFonts w:asciiTheme="majorBidi" w:hAnsiTheme="majorBidi" w:cstheme="majorBidi"/>
          <w:szCs w:val="28"/>
        </w:rPr>
        <w:tab/>
      </w:r>
      <w:r w:rsidR="00226EB8" w:rsidRPr="00FE24D5">
        <w:rPr>
          <w:rFonts w:asciiTheme="majorBidi" w:hAnsiTheme="majorBidi" w:cstheme="majorBidi"/>
        </w:rPr>
        <w:t xml:space="preserve">1 member from a developing country not included in the regional groups and constituencies referred to in paragraph </w:t>
      </w:r>
      <w:r w:rsidR="00226EB8">
        <w:rPr>
          <w:rFonts w:asciiTheme="majorBidi" w:hAnsiTheme="majorBidi" w:cstheme="majorBidi"/>
          <w:cs/>
        </w:rPr>
        <w:t>‎</w:t>
      </w:r>
      <w:r w:rsidR="00317898">
        <w:rPr>
          <w:rFonts w:asciiTheme="majorBidi" w:hAnsiTheme="majorBidi" w:cstheme="majorBidi"/>
          <w:cs/>
        </w:rPr>
        <w:t>‎</w:t>
      </w:r>
      <w:r w:rsidR="00317898">
        <w:rPr>
          <w:rFonts w:asciiTheme="majorBidi" w:hAnsiTheme="majorBidi" w:cstheme="majorBidi"/>
        </w:rPr>
        <w:t>17</w:t>
      </w:r>
      <w:r w:rsidR="00317898">
        <w:rPr>
          <w:rFonts w:asciiTheme="majorBidi" w:hAnsiTheme="majorBidi" w:cstheme="majorBidi"/>
          <w:cs/>
        </w:rPr>
        <w:t>‎</w:t>
      </w:r>
      <w:r w:rsidR="00317898">
        <w:rPr>
          <w:rFonts w:asciiTheme="majorBidi" w:hAnsiTheme="majorBidi" w:cstheme="majorBidi"/>
        </w:rPr>
        <w:t>(b</w:t>
      </w:r>
      <w:r w:rsidR="009E7A6E">
        <w:rPr>
          <w:rFonts w:asciiTheme="majorBidi" w:hAnsiTheme="majorBidi" w:cstheme="majorBidi"/>
          <w:cs/>
        </w:rPr>
        <w:t>–</w:t>
      </w:r>
      <w:r w:rsidR="00317898">
        <w:rPr>
          <w:rFonts w:asciiTheme="majorBidi" w:hAnsiTheme="majorBidi" w:cstheme="majorBidi"/>
          <w:cs/>
        </w:rPr>
        <w:t>‎</w:t>
      </w:r>
      <w:r w:rsidR="00317898">
        <w:rPr>
          <w:rFonts w:asciiTheme="majorBidi" w:hAnsiTheme="majorBidi" w:cstheme="majorBidi"/>
        </w:rPr>
        <w:t>f) above</w:t>
      </w:r>
      <w:r w:rsidR="00226EB8" w:rsidRPr="00FE24D5">
        <w:rPr>
          <w:rFonts w:asciiTheme="majorBidi" w:hAnsiTheme="majorBidi" w:cstheme="majorBidi"/>
        </w:rPr>
        <w:t>.</w:t>
      </w:r>
    </w:p>
    <w:p w14:paraId="73A090CA" w14:textId="595CFEA1" w:rsidR="008E2A4F" w:rsidRPr="00FE24D5" w:rsidRDefault="00AB66BB" w:rsidP="00AB66BB">
      <w:pPr>
        <w:pStyle w:val="RegSingleTxtG"/>
        <w:tabs>
          <w:tab w:val="left" w:pos="720"/>
        </w:tabs>
        <w:ind w:left="1135" w:right="1133"/>
      </w:pPr>
      <w:r w:rsidRPr="00FE24D5">
        <w:t>18.</w:t>
      </w:r>
      <w:r w:rsidRPr="00FE24D5">
        <w:tab/>
      </w:r>
      <w:r w:rsidR="008E2A4F" w:rsidRPr="00FE24D5">
        <w:tab/>
        <w:t>Each Board member will have an alternate member, with alternate members entitled to participate in the meetings of the Board only through the principal member, without the right to vote, unless they are serving as the member. During the absence of a member from all or part of a meeting of the Board, its alternate will serve as the member.</w:t>
      </w:r>
    </w:p>
    <w:p w14:paraId="71DF9D9A" w14:textId="22BD75CD" w:rsidR="008E2A4F" w:rsidRPr="00FE24D5" w:rsidRDefault="00AB66BB" w:rsidP="00AB66BB">
      <w:pPr>
        <w:pStyle w:val="RegSingleTxtG"/>
        <w:tabs>
          <w:tab w:val="left" w:pos="720"/>
        </w:tabs>
        <w:ind w:left="1135" w:right="1133"/>
      </w:pPr>
      <w:r w:rsidRPr="00FE24D5">
        <w:t>19.</w:t>
      </w:r>
      <w:r w:rsidRPr="00FE24D5">
        <w:tab/>
      </w:r>
      <w:r w:rsidR="008E2A4F" w:rsidRPr="00FE24D5">
        <w:t>The relevant regional groups and constituencies will nominate representatives with the appropriate technical, finance, loss and damage, and policy expertise,</w:t>
      </w:r>
      <w:r w:rsidR="008E2A4F" w:rsidRPr="00FE24D5" w:rsidDel="00B8019C">
        <w:t xml:space="preserve"> </w:t>
      </w:r>
      <w:r w:rsidR="008E2A4F" w:rsidRPr="00FE24D5">
        <w:t>with due consideration given to gender balance, to serve as Board members, including alternate members.</w:t>
      </w:r>
    </w:p>
    <w:p w14:paraId="2AADFF7A" w14:textId="712E92AA" w:rsidR="008E2A4F" w:rsidRPr="00FE24D5" w:rsidRDefault="00AB66BB" w:rsidP="00AB66BB">
      <w:pPr>
        <w:pStyle w:val="RegSingleTxtG"/>
        <w:tabs>
          <w:tab w:val="left" w:pos="720"/>
        </w:tabs>
        <w:ind w:left="1135" w:right="1133"/>
      </w:pPr>
      <w:r w:rsidRPr="00FE24D5">
        <w:t>20.</w:t>
      </w:r>
      <w:r w:rsidRPr="00FE24D5">
        <w:tab/>
      </w:r>
      <w:r w:rsidR="008E2A4F" w:rsidRPr="00FE24D5">
        <w:t>The Board will enhance the engagement of stakeholders by inviting active observers, including youth, women, Indigenous Peoples and environmental non-governmental organizations, to participate in its meetings and related proceedings.</w:t>
      </w:r>
    </w:p>
    <w:p w14:paraId="702EBFC3" w14:textId="3C0D9C36" w:rsidR="008E2A4F" w:rsidRPr="00FE24D5" w:rsidRDefault="00AB66BB" w:rsidP="00AB66BB">
      <w:pPr>
        <w:pStyle w:val="RegH23G"/>
        <w:tabs>
          <w:tab w:val="left" w:pos="1135"/>
        </w:tabs>
        <w:ind w:left="1135" w:hanging="454"/>
        <w:rPr>
          <w:bCs/>
        </w:rPr>
      </w:pPr>
      <w:r w:rsidRPr="00FE24D5">
        <w:rPr>
          <w:bCs/>
        </w:rPr>
        <w:t>2.</w:t>
      </w:r>
      <w:r w:rsidRPr="00FE24D5">
        <w:rPr>
          <w:bCs/>
        </w:rPr>
        <w:tab/>
      </w:r>
      <w:r w:rsidR="008E2A4F" w:rsidRPr="00FE24D5">
        <w:rPr>
          <w:bCs/>
        </w:rPr>
        <w:t>Roles and functions</w:t>
      </w:r>
    </w:p>
    <w:p w14:paraId="4C7F90E1" w14:textId="11491740" w:rsidR="008E2A4F" w:rsidRPr="00FE24D5" w:rsidRDefault="00AB66BB" w:rsidP="00AB66BB">
      <w:pPr>
        <w:pStyle w:val="RegSingleTxtG"/>
        <w:tabs>
          <w:tab w:val="left" w:pos="720"/>
        </w:tabs>
        <w:ind w:left="1135" w:right="1133"/>
      </w:pPr>
      <w:r w:rsidRPr="00FE24D5">
        <w:t>21.</w:t>
      </w:r>
      <w:r w:rsidRPr="00FE24D5">
        <w:tab/>
      </w:r>
      <w:r w:rsidR="008E2A4F" w:rsidRPr="00FE24D5">
        <w:tab/>
        <w:t xml:space="preserve">The Board will serve the objectives </w:t>
      </w:r>
      <w:r w:rsidR="008E2A4F" w:rsidRPr="00FE24D5" w:rsidDel="00FF56DE">
        <w:t xml:space="preserve">and purpose </w:t>
      </w:r>
      <w:r w:rsidR="008E2A4F" w:rsidRPr="00FE24D5">
        <w:t>of the Fund and steer the Fund’s operations so that they evolve with the Fund’s scale and maturity. The Board will exercise strategic leadership and flexibility to allow the Fund to evolve over time.</w:t>
      </w:r>
    </w:p>
    <w:p w14:paraId="54E5D716" w14:textId="601E9BBA" w:rsidR="008E2A4F" w:rsidRPr="00FE24D5" w:rsidRDefault="00AB66BB" w:rsidP="00AB66BB">
      <w:pPr>
        <w:pStyle w:val="RegSingleTxtG"/>
        <w:tabs>
          <w:tab w:val="left" w:pos="720"/>
        </w:tabs>
        <w:ind w:left="1135" w:right="1133"/>
      </w:pPr>
      <w:r w:rsidRPr="00FE24D5">
        <w:t>22.</w:t>
      </w:r>
      <w:r w:rsidRPr="00FE24D5">
        <w:tab/>
      </w:r>
      <w:r w:rsidR="008E2A4F" w:rsidRPr="00FE24D5">
        <w:tab/>
        <w:t>The Board will:</w:t>
      </w:r>
    </w:p>
    <w:p w14:paraId="10794E8C" w14:textId="780482E6" w:rsidR="008E2A4F" w:rsidRPr="00FE24D5" w:rsidRDefault="00AB66BB" w:rsidP="00AB66BB">
      <w:pPr>
        <w:pStyle w:val="RegSingleTxtG2"/>
        <w:ind w:left="1134" w:firstLine="567"/>
      </w:pPr>
      <w:r w:rsidRPr="00FE24D5">
        <w:rPr>
          <w:szCs w:val="28"/>
        </w:rPr>
        <w:t>(a)</w:t>
      </w:r>
      <w:r w:rsidRPr="00FE24D5">
        <w:rPr>
          <w:szCs w:val="28"/>
        </w:rPr>
        <w:tab/>
      </w:r>
      <w:r w:rsidR="008E2A4F" w:rsidRPr="00FE24D5">
        <w:t>Oversee the operation of all relevant components of the Fund;</w:t>
      </w:r>
    </w:p>
    <w:p w14:paraId="18C70563" w14:textId="23B87F9E" w:rsidR="008E2A4F" w:rsidRPr="00FE24D5" w:rsidRDefault="00AB66BB" w:rsidP="00AB66BB">
      <w:pPr>
        <w:pStyle w:val="RegSingleTxtG2"/>
        <w:ind w:left="1134" w:firstLine="567"/>
      </w:pPr>
      <w:r w:rsidRPr="00FE24D5">
        <w:rPr>
          <w:szCs w:val="28"/>
        </w:rPr>
        <w:t>(b)</w:t>
      </w:r>
      <w:r w:rsidRPr="00FE24D5">
        <w:rPr>
          <w:szCs w:val="28"/>
        </w:rPr>
        <w:tab/>
      </w:r>
      <w:r w:rsidR="008E2A4F" w:rsidRPr="00FE24D5">
        <w:t>Develop and approve operational modalities, access modalities, financial instruments and funding structures;</w:t>
      </w:r>
    </w:p>
    <w:p w14:paraId="2626671B" w14:textId="0F21EE1D" w:rsidR="008E2A4F" w:rsidRPr="00FE24D5" w:rsidRDefault="00AB66BB" w:rsidP="00AB66BB">
      <w:pPr>
        <w:pStyle w:val="RegSingleTxtG2"/>
        <w:ind w:left="1134" w:firstLine="567"/>
      </w:pPr>
      <w:r w:rsidRPr="00FE24D5">
        <w:rPr>
          <w:szCs w:val="28"/>
        </w:rPr>
        <w:t>(c)</w:t>
      </w:r>
      <w:r w:rsidRPr="00FE24D5">
        <w:rPr>
          <w:szCs w:val="28"/>
        </w:rPr>
        <w:tab/>
      </w:r>
      <w:r w:rsidR="008E2A4F" w:rsidRPr="00FE24D5">
        <w:t>Approve funding in line with the Fund’s criteria, modalities, policies and programmes;</w:t>
      </w:r>
    </w:p>
    <w:p w14:paraId="2A4E3CDE" w14:textId="0DEE6EEB" w:rsidR="008E2A4F" w:rsidRPr="00FE24D5" w:rsidRDefault="00AB66BB" w:rsidP="00AB66BB">
      <w:pPr>
        <w:pStyle w:val="RegSingleTxtG2"/>
        <w:ind w:left="1134" w:firstLine="567"/>
      </w:pPr>
      <w:r w:rsidRPr="00FE24D5">
        <w:rPr>
          <w:szCs w:val="28"/>
        </w:rPr>
        <w:t>(d)</w:t>
      </w:r>
      <w:r w:rsidRPr="00FE24D5">
        <w:rPr>
          <w:szCs w:val="28"/>
        </w:rPr>
        <w:tab/>
      </w:r>
      <w:r w:rsidR="008E2A4F" w:rsidRPr="00FE24D5">
        <w:t>Approve a policy for the provision of grants, concessional resources and other financial instruments, modalities and facilities, taking into account access to other financial resources and debt sustainability;</w:t>
      </w:r>
    </w:p>
    <w:p w14:paraId="1681E41F" w14:textId="27233D2B" w:rsidR="008E2A4F" w:rsidRPr="00FE24D5" w:rsidRDefault="00AB66BB" w:rsidP="00AB66BB">
      <w:pPr>
        <w:pStyle w:val="RegSingleTxtG2"/>
        <w:ind w:left="1134" w:firstLine="567"/>
      </w:pPr>
      <w:r w:rsidRPr="00FE24D5">
        <w:rPr>
          <w:szCs w:val="28"/>
        </w:rPr>
        <w:t>(e)</w:t>
      </w:r>
      <w:r w:rsidRPr="00FE24D5">
        <w:rPr>
          <w:szCs w:val="28"/>
        </w:rPr>
        <w:tab/>
      </w:r>
      <w:r w:rsidR="008E2A4F" w:rsidRPr="00FE24D5">
        <w:t xml:space="preserve">Approve specific operational policies and </w:t>
      </w:r>
      <w:r w:rsidR="008E2A4F" w:rsidRPr="00FE24D5">
        <w:rPr>
          <w:rFonts w:asciiTheme="majorBidi" w:hAnsiTheme="majorBidi" w:cstheme="majorBidi"/>
        </w:rPr>
        <w:t>frameworks</w:t>
      </w:r>
      <w:r w:rsidR="008E2A4F" w:rsidRPr="00FE24D5">
        <w:t>, including for the programme and project cycle;</w:t>
      </w:r>
    </w:p>
    <w:p w14:paraId="10193A14" w14:textId="3CBC8410" w:rsidR="008E2A4F" w:rsidRPr="00FE24D5" w:rsidRDefault="00AB66BB" w:rsidP="00AB66BB">
      <w:pPr>
        <w:pStyle w:val="RegSingleTxtG2"/>
        <w:ind w:left="1134" w:firstLine="567"/>
      </w:pPr>
      <w:r w:rsidRPr="00FE24D5">
        <w:rPr>
          <w:szCs w:val="28"/>
        </w:rPr>
        <w:t>(f)</w:t>
      </w:r>
      <w:r w:rsidRPr="00FE24D5">
        <w:rPr>
          <w:szCs w:val="28"/>
        </w:rPr>
        <w:tab/>
      </w:r>
      <w:r w:rsidR="008E2A4F" w:rsidRPr="00FE24D5">
        <w:t xml:space="preserve">Develop a mechanism that will help ensure the activities financed by the Fund are implemented </w:t>
      </w:r>
      <w:r w:rsidR="008E2A4F">
        <w:t>based on high-integrity</w:t>
      </w:r>
      <w:r w:rsidR="008E2A4F" w:rsidRPr="00FE24D5" w:rsidDel="00AE255F">
        <w:t xml:space="preserve"> </w:t>
      </w:r>
      <w:r w:rsidR="008E2A4F" w:rsidRPr="00FE24D5">
        <w:t>environmental and social safeguards and fiduciary principles and standards;</w:t>
      </w:r>
    </w:p>
    <w:p w14:paraId="32D5C950" w14:textId="64D439DB" w:rsidR="008E2A4F" w:rsidRPr="00FE24D5" w:rsidRDefault="00AB66BB" w:rsidP="00AB66BB">
      <w:pPr>
        <w:pStyle w:val="RegSingleTxtG2"/>
        <w:ind w:left="1134" w:firstLine="567"/>
      </w:pPr>
      <w:r w:rsidRPr="00FE24D5">
        <w:rPr>
          <w:szCs w:val="28"/>
        </w:rPr>
        <w:t>(g)</w:t>
      </w:r>
      <w:r w:rsidRPr="00FE24D5">
        <w:rPr>
          <w:szCs w:val="28"/>
        </w:rPr>
        <w:tab/>
      </w:r>
      <w:r w:rsidR="008E2A4F" w:rsidRPr="00FE24D5">
        <w:t>Develop, approve and periodically review the Fund’s results measurement framework;</w:t>
      </w:r>
    </w:p>
    <w:p w14:paraId="4E98D6CE" w14:textId="440DE9EE" w:rsidR="008E2A4F" w:rsidRPr="00FE24D5" w:rsidRDefault="00AB66BB" w:rsidP="00AB66BB">
      <w:pPr>
        <w:pStyle w:val="RegSingleTxtG2"/>
        <w:ind w:left="1134" w:firstLine="567"/>
      </w:pPr>
      <w:r w:rsidRPr="00FE24D5">
        <w:rPr>
          <w:szCs w:val="28"/>
        </w:rPr>
        <w:t>(h)</w:t>
      </w:r>
      <w:r w:rsidRPr="00FE24D5">
        <w:rPr>
          <w:szCs w:val="28"/>
        </w:rPr>
        <w:tab/>
      </w:r>
      <w:r w:rsidR="008E2A4F" w:rsidRPr="00FE24D5">
        <w:t>Establish subcommittees, panels and expert bodies, as appropriate, and define their terms of reference;</w:t>
      </w:r>
    </w:p>
    <w:p w14:paraId="58758762" w14:textId="162FD513" w:rsidR="008E2A4F" w:rsidRPr="00FE24D5" w:rsidRDefault="00AB66BB" w:rsidP="00AB66BB">
      <w:pPr>
        <w:pStyle w:val="RegSingleTxtG2"/>
        <w:ind w:left="1134" w:firstLine="567"/>
      </w:pPr>
      <w:r w:rsidRPr="00FE24D5">
        <w:rPr>
          <w:szCs w:val="28"/>
        </w:rPr>
        <w:t>(</w:t>
      </w:r>
      <w:proofErr w:type="spellStart"/>
      <w:r w:rsidRPr="00FE24D5">
        <w:rPr>
          <w:szCs w:val="28"/>
        </w:rPr>
        <w:t>i</w:t>
      </w:r>
      <w:proofErr w:type="spellEnd"/>
      <w:r w:rsidRPr="00FE24D5">
        <w:rPr>
          <w:szCs w:val="28"/>
        </w:rPr>
        <w:t>)</w:t>
      </w:r>
      <w:r w:rsidRPr="00FE24D5">
        <w:rPr>
          <w:szCs w:val="28"/>
        </w:rPr>
        <w:tab/>
      </w:r>
      <w:r w:rsidR="008E2A4F" w:rsidRPr="00FE24D5">
        <w:t>Develop an accountability framework for funding approvals, which may be delegated by the Board to the Executive Director of the Fund, subject to the relevant policies of the host institution;</w:t>
      </w:r>
    </w:p>
    <w:p w14:paraId="2FD79FAE" w14:textId="2289A947" w:rsidR="008E2A4F" w:rsidRPr="00FE24D5" w:rsidRDefault="00AB66BB" w:rsidP="00AB66BB">
      <w:pPr>
        <w:pStyle w:val="RegSingleTxtG2"/>
        <w:ind w:left="1134" w:firstLine="567"/>
      </w:pPr>
      <w:r w:rsidRPr="00FE24D5">
        <w:rPr>
          <w:szCs w:val="28"/>
        </w:rPr>
        <w:t>(j)</w:t>
      </w:r>
      <w:r w:rsidRPr="00FE24D5">
        <w:rPr>
          <w:szCs w:val="28"/>
        </w:rPr>
        <w:tab/>
      </w:r>
      <w:r w:rsidR="008E2A4F" w:rsidRPr="00FE24D5">
        <w:t xml:space="preserve">Develop a system for allocating resources, as outlined in paragraph </w:t>
      </w:r>
      <w:r w:rsidR="008E2A4F">
        <w:rPr>
          <w:cs/>
        </w:rPr>
        <w:t>‎</w:t>
      </w:r>
      <w:r w:rsidR="00317898">
        <w:rPr>
          <w:cs/>
        </w:rPr>
        <w:t>‎</w:t>
      </w:r>
      <w:r w:rsidR="00317898">
        <w:t>60 below</w:t>
      </w:r>
      <w:r w:rsidR="008E2A4F" w:rsidRPr="00FE24D5">
        <w:t>;</w:t>
      </w:r>
    </w:p>
    <w:p w14:paraId="7E15B152" w14:textId="272A72FA" w:rsidR="008E2A4F" w:rsidRPr="00FE24D5" w:rsidRDefault="00AB66BB" w:rsidP="00AB66BB">
      <w:pPr>
        <w:pStyle w:val="RegSingleTxtG2"/>
        <w:ind w:left="1134" w:firstLine="567"/>
        <w:rPr>
          <w:iCs/>
        </w:rPr>
      </w:pPr>
      <w:r w:rsidRPr="00FE24D5">
        <w:rPr>
          <w:iCs/>
          <w:szCs w:val="28"/>
        </w:rPr>
        <w:t>(k)</w:t>
      </w:r>
      <w:r w:rsidRPr="00FE24D5">
        <w:rPr>
          <w:iCs/>
          <w:szCs w:val="28"/>
        </w:rPr>
        <w:tab/>
      </w:r>
      <w:r w:rsidR="008E2A4F" w:rsidRPr="00FE24D5">
        <w:t xml:space="preserve">Establish </w:t>
      </w:r>
      <w:r w:rsidR="008E2A4F" w:rsidRPr="00FE24D5" w:rsidDel="00D12AFD">
        <w:t xml:space="preserve">additional </w:t>
      </w:r>
      <w:r w:rsidR="008E2A4F" w:rsidRPr="00FE24D5">
        <w:t>thematic substructures to address specific activities</w:t>
      </w:r>
      <w:r w:rsidR="008E2A4F" w:rsidRPr="00FE24D5" w:rsidDel="006E7582">
        <w:t xml:space="preserve">, </w:t>
      </w:r>
      <w:r w:rsidR="008E2A4F" w:rsidRPr="00FE24D5" w:rsidDel="00865E9E">
        <w:t>as appropriate</w:t>
      </w:r>
      <w:r w:rsidR="008E2A4F" w:rsidRPr="00FE24D5">
        <w:t>;</w:t>
      </w:r>
    </w:p>
    <w:p w14:paraId="21409233" w14:textId="312302AD" w:rsidR="008E2A4F" w:rsidRPr="00FE24D5" w:rsidRDefault="00AB66BB" w:rsidP="00AB66BB">
      <w:pPr>
        <w:pStyle w:val="RegSingleTxtG2"/>
        <w:ind w:left="1134" w:firstLine="567"/>
      </w:pPr>
      <w:r w:rsidRPr="00FE24D5">
        <w:rPr>
          <w:szCs w:val="28"/>
        </w:rPr>
        <w:t>(l)</w:t>
      </w:r>
      <w:r w:rsidRPr="00FE24D5">
        <w:rPr>
          <w:szCs w:val="28"/>
        </w:rPr>
        <w:tab/>
      </w:r>
      <w:r w:rsidR="008E2A4F" w:rsidRPr="00FE24D5">
        <w:t>Develop relevant indicators and triggers to clarify access to different sources of support provided through the Fund;</w:t>
      </w:r>
    </w:p>
    <w:p w14:paraId="4535684C" w14:textId="606C2DB9" w:rsidR="008E2A4F" w:rsidRPr="00FE24D5" w:rsidRDefault="00AB66BB" w:rsidP="00AB66BB">
      <w:pPr>
        <w:pStyle w:val="RegSingleTxtG2"/>
        <w:ind w:left="1134" w:firstLine="567"/>
      </w:pPr>
      <w:r w:rsidRPr="00FE24D5">
        <w:rPr>
          <w:szCs w:val="28"/>
        </w:rPr>
        <w:t>(m)</w:t>
      </w:r>
      <w:r w:rsidRPr="00FE24D5">
        <w:rPr>
          <w:szCs w:val="28"/>
        </w:rPr>
        <w:tab/>
      </w:r>
      <w:r w:rsidR="008E2A4F" w:rsidRPr="00FE24D5">
        <w:t>Establish, as appropriate, procedures for the monitoring and evaluation of performance and the financial accountability of activities financed by the Fund, and for any necessary external audits;</w:t>
      </w:r>
    </w:p>
    <w:p w14:paraId="2CEF072C" w14:textId="239D30F7" w:rsidR="008E2A4F" w:rsidRPr="00FE24D5" w:rsidRDefault="00AB66BB" w:rsidP="00AB66BB">
      <w:pPr>
        <w:pStyle w:val="RegSingleTxtG2"/>
        <w:ind w:left="1134" w:firstLine="567"/>
      </w:pPr>
      <w:r w:rsidRPr="00FE24D5">
        <w:rPr>
          <w:szCs w:val="28"/>
        </w:rPr>
        <w:t>(n)</w:t>
      </w:r>
      <w:r w:rsidRPr="00FE24D5">
        <w:rPr>
          <w:szCs w:val="28"/>
        </w:rPr>
        <w:tab/>
      </w:r>
      <w:r w:rsidR="008E2A4F" w:rsidRPr="00FE24D5">
        <w:t>Review and approve the administrative budget and work programme of the Fund and arrange for performance reviews and audits;</w:t>
      </w:r>
    </w:p>
    <w:p w14:paraId="68F2FB79" w14:textId="58B49AA2" w:rsidR="008E2A4F" w:rsidRPr="00FE24D5" w:rsidRDefault="00AB66BB" w:rsidP="00AB66BB">
      <w:pPr>
        <w:pStyle w:val="RegSingleTxtG2"/>
        <w:ind w:left="1134" w:firstLine="567"/>
      </w:pPr>
      <w:r w:rsidRPr="00FE24D5">
        <w:rPr>
          <w:szCs w:val="28"/>
        </w:rPr>
        <w:t>(o)</w:t>
      </w:r>
      <w:r w:rsidRPr="00FE24D5">
        <w:rPr>
          <w:szCs w:val="28"/>
        </w:rPr>
        <w:tab/>
      </w:r>
      <w:r w:rsidR="008E2A4F" w:rsidRPr="00FE24D5">
        <w:t>Oversee the operation of all relevant organs of the Fund with respect to the Fund’s activities, including the trustee, secretariat, subcommittees, and expert, advisory and evaluation panels;</w:t>
      </w:r>
    </w:p>
    <w:p w14:paraId="4CA63EA7" w14:textId="0D71902C" w:rsidR="008E2A4F" w:rsidRPr="00FE24D5" w:rsidRDefault="00AB66BB" w:rsidP="00AB66BB">
      <w:pPr>
        <w:pStyle w:val="RegSingleTxtG2"/>
        <w:ind w:left="1134" w:firstLine="567"/>
      </w:pPr>
      <w:r w:rsidRPr="00FE24D5">
        <w:rPr>
          <w:szCs w:val="28"/>
        </w:rPr>
        <w:t>(p)</w:t>
      </w:r>
      <w:r w:rsidRPr="00FE24D5">
        <w:rPr>
          <w:szCs w:val="28"/>
        </w:rPr>
        <w:tab/>
      </w:r>
      <w:r w:rsidR="008E2A4F" w:rsidRPr="00FE24D5">
        <w:t xml:space="preserve">Prepare a long-term fundraising and resource mobilization strategy and plan for the Fund to mobilize financial resources from the sources outlined in paragraph </w:t>
      </w:r>
      <w:r w:rsidR="008E2A4F">
        <w:rPr>
          <w:cs/>
        </w:rPr>
        <w:t>‎</w:t>
      </w:r>
      <w:r w:rsidR="00317898">
        <w:rPr>
          <w:cs/>
        </w:rPr>
        <w:t>‎</w:t>
      </w:r>
      <w:r w:rsidR="00317898">
        <w:t>54 below</w:t>
      </w:r>
      <w:r w:rsidR="008E2A4F" w:rsidRPr="00FE24D5">
        <w:t>;</w:t>
      </w:r>
    </w:p>
    <w:p w14:paraId="20BE6383" w14:textId="5DAB3DE0" w:rsidR="008E2A4F" w:rsidRPr="00FE24D5" w:rsidRDefault="00AB66BB" w:rsidP="00AB66BB">
      <w:pPr>
        <w:pStyle w:val="RegSingleTxtG2"/>
        <w:ind w:left="1134" w:firstLine="567"/>
      </w:pPr>
      <w:r w:rsidRPr="00FE24D5">
        <w:rPr>
          <w:szCs w:val="28"/>
        </w:rPr>
        <w:t>(q)</w:t>
      </w:r>
      <w:r w:rsidRPr="00FE24D5">
        <w:rPr>
          <w:szCs w:val="28"/>
        </w:rPr>
        <w:tab/>
      </w:r>
      <w:r w:rsidR="008E2A4F" w:rsidRPr="00FE24D5">
        <w:t>Select the Executive Director of the Fund;</w:t>
      </w:r>
    </w:p>
    <w:p w14:paraId="42FC6012" w14:textId="62DD44F4" w:rsidR="008E2A4F" w:rsidRPr="00FE24D5" w:rsidRDefault="00AB66BB" w:rsidP="00AB66BB">
      <w:pPr>
        <w:pStyle w:val="RegSingleTxtG2"/>
        <w:ind w:left="1134" w:firstLine="567"/>
      </w:pPr>
      <w:r w:rsidRPr="00FE24D5">
        <w:rPr>
          <w:szCs w:val="28"/>
        </w:rPr>
        <w:t>(r)</w:t>
      </w:r>
      <w:r w:rsidRPr="00FE24D5">
        <w:rPr>
          <w:szCs w:val="28"/>
        </w:rPr>
        <w:tab/>
      </w:r>
      <w:r w:rsidR="008E2A4F" w:rsidRPr="00FE24D5">
        <w:t>Ensure the expeditious disbursement of funds by the host institution in line with the policies and procedures of the Fund;</w:t>
      </w:r>
    </w:p>
    <w:p w14:paraId="66FE7751" w14:textId="38EC78A6" w:rsidR="008E2A4F" w:rsidRPr="00FE24D5" w:rsidRDefault="00AB66BB" w:rsidP="00AB66BB">
      <w:pPr>
        <w:pStyle w:val="RegSingleTxtG2"/>
        <w:ind w:left="1134" w:firstLine="567"/>
      </w:pPr>
      <w:r w:rsidRPr="00FE24D5">
        <w:rPr>
          <w:szCs w:val="28"/>
        </w:rPr>
        <w:t>(s)</w:t>
      </w:r>
      <w:r w:rsidRPr="00FE24D5">
        <w:rPr>
          <w:szCs w:val="28"/>
        </w:rPr>
        <w:tab/>
      </w:r>
      <w:r w:rsidR="008E2A4F" w:rsidRPr="00FE24D5">
        <w:t>Provide recommendations to the COP and the CMA, including</w:t>
      </w:r>
      <w:r w:rsidR="008E2A4F">
        <w:t xml:space="preserve"> information on</w:t>
      </w:r>
      <w:r w:rsidR="008E2A4F" w:rsidRPr="00FE24D5">
        <w:t xml:space="preserve"> means to enhance consistency, coordination and coherence with other sources, funds, initiatives and processes under and outside the Convention and the Paris Agreement;</w:t>
      </w:r>
    </w:p>
    <w:p w14:paraId="4B344407" w14:textId="2010A090" w:rsidR="008E2A4F" w:rsidRPr="00FE24D5" w:rsidRDefault="00AB66BB" w:rsidP="00AB66BB">
      <w:pPr>
        <w:pStyle w:val="RegSingleTxtG2"/>
        <w:ind w:left="1134" w:firstLine="567"/>
      </w:pPr>
      <w:r w:rsidRPr="00FE24D5">
        <w:rPr>
          <w:szCs w:val="28"/>
        </w:rPr>
        <w:t>(t)</w:t>
      </w:r>
      <w:r w:rsidRPr="00FE24D5">
        <w:rPr>
          <w:szCs w:val="28"/>
        </w:rPr>
        <w:tab/>
      </w:r>
      <w:r w:rsidR="008E2A4F" w:rsidRPr="00FE24D5">
        <w:t>Exercise other functions, as appropriate, to fulfil the objectives of the Fund.</w:t>
      </w:r>
    </w:p>
    <w:p w14:paraId="2F22A612" w14:textId="3F9A5DE3" w:rsidR="008E2A4F" w:rsidRPr="00FE24D5" w:rsidRDefault="00AB66BB" w:rsidP="00AB66BB">
      <w:pPr>
        <w:pStyle w:val="RegH1G"/>
        <w:tabs>
          <w:tab w:val="left" w:pos="1135"/>
        </w:tabs>
        <w:ind w:left="1135" w:hanging="454"/>
        <w:rPr>
          <w:bCs/>
        </w:rPr>
      </w:pPr>
      <w:bookmarkStart w:id="51" w:name="_Toc151390566"/>
      <w:bookmarkStart w:id="52" w:name="_Toc151390726"/>
      <w:bookmarkStart w:id="53" w:name="_Toc151391887"/>
      <w:bookmarkStart w:id="54" w:name="_Toc161208034"/>
      <w:r w:rsidRPr="00FE24D5">
        <w:rPr>
          <w:bCs/>
        </w:rPr>
        <w:t>D.</w:t>
      </w:r>
      <w:r w:rsidRPr="00FE24D5">
        <w:rPr>
          <w:bCs/>
        </w:rPr>
        <w:tab/>
      </w:r>
      <w:r w:rsidR="008E2A4F" w:rsidRPr="00FE24D5">
        <w:rPr>
          <w:bCs/>
        </w:rPr>
        <w:t xml:space="preserve">Rules of </w:t>
      </w:r>
      <w:r w:rsidR="008E2A4F">
        <w:rPr>
          <w:bCs/>
        </w:rPr>
        <w:t>p</w:t>
      </w:r>
      <w:r w:rsidR="008E2A4F" w:rsidRPr="00FE24D5">
        <w:rPr>
          <w:bCs/>
        </w:rPr>
        <w:t>rocedure of the Board</w:t>
      </w:r>
      <w:bookmarkEnd w:id="51"/>
      <w:bookmarkEnd w:id="52"/>
      <w:bookmarkEnd w:id="53"/>
      <w:bookmarkEnd w:id="54"/>
    </w:p>
    <w:p w14:paraId="5F49DF19" w14:textId="35169D39" w:rsidR="008E2A4F" w:rsidRPr="00FE24D5" w:rsidRDefault="00AB66BB" w:rsidP="00AB66BB">
      <w:pPr>
        <w:pStyle w:val="RegH23G"/>
        <w:tabs>
          <w:tab w:val="left" w:pos="1135"/>
        </w:tabs>
        <w:ind w:left="1135" w:hanging="454"/>
        <w:rPr>
          <w:bCs/>
        </w:rPr>
      </w:pPr>
      <w:r w:rsidRPr="00FE24D5">
        <w:rPr>
          <w:bCs/>
        </w:rPr>
        <w:t>1.</w:t>
      </w:r>
      <w:r w:rsidRPr="00FE24D5">
        <w:rPr>
          <w:bCs/>
        </w:rPr>
        <w:tab/>
      </w:r>
      <w:r w:rsidR="008E2A4F" w:rsidRPr="00FE24D5">
        <w:rPr>
          <w:bCs/>
        </w:rPr>
        <w:t>Co-chairs</w:t>
      </w:r>
    </w:p>
    <w:p w14:paraId="3000A4C4" w14:textId="1BC37971" w:rsidR="008E2A4F" w:rsidRPr="00FE24D5" w:rsidRDefault="00AB66BB" w:rsidP="00AB66BB">
      <w:pPr>
        <w:pStyle w:val="RegSingleTxtG"/>
        <w:tabs>
          <w:tab w:val="left" w:pos="720"/>
        </w:tabs>
        <w:ind w:left="1135" w:right="1133"/>
      </w:pPr>
      <w:r w:rsidRPr="00FE24D5">
        <w:t>23.</w:t>
      </w:r>
      <w:r w:rsidRPr="00FE24D5">
        <w:tab/>
      </w:r>
      <w:r w:rsidR="008E2A4F" w:rsidRPr="00FE24D5">
        <w:tab/>
        <w:t>The Board will elect two Co-Chairs from within its membership, one from a developed country and one from a developing country, who will serve a term of one year. The Co-Chairs may be re-elected. If a Board member is elected as Co-Chair, that member may request their alternate member to express the respective regional group’s or constituency’s viewpoint in Board deliberations. However, the Board member retains the right to vote.</w:t>
      </w:r>
    </w:p>
    <w:p w14:paraId="23BDAF26" w14:textId="2055EF21" w:rsidR="008E2A4F" w:rsidRPr="00FE24D5" w:rsidRDefault="00AB66BB" w:rsidP="00AB66BB">
      <w:pPr>
        <w:pStyle w:val="RegH23G"/>
        <w:tabs>
          <w:tab w:val="left" w:pos="1135"/>
        </w:tabs>
        <w:ind w:left="1135" w:hanging="454"/>
      </w:pPr>
      <w:r w:rsidRPr="00FE24D5">
        <w:rPr>
          <w:bCs/>
        </w:rPr>
        <w:t>2.</w:t>
      </w:r>
      <w:r w:rsidRPr="00FE24D5">
        <w:rPr>
          <w:bCs/>
        </w:rPr>
        <w:tab/>
      </w:r>
      <w:r w:rsidR="008E2A4F" w:rsidRPr="00FE24D5">
        <w:t>Term of membership</w:t>
      </w:r>
    </w:p>
    <w:p w14:paraId="3EF50445" w14:textId="487735C0" w:rsidR="008E2A4F" w:rsidRPr="00FE24D5" w:rsidRDefault="00AB66BB" w:rsidP="00AB66BB">
      <w:pPr>
        <w:pStyle w:val="RegSingleTxtG"/>
        <w:tabs>
          <w:tab w:val="left" w:pos="720"/>
        </w:tabs>
        <w:ind w:left="1135" w:right="1133"/>
      </w:pPr>
      <w:r w:rsidRPr="00FE24D5">
        <w:t>24.</w:t>
      </w:r>
      <w:r w:rsidRPr="00FE24D5">
        <w:tab/>
      </w:r>
      <w:r w:rsidR="008E2A4F" w:rsidRPr="00FE24D5">
        <w:tab/>
        <w:t>Members and alternate members of the Board are to serve for a term of three years and are eligible to serve additional terms, as determined by their regional group or constituency, for a maximum of two consecutive terms.</w:t>
      </w:r>
    </w:p>
    <w:p w14:paraId="58B19F23" w14:textId="398F45D8" w:rsidR="008E2A4F" w:rsidRPr="00FE24D5" w:rsidRDefault="00AB66BB" w:rsidP="00AB66BB">
      <w:pPr>
        <w:pStyle w:val="RegH23G"/>
        <w:tabs>
          <w:tab w:val="left" w:pos="1135"/>
        </w:tabs>
        <w:ind w:left="1135" w:hanging="454"/>
        <w:rPr>
          <w:bCs/>
        </w:rPr>
      </w:pPr>
      <w:r w:rsidRPr="00FE24D5">
        <w:rPr>
          <w:bCs/>
        </w:rPr>
        <w:t>3.</w:t>
      </w:r>
      <w:r w:rsidRPr="00FE24D5">
        <w:rPr>
          <w:bCs/>
        </w:rPr>
        <w:tab/>
      </w:r>
      <w:r w:rsidR="008E2A4F" w:rsidRPr="00FE24D5">
        <w:rPr>
          <w:bCs/>
        </w:rPr>
        <w:t>Quorum</w:t>
      </w:r>
    </w:p>
    <w:p w14:paraId="3132D3EA" w14:textId="29082C11" w:rsidR="008E2A4F" w:rsidRPr="00FE24D5" w:rsidRDefault="00AB66BB" w:rsidP="00AB66BB">
      <w:pPr>
        <w:pStyle w:val="RegSingleTxtG"/>
        <w:tabs>
          <w:tab w:val="left" w:pos="720"/>
        </w:tabs>
        <w:ind w:left="1135" w:right="1133"/>
      </w:pPr>
      <w:r w:rsidRPr="00FE24D5">
        <w:t>25.</w:t>
      </w:r>
      <w:r w:rsidRPr="00FE24D5">
        <w:tab/>
      </w:r>
      <w:r w:rsidR="008E2A4F" w:rsidRPr="00FE24D5">
        <w:t>A three-fourths majority of Board members must be present at a meeting to constitute a quorum.</w:t>
      </w:r>
    </w:p>
    <w:p w14:paraId="05F87574" w14:textId="3DBD7A43" w:rsidR="008E2A4F" w:rsidRPr="00FE24D5" w:rsidRDefault="00AB66BB" w:rsidP="00AB66BB">
      <w:pPr>
        <w:pStyle w:val="RegH23G"/>
        <w:tabs>
          <w:tab w:val="left" w:pos="1135"/>
        </w:tabs>
        <w:ind w:left="1135" w:hanging="454"/>
        <w:rPr>
          <w:bCs/>
        </w:rPr>
      </w:pPr>
      <w:r w:rsidRPr="00FE24D5">
        <w:rPr>
          <w:bCs/>
        </w:rPr>
        <w:t>4.</w:t>
      </w:r>
      <w:r w:rsidRPr="00FE24D5">
        <w:rPr>
          <w:bCs/>
        </w:rPr>
        <w:tab/>
      </w:r>
      <w:r w:rsidR="008E2A4F" w:rsidRPr="00FE24D5">
        <w:rPr>
          <w:bCs/>
        </w:rPr>
        <w:t>Decision-making</w:t>
      </w:r>
    </w:p>
    <w:p w14:paraId="27BE9485" w14:textId="1E304B17" w:rsidR="008E2A4F" w:rsidRPr="00FE24D5" w:rsidRDefault="00AB66BB" w:rsidP="00AB66BB">
      <w:pPr>
        <w:pStyle w:val="RegSingleTxtG"/>
        <w:tabs>
          <w:tab w:val="left" w:pos="720"/>
        </w:tabs>
        <w:ind w:left="1135" w:right="1133"/>
      </w:pPr>
      <w:r w:rsidRPr="00FE24D5">
        <w:t>26.</w:t>
      </w:r>
      <w:r w:rsidRPr="00FE24D5">
        <w:tab/>
      </w:r>
      <w:r w:rsidR="008E2A4F" w:rsidRPr="00FE24D5">
        <w:t>Decisions of the Board will be taken by consensus. If all efforts at reaching consensus have been exhausted and no consensus is reached, decisions will be taken by a four-fifths majority of the members present and voting. The Board will develop procedures for determining when all efforts at reaching consensus have been exhausted. The Board will adopt procedures for taking decisions between meetings.</w:t>
      </w:r>
    </w:p>
    <w:p w14:paraId="555480B1" w14:textId="50C48507" w:rsidR="008E2A4F" w:rsidRPr="00FE24D5" w:rsidRDefault="00AB66BB" w:rsidP="00AB66BB">
      <w:pPr>
        <w:pStyle w:val="RegH23G"/>
        <w:tabs>
          <w:tab w:val="left" w:pos="1135"/>
        </w:tabs>
        <w:ind w:left="1135" w:hanging="454"/>
        <w:rPr>
          <w:bCs/>
        </w:rPr>
      </w:pPr>
      <w:r w:rsidRPr="00FE24D5">
        <w:rPr>
          <w:bCs/>
        </w:rPr>
        <w:t>5.</w:t>
      </w:r>
      <w:r w:rsidRPr="00FE24D5">
        <w:rPr>
          <w:bCs/>
        </w:rPr>
        <w:tab/>
      </w:r>
      <w:r w:rsidR="008E2A4F" w:rsidRPr="00FE24D5">
        <w:rPr>
          <w:bCs/>
        </w:rPr>
        <w:t>Observers</w:t>
      </w:r>
    </w:p>
    <w:p w14:paraId="25D9DFFE" w14:textId="15B16035" w:rsidR="008E2A4F" w:rsidRPr="00FE24D5" w:rsidRDefault="00AB66BB" w:rsidP="00AB66BB">
      <w:pPr>
        <w:pStyle w:val="RegSingleTxtG"/>
        <w:tabs>
          <w:tab w:val="left" w:pos="720"/>
        </w:tabs>
        <w:ind w:left="1135" w:right="1133"/>
      </w:pPr>
      <w:r w:rsidRPr="00FE24D5">
        <w:t>27.</w:t>
      </w:r>
      <w:r w:rsidRPr="00FE24D5">
        <w:tab/>
      </w:r>
      <w:r w:rsidR="008E2A4F" w:rsidRPr="00FE24D5">
        <w:t>The Fund will make arrangements to allow for the effective participation of observers in its meetings, including developing and carrying out an observer accreditation process.</w:t>
      </w:r>
    </w:p>
    <w:p w14:paraId="3272D703" w14:textId="2BB3397E" w:rsidR="008E2A4F" w:rsidRPr="00FE24D5" w:rsidRDefault="00AB66BB" w:rsidP="00AB66BB">
      <w:pPr>
        <w:pStyle w:val="RegH23G"/>
        <w:tabs>
          <w:tab w:val="left" w:pos="1135"/>
        </w:tabs>
        <w:ind w:left="1135" w:hanging="454"/>
        <w:rPr>
          <w:bCs/>
        </w:rPr>
      </w:pPr>
      <w:r w:rsidRPr="00FE24D5">
        <w:rPr>
          <w:bCs/>
        </w:rPr>
        <w:t>6.</w:t>
      </w:r>
      <w:r w:rsidRPr="00FE24D5">
        <w:rPr>
          <w:bCs/>
        </w:rPr>
        <w:tab/>
      </w:r>
      <w:r w:rsidR="008E2A4F" w:rsidRPr="00FE24D5">
        <w:rPr>
          <w:bCs/>
        </w:rPr>
        <w:t>Stakeholder input and participation</w:t>
      </w:r>
    </w:p>
    <w:p w14:paraId="7AAF495B" w14:textId="2A8E2F24" w:rsidR="008E2A4F" w:rsidRPr="00FE24D5" w:rsidRDefault="00AB66BB" w:rsidP="00AB66BB">
      <w:pPr>
        <w:pStyle w:val="RegSingleTxtG"/>
        <w:tabs>
          <w:tab w:val="left" w:pos="720"/>
        </w:tabs>
        <w:ind w:left="1135" w:right="1133"/>
      </w:pPr>
      <w:r w:rsidRPr="00FE24D5">
        <w:t>28.</w:t>
      </w:r>
      <w:r w:rsidRPr="00FE24D5">
        <w:tab/>
      </w:r>
      <w:r w:rsidR="008E2A4F" w:rsidRPr="00FE24D5">
        <w:t>The Fund will establish consultative forums to engage and communicate with stakeholders. The forums will be open to a wide range of stakeholders, including representatives of civil society organizations, environmental and development non-governmental organizations, trade unions, Indigenous Peoples, youth,</w:t>
      </w:r>
      <w:r w:rsidR="008E2A4F" w:rsidRPr="00FE24D5" w:rsidDel="00CC2273">
        <w:t xml:space="preserve"> </w:t>
      </w:r>
      <w:r w:rsidR="008E2A4F" w:rsidRPr="00FE24D5">
        <w:t>women, climate</w:t>
      </w:r>
      <w:r w:rsidR="008E2A4F">
        <w:t>-induced</w:t>
      </w:r>
      <w:r w:rsidR="008E2A4F" w:rsidRPr="00FE24D5">
        <w:t xml:space="preserve"> migrants,</w:t>
      </w:r>
      <w:r w:rsidR="008E2A4F" w:rsidRPr="00FE24D5" w:rsidDel="00F8407C">
        <w:t xml:space="preserve"> </w:t>
      </w:r>
      <w:r w:rsidR="008E2A4F" w:rsidRPr="00FE24D5">
        <w:t>industries and sectors impacted by climate change, community-based organizations, bilateral and multilateral development cooperation agencies, technical and research agencies, the private sector and governments. Participation in such forums should reflect a balance among United Nations geographical regions.</w:t>
      </w:r>
    </w:p>
    <w:p w14:paraId="319E1BE6" w14:textId="1E89E11F" w:rsidR="008E2A4F" w:rsidRPr="00FE24D5" w:rsidRDefault="00AB66BB" w:rsidP="00AB66BB">
      <w:pPr>
        <w:pStyle w:val="RegSingleTxtG"/>
        <w:tabs>
          <w:tab w:val="left" w:pos="720"/>
        </w:tabs>
        <w:ind w:left="1135" w:right="1133"/>
      </w:pPr>
      <w:r w:rsidRPr="00FE24D5">
        <w:t>29.</w:t>
      </w:r>
      <w:r w:rsidRPr="00FE24D5">
        <w:tab/>
      </w:r>
      <w:r w:rsidR="008E2A4F" w:rsidRPr="00FE24D5">
        <w:tab/>
        <w:t xml:space="preserve">The Fund will develop mechanisms to promote the </w:t>
      </w:r>
      <w:r w:rsidR="008E2A4F" w:rsidRPr="00FE24D5" w:rsidDel="005C3611">
        <w:t xml:space="preserve">input and </w:t>
      </w:r>
      <w:r w:rsidR="008E2A4F" w:rsidRPr="00FE24D5">
        <w:t>participation of stakeholders, including private sector actors, civil society organizations and the groups most vulnerable to the adverse effects of climate change, including women, youth and Indigenous Peoples, in the design, development and implementation of the activities financed by the Fund.</w:t>
      </w:r>
    </w:p>
    <w:p w14:paraId="19A11981" w14:textId="39BCE42A" w:rsidR="008E2A4F" w:rsidRPr="00FE24D5" w:rsidRDefault="00AB66BB" w:rsidP="00AB66BB">
      <w:pPr>
        <w:pStyle w:val="RegH23G"/>
        <w:tabs>
          <w:tab w:val="left" w:pos="1135"/>
        </w:tabs>
        <w:ind w:left="1135" w:hanging="454"/>
        <w:rPr>
          <w:bCs/>
        </w:rPr>
      </w:pPr>
      <w:r w:rsidRPr="00FE24D5">
        <w:rPr>
          <w:bCs/>
        </w:rPr>
        <w:t>7.</w:t>
      </w:r>
      <w:r w:rsidRPr="00FE24D5">
        <w:rPr>
          <w:bCs/>
        </w:rPr>
        <w:tab/>
      </w:r>
      <w:r w:rsidR="008E2A4F" w:rsidRPr="00FE24D5">
        <w:rPr>
          <w:bCs/>
        </w:rPr>
        <w:t>Expert and technical advice</w:t>
      </w:r>
    </w:p>
    <w:p w14:paraId="545C2043" w14:textId="53B3F4A3" w:rsidR="008E2A4F" w:rsidRPr="00FE24D5" w:rsidRDefault="00AB66BB" w:rsidP="00AB66BB">
      <w:pPr>
        <w:pStyle w:val="RegSingleTxtG"/>
        <w:tabs>
          <w:tab w:val="left" w:pos="720"/>
        </w:tabs>
        <w:ind w:left="1135" w:right="1133"/>
      </w:pPr>
      <w:r w:rsidRPr="00FE24D5">
        <w:t>30.</w:t>
      </w:r>
      <w:r w:rsidRPr="00FE24D5">
        <w:tab/>
      </w:r>
      <w:r w:rsidR="008E2A4F" w:rsidRPr="00FE24D5">
        <w:t>The Board may establish expert and technical panels to support its work and to provide inputs to the Fund’s activities. These panels may include representatives of relevant constituted bodies established under the Convention and the Paris Agreement.</w:t>
      </w:r>
    </w:p>
    <w:p w14:paraId="6D4E7F3B" w14:textId="0123C11C" w:rsidR="008E2A4F" w:rsidRPr="00FE24D5" w:rsidRDefault="00AB66BB" w:rsidP="00AB66BB">
      <w:pPr>
        <w:pStyle w:val="RegH23G"/>
        <w:tabs>
          <w:tab w:val="left" w:pos="1135"/>
        </w:tabs>
        <w:ind w:left="1135" w:hanging="454"/>
      </w:pPr>
      <w:r w:rsidRPr="00FE24D5">
        <w:rPr>
          <w:bCs/>
        </w:rPr>
        <w:t>8.</w:t>
      </w:r>
      <w:r w:rsidRPr="00FE24D5">
        <w:rPr>
          <w:bCs/>
        </w:rPr>
        <w:tab/>
      </w:r>
      <w:r w:rsidR="008E2A4F" w:rsidRPr="00FE24D5">
        <w:t xml:space="preserve">Additional rules of </w:t>
      </w:r>
      <w:r w:rsidR="008E2A4F" w:rsidRPr="00FE24D5">
        <w:rPr>
          <w:bCs/>
        </w:rPr>
        <w:t>procedure</w:t>
      </w:r>
    </w:p>
    <w:p w14:paraId="7773F2EA" w14:textId="118D9F44" w:rsidR="008E2A4F" w:rsidRPr="00FE24D5" w:rsidRDefault="00AB66BB" w:rsidP="00AB66BB">
      <w:pPr>
        <w:pStyle w:val="RegSingleTxtG"/>
        <w:tabs>
          <w:tab w:val="left" w:pos="720"/>
        </w:tabs>
        <w:ind w:left="1135" w:right="1133"/>
      </w:pPr>
      <w:r w:rsidRPr="00FE24D5">
        <w:t>31.</w:t>
      </w:r>
      <w:r w:rsidRPr="00FE24D5">
        <w:tab/>
      </w:r>
      <w:r w:rsidR="008E2A4F" w:rsidRPr="00FE24D5">
        <w:t>The Board will develop additional rules of procedure.</w:t>
      </w:r>
    </w:p>
    <w:p w14:paraId="363AFE35" w14:textId="1B22651C" w:rsidR="008E2A4F" w:rsidRPr="00FE24D5" w:rsidRDefault="00AB66BB" w:rsidP="00AB66BB">
      <w:pPr>
        <w:pStyle w:val="RegH1G"/>
        <w:tabs>
          <w:tab w:val="left" w:pos="1135"/>
        </w:tabs>
        <w:ind w:left="1135" w:hanging="454"/>
        <w:rPr>
          <w:bCs/>
        </w:rPr>
      </w:pPr>
      <w:bookmarkStart w:id="55" w:name="_Toc151390567"/>
      <w:bookmarkStart w:id="56" w:name="_Toc151390727"/>
      <w:bookmarkStart w:id="57" w:name="_Toc151391888"/>
      <w:bookmarkStart w:id="58" w:name="_Toc161208035"/>
      <w:r w:rsidRPr="00FE24D5">
        <w:rPr>
          <w:bCs/>
        </w:rPr>
        <w:t>E.</w:t>
      </w:r>
      <w:r w:rsidRPr="00FE24D5">
        <w:rPr>
          <w:bCs/>
        </w:rPr>
        <w:tab/>
      </w:r>
      <w:r w:rsidR="008E2A4F" w:rsidRPr="00FE24D5">
        <w:rPr>
          <w:bCs/>
        </w:rPr>
        <w:t>Secretariat</w:t>
      </w:r>
      <w:bookmarkEnd w:id="55"/>
      <w:bookmarkEnd w:id="56"/>
      <w:bookmarkEnd w:id="57"/>
      <w:bookmarkEnd w:id="58"/>
    </w:p>
    <w:p w14:paraId="10371332" w14:textId="654ECD2F" w:rsidR="008E2A4F" w:rsidRPr="00FE24D5" w:rsidRDefault="00AB66BB" w:rsidP="00AB66BB">
      <w:pPr>
        <w:pStyle w:val="RegH23G"/>
        <w:tabs>
          <w:tab w:val="left" w:pos="1135"/>
        </w:tabs>
        <w:ind w:left="1135" w:hanging="454"/>
      </w:pPr>
      <w:r w:rsidRPr="00FE24D5">
        <w:rPr>
          <w:bCs/>
        </w:rPr>
        <w:t>1.</w:t>
      </w:r>
      <w:r w:rsidRPr="00FE24D5">
        <w:rPr>
          <w:bCs/>
        </w:rPr>
        <w:tab/>
      </w:r>
      <w:r w:rsidR="008E2A4F" w:rsidRPr="00FE24D5">
        <w:t>Establishment</w:t>
      </w:r>
    </w:p>
    <w:p w14:paraId="2BE813C5" w14:textId="6DF4D9A7" w:rsidR="008E2A4F" w:rsidRPr="00FE24D5" w:rsidRDefault="00AB66BB" w:rsidP="00AB66BB">
      <w:pPr>
        <w:pStyle w:val="RegSingleTxtG"/>
        <w:tabs>
          <w:tab w:val="left" w:pos="720"/>
        </w:tabs>
        <w:ind w:left="1135" w:right="1133"/>
      </w:pPr>
      <w:r w:rsidRPr="00FE24D5">
        <w:t>32.</w:t>
      </w:r>
      <w:r w:rsidRPr="00FE24D5">
        <w:tab/>
      </w:r>
      <w:r w:rsidR="008E2A4F" w:rsidRPr="00FE24D5">
        <w:tab/>
        <w:t xml:space="preserve">The Fund will be serviced by a </w:t>
      </w:r>
      <w:r w:rsidR="008E2A4F" w:rsidRPr="00FE24D5" w:rsidDel="00AB7810">
        <w:t>new</w:t>
      </w:r>
      <w:r w:rsidR="008E2A4F" w:rsidRPr="00FE24D5" w:rsidDel="009235BA">
        <w:t>,</w:t>
      </w:r>
      <w:r w:rsidR="008E2A4F" w:rsidRPr="00FE24D5" w:rsidDel="00AB7810">
        <w:t xml:space="preserve"> </w:t>
      </w:r>
      <w:r w:rsidR="008E2A4F" w:rsidRPr="00FE24D5">
        <w:t xml:space="preserve">dedicated </w:t>
      </w:r>
      <w:r w:rsidR="008E2A4F" w:rsidRPr="00FE24D5" w:rsidDel="009235BA">
        <w:t xml:space="preserve">and </w:t>
      </w:r>
      <w:r w:rsidR="008E2A4F" w:rsidRPr="00FE24D5">
        <w:t>independent secretariat, which will</w:t>
      </w:r>
      <w:r w:rsidR="008E2A4F" w:rsidRPr="00FE24D5" w:rsidDel="00C56693">
        <w:t xml:space="preserve"> </w:t>
      </w:r>
      <w:r w:rsidR="008E2A4F" w:rsidRPr="00FE24D5">
        <w:t>be accountable to the Board. The secretariat will have effective management capabilities to execute the day-to-day operations of the Fund. The secretariat will be run by professional staff with relevant experience, including experience in a range of issues related to responding to loss and damage and experience in financial institutions. The</w:t>
      </w:r>
      <w:r w:rsidR="008E2A4F" w:rsidRPr="00FE24D5" w:rsidDel="00A25B4E">
        <w:t xml:space="preserve"> </w:t>
      </w:r>
      <w:r w:rsidR="008E2A4F" w:rsidRPr="00FE24D5">
        <w:t>selection of staff will be managed by the Executive Director of the Fund and will be a merit-based, open and transparent</w:t>
      </w:r>
      <w:r w:rsidR="008E2A4F" w:rsidRPr="00FE24D5" w:rsidDel="00B77D31">
        <w:t xml:space="preserve"> </w:t>
      </w:r>
      <w:r w:rsidR="008E2A4F" w:rsidRPr="00FE24D5">
        <w:t>process, taking into account geographical and gender balance and cultural and linguistic diversity.</w:t>
      </w:r>
    </w:p>
    <w:p w14:paraId="014B45A9" w14:textId="7FFB7CEF" w:rsidR="008E2A4F" w:rsidRPr="00FE24D5" w:rsidRDefault="00AB66BB" w:rsidP="00AB66BB">
      <w:pPr>
        <w:pStyle w:val="RegSingleTxtG"/>
        <w:tabs>
          <w:tab w:val="left" w:pos="720"/>
        </w:tabs>
        <w:ind w:left="1135" w:right="1133"/>
      </w:pPr>
      <w:r w:rsidRPr="00FE24D5">
        <w:t>33.</w:t>
      </w:r>
      <w:r w:rsidRPr="00FE24D5">
        <w:tab/>
      </w:r>
      <w:r w:rsidR="008E2A4F" w:rsidRPr="00FE24D5">
        <w:t xml:space="preserve">The secretariat will be headed by the Executive Director of the Fund, who will be </w:t>
      </w:r>
      <w:r w:rsidR="008E2A4F" w:rsidRPr="00FE24D5" w:rsidDel="009E4EA9">
        <w:t>selected</w:t>
      </w:r>
      <w:r w:rsidR="008E2A4F" w:rsidRPr="00FE24D5">
        <w:t xml:space="preserve"> by the Board. The Board will approve the </w:t>
      </w:r>
      <w:r w:rsidR="008E2A4F" w:rsidRPr="00FE24D5" w:rsidDel="009F57C6">
        <w:t>job</w:t>
      </w:r>
      <w:r w:rsidR="008E2A4F" w:rsidRPr="00FE24D5">
        <w:t xml:space="preserve"> description and required qualifications for the Executive Director. The Executive Director will be selected through a merit-based, open and transparent process and will have the necessary experience and skills for the position.</w:t>
      </w:r>
    </w:p>
    <w:p w14:paraId="3FBC16BF" w14:textId="59A3E7AB" w:rsidR="008E2A4F" w:rsidRPr="00FE24D5" w:rsidRDefault="00AB66BB" w:rsidP="00AB66BB">
      <w:pPr>
        <w:pStyle w:val="RegSingleTxtG"/>
        <w:tabs>
          <w:tab w:val="left" w:pos="720"/>
        </w:tabs>
        <w:ind w:left="1135" w:right="1133"/>
      </w:pPr>
      <w:r w:rsidRPr="00FE24D5">
        <w:t>34.</w:t>
      </w:r>
      <w:r w:rsidRPr="00FE24D5">
        <w:tab/>
      </w:r>
      <w:r w:rsidR="008E2A4F" w:rsidRPr="00FE24D5">
        <w:tab/>
      </w:r>
      <w:r w:rsidR="008E2A4F" w:rsidRPr="001D7C7D">
        <w:t>The secretariat</w:t>
      </w:r>
      <w:r w:rsidR="008E2A4F" w:rsidRPr="001D7C7D" w:rsidDel="002B5154">
        <w:t xml:space="preserve"> </w:t>
      </w:r>
      <w:r w:rsidR="008E2A4F" w:rsidRPr="001D7C7D">
        <w:t xml:space="preserve">will include </w:t>
      </w:r>
      <w:r w:rsidR="008E2A4F" w:rsidRPr="001D7C7D" w:rsidDel="0003422D">
        <w:t xml:space="preserve">regional </w:t>
      </w:r>
      <w:r w:rsidR="008E2A4F" w:rsidRPr="001D7C7D">
        <w:t>desks for all relevant United Nations geographical regions, the staff of which will build and maintain relationships with relevant actors in their respective regions to facilitate regionally informed decision-making, assessments and planning as the secretariat undertakes its functions. Regional desks may support and facilitate access to the Fund, as appropriate. The secretariat should also seek to enable multilingual engagement, as appropriate.</w:t>
      </w:r>
    </w:p>
    <w:p w14:paraId="2DC179A0" w14:textId="7AF30F6E" w:rsidR="008E2A4F" w:rsidRPr="00FE24D5" w:rsidRDefault="00AB66BB" w:rsidP="00AB66BB">
      <w:pPr>
        <w:pStyle w:val="RegH23G"/>
        <w:tabs>
          <w:tab w:val="left" w:pos="1135"/>
        </w:tabs>
        <w:ind w:left="1135" w:hanging="454"/>
        <w:rPr>
          <w:bCs/>
        </w:rPr>
      </w:pPr>
      <w:r w:rsidRPr="00FE24D5">
        <w:rPr>
          <w:bCs/>
        </w:rPr>
        <w:t>2.</w:t>
      </w:r>
      <w:r w:rsidRPr="00FE24D5">
        <w:rPr>
          <w:bCs/>
        </w:rPr>
        <w:tab/>
      </w:r>
      <w:r w:rsidR="008E2A4F" w:rsidRPr="00FE24D5">
        <w:rPr>
          <w:bCs/>
        </w:rPr>
        <w:t>Functions</w:t>
      </w:r>
    </w:p>
    <w:p w14:paraId="7263C511" w14:textId="22A6FADF" w:rsidR="008E2A4F" w:rsidRPr="00FE24D5" w:rsidRDefault="00AB66BB" w:rsidP="00AB66BB">
      <w:pPr>
        <w:pStyle w:val="RegSingleTxtG"/>
        <w:tabs>
          <w:tab w:val="left" w:pos="720"/>
        </w:tabs>
        <w:ind w:left="1135" w:right="1133"/>
      </w:pPr>
      <w:r w:rsidRPr="00FE24D5">
        <w:t>35.</w:t>
      </w:r>
      <w:r w:rsidRPr="00FE24D5">
        <w:tab/>
      </w:r>
      <w:r w:rsidR="008E2A4F" w:rsidRPr="00FE24D5">
        <w:t>The secretariat will be responsible for the day-to-day operations of the Fund and will:</w:t>
      </w:r>
    </w:p>
    <w:p w14:paraId="788C0420" w14:textId="54B0EDFE" w:rsidR="008E2A4F" w:rsidRPr="00FE24D5" w:rsidRDefault="00AB66BB" w:rsidP="00AB66BB">
      <w:pPr>
        <w:pStyle w:val="RegSingleTxtG"/>
        <w:tabs>
          <w:tab w:val="clear" w:pos="1701"/>
          <w:tab w:val="left" w:pos="720"/>
          <w:tab w:val="left" w:pos="1702"/>
        </w:tabs>
        <w:ind w:right="1133" w:firstLine="567"/>
      </w:pPr>
      <w:r w:rsidRPr="00FE24D5">
        <w:rPr>
          <w:szCs w:val="28"/>
        </w:rPr>
        <w:t>(a)</w:t>
      </w:r>
      <w:r w:rsidRPr="00FE24D5">
        <w:rPr>
          <w:szCs w:val="28"/>
        </w:rPr>
        <w:tab/>
      </w:r>
      <w:r w:rsidR="008E2A4F" w:rsidRPr="00FE24D5">
        <w:t>Plan and execute all relevant operational and administrative duties;</w:t>
      </w:r>
    </w:p>
    <w:p w14:paraId="2E872FA5" w14:textId="078A0365" w:rsidR="008E2A4F" w:rsidRPr="00FE24D5" w:rsidRDefault="00AB66BB" w:rsidP="00AB66BB">
      <w:pPr>
        <w:pStyle w:val="RegSingleTxtG"/>
        <w:tabs>
          <w:tab w:val="clear" w:pos="1701"/>
          <w:tab w:val="left" w:pos="720"/>
          <w:tab w:val="left" w:pos="1702"/>
        </w:tabs>
        <w:ind w:right="1133" w:firstLine="567"/>
      </w:pPr>
      <w:r w:rsidRPr="00FE24D5">
        <w:rPr>
          <w:szCs w:val="28"/>
        </w:rPr>
        <w:t>(b)</w:t>
      </w:r>
      <w:r w:rsidRPr="00FE24D5">
        <w:rPr>
          <w:szCs w:val="28"/>
        </w:rPr>
        <w:tab/>
      </w:r>
      <w:r w:rsidR="008E2A4F" w:rsidRPr="00FE24D5">
        <w:t>Report information on the activities of the Fund to the Board;</w:t>
      </w:r>
    </w:p>
    <w:p w14:paraId="133B95B3" w14:textId="183D6CF7" w:rsidR="008E2A4F" w:rsidRPr="00FE24D5" w:rsidRDefault="00AB66BB" w:rsidP="00AB66BB">
      <w:pPr>
        <w:pStyle w:val="RegSingleTxtG"/>
        <w:tabs>
          <w:tab w:val="clear" w:pos="1701"/>
          <w:tab w:val="left" w:pos="720"/>
          <w:tab w:val="left" w:pos="1702"/>
        </w:tabs>
        <w:ind w:right="1133" w:firstLine="567"/>
      </w:pPr>
      <w:r w:rsidRPr="00FE24D5">
        <w:rPr>
          <w:szCs w:val="28"/>
        </w:rPr>
        <w:t>(c)</w:t>
      </w:r>
      <w:r w:rsidRPr="00FE24D5">
        <w:rPr>
          <w:szCs w:val="28"/>
        </w:rPr>
        <w:tab/>
      </w:r>
      <w:r w:rsidR="008E2A4F" w:rsidRPr="00FE24D5">
        <w:t>Develop and implement procedures for coordinating the activities of the Fund with those of other relevant funding arrangements;</w:t>
      </w:r>
    </w:p>
    <w:p w14:paraId="6FEAB5D0" w14:textId="3DFC6F0F" w:rsidR="008E2A4F" w:rsidRPr="00FE24D5" w:rsidRDefault="00AB66BB" w:rsidP="00AB66BB">
      <w:pPr>
        <w:pStyle w:val="RegSingleTxtG"/>
        <w:tabs>
          <w:tab w:val="clear" w:pos="1701"/>
          <w:tab w:val="left" w:pos="720"/>
          <w:tab w:val="left" w:pos="1702"/>
        </w:tabs>
        <w:ind w:right="1133" w:firstLine="567"/>
      </w:pPr>
      <w:r w:rsidRPr="00FE24D5">
        <w:rPr>
          <w:szCs w:val="28"/>
        </w:rPr>
        <w:t>(d)</w:t>
      </w:r>
      <w:r w:rsidRPr="00FE24D5">
        <w:rPr>
          <w:szCs w:val="28"/>
        </w:rPr>
        <w:tab/>
      </w:r>
      <w:r w:rsidR="008E2A4F" w:rsidRPr="00FE24D5">
        <w:t>Prepare performance reports on the implementation of activities financed by the Fund;</w:t>
      </w:r>
    </w:p>
    <w:p w14:paraId="1A4DD8D6" w14:textId="46A834BF" w:rsidR="008E2A4F" w:rsidRPr="00FE24D5" w:rsidRDefault="00AB66BB" w:rsidP="00AB66BB">
      <w:pPr>
        <w:pStyle w:val="RegSingleTxtG"/>
        <w:tabs>
          <w:tab w:val="clear" w:pos="1701"/>
          <w:tab w:val="left" w:pos="720"/>
          <w:tab w:val="left" w:pos="1702"/>
        </w:tabs>
        <w:ind w:right="1133" w:firstLine="567"/>
      </w:pPr>
      <w:r w:rsidRPr="00FE24D5">
        <w:rPr>
          <w:szCs w:val="28"/>
        </w:rPr>
        <w:t>(e)</w:t>
      </w:r>
      <w:r w:rsidRPr="00FE24D5">
        <w:rPr>
          <w:szCs w:val="28"/>
        </w:rPr>
        <w:tab/>
      </w:r>
      <w:r w:rsidR="008E2A4F" w:rsidRPr="00FE24D5">
        <w:t>Develop the work programme and administrative budget of the secretariat, as well as the administrative budget of the trustee, and submit these documents for consideration and approval by the Board;</w:t>
      </w:r>
    </w:p>
    <w:p w14:paraId="37844F5A" w14:textId="7DBFEB06" w:rsidR="008E2A4F" w:rsidRPr="00FE24D5" w:rsidRDefault="00AB66BB" w:rsidP="00AB66BB">
      <w:pPr>
        <w:pStyle w:val="RegSingleTxtG"/>
        <w:tabs>
          <w:tab w:val="clear" w:pos="1701"/>
          <w:tab w:val="left" w:pos="720"/>
          <w:tab w:val="left" w:pos="1702"/>
        </w:tabs>
        <w:ind w:right="1133" w:firstLine="567"/>
      </w:pPr>
      <w:r w:rsidRPr="00FE24D5">
        <w:rPr>
          <w:szCs w:val="28"/>
        </w:rPr>
        <w:t>(f)</w:t>
      </w:r>
      <w:r w:rsidRPr="00FE24D5">
        <w:rPr>
          <w:szCs w:val="28"/>
        </w:rPr>
        <w:tab/>
      </w:r>
      <w:r w:rsidR="008E2A4F" w:rsidRPr="00FE24D5">
        <w:t>Operationalize the programme and project cycle;</w:t>
      </w:r>
    </w:p>
    <w:p w14:paraId="69E4FFB7" w14:textId="30E28974" w:rsidR="008E2A4F" w:rsidRPr="00FE24D5" w:rsidRDefault="00AB66BB" w:rsidP="00AB66BB">
      <w:pPr>
        <w:pStyle w:val="RegSingleTxtG"/>
        <w:tabs>
          <w:tab w:val="clear" w:pos="1701"/>
          <w:tab w:val="left" w:pos="720"/>
          <w:tab w:val="left" w:pos="1702"/>
        </w:tabs>
        <w:ind w:right="1133" w:firstLine="567"/>
      </w:pPr>
      <w:r w:rsidRPr="00FE24D5">
        <w:rPr>
          <w:szCs w:val="28"/>
        </w:rPr>
        <w:t>(g)</w:t>
      </w:r>
      <w:r w:rsidRPr="00FE24D5">
        <w:rPr>
          <w:szCs w:val="28"/>
        </w:rPr>
        <w:tab/>
      </w:r>
      <w:r w:rsidR="008E2A4F" w:rsidRPr="00FE24D5">
        <w:t>Prepare financial agreements related to the specific financing instrument to be concluded with an implementing entity;</w:t>
      </w:r>
    </w:p>
    <w:p w14:paraId="11330F63" w14:textId="57F36E7D" w:rsidR="008E2A4F" w:rsidRPr="00FE24D5" w:rsidRDefault="00AB66BB" w:rsidP="00AB66BB">
      <w:pPr>
        <w:pStyle w:val="RegSingleTxtG"/>
        <w:tabs>
          <w:tab w:val="clear" w:pos="1701"/>
          <w:tab w:val="left" w:pos="720"/>
          <w:tab w:val="left" w:pos="1702"/>
        </w:tabs>
        <w:ind w:right="1133" w:firstLine="567"/>
      </w:pPr>
      <w:r w:rsidRPr="00FE24D5">
        <w:rPr>
          <w:szCs w:val="28"/>
        </w:rPr>
        <w:t>(h)</w:t>
      </w:r>
      <w:r w:rsidRPr="00FE24D5">
        <w:rPr>
          <w:szCs w:val="28"/>
        </w:rPr>
        <w:tab/>
      </w:r>
      <w:r w:rsidR="008E2A4F" w:rsidRPr="00FE24D5">
        <w:t>Monitor the financial risks of the Fund’s portfolio;</w:t>
      </w:r>
    </w:p>
    <w:p w14:paraId="6EE1FEC3" w14:textId="40D574ED" w:rsidR="008E2A4F" w:rsidRPr="00FE24D5" w:rsidRDefault="00AB66BB" w:rsidP="00AB66BB">
      <w:pPr>
        <w:pStyle w:val="RegSingleTxtG"/>
        <w:tabs>
          <w:tab w:val="clear" w:pos="1701"/>
          <w:tab w:val="left" w:pos="720"/>
          <w:tab w:val="left" w:pos="1702"/>
        </w:tabs>
        <w:ind w:right="1133" w:firstLine="567"/>
      </w:pPr>
      <w:r w:rsidRPr="00FE24D5">
        <w:rPr>
          <w:szCs w:val="28"/>
        </w:rPr>
        <w:t>(</w:t>
      </w:r>
      <w:proofErr w:type="spellStart"/>
      <w:r w:rsidRPr="00FE24D5">
        <w:rPr>
          <w:szCs w:val="28"/>
        </w:rPr>
        <w:t>i</w:t>
      </w:r>
      <w:proofErr w:type="spellEnd"/>
      <w:r w:rsidRPr="00FE24D5">
        <w:rPr>
          <w:szCs w:val="28"/>
        </w:rPr>
        <w:t>)</w:t>
      </w:r>
      <w:r w:rsidRPr="00FE24D5">
        <w:rPr>
          <w:szCs w:val="28"/>
        </w:rPr>
        <w:tab/>
      </w:r>
      <w:r w:rsidR="008E2A4F" w:rsidRPr="00FE24D5">
        <w:t xml:space="preserve">Work with the trustee to support the Board </w:t>
      </w:r>
      <w:r w:rsidR="008E2A4F" w:rsidRPr="00FE24D5" w:rsidDel="0033385F">
        <w:t>to enable it to</w:t>
      </w:r>
      <w:r w:rsidR="008E2A4F" w:rsidRPr="00FE24D5">
        <w:t xml:space="preserve"> fulfil its responsibilities;</w:t>
      </w:r>
    </w:p>
    <w:p w14:paraId="6EF768B6" w14:textId="05664E46" w:rsidR="008E2A4F" w:rsidRPr="00FE24D5" w:rsidRDefault="00AB66BB" w:rsidP="00AB66BB">
      <w:pPr>
        <w:pStyle w:val="RegSingleTxtG"/>
        <w:tabs>
          <w:tab w:val="clear" w:pos="1701"/>
          <w:tab w:val="left" w:pos="720"/>
          <w:tab w:val="left" w:pos="1702"/>
        </w:tabs>
        <w:ind w:right="1133" w:firstLine="567"/>
      </w:pPr>
      <w:r w:rsidRPr="00FE24D5">
        <w:rPr>
          <w:szCs w:val="28"/>
        </w:rPr>
        <w:t>(j)</w:t>
      </w:r>
      <w:r w:rsidRPr="00FE24D5">
        <w:rPr>
          <w:szCs w:val="28"/>
        </w:rPr>
        <w:tab/>
      </w:r>
      <w:r w:rsidR="008E2A4F" w:rsidRPr="00FE24D5">
        <w:t>Coordinate monitoring and evaluation of programmes, projects and activities financed by the Fund;</w:t>
      </w:r>
    </w:p>
    <w:p w14:paraId="24790149" w14:textId="015718FD" w:rsidR="008E2A4F" w:rsidRPr="00FE24D5" w:rsidRDefault="00AB66BB" w:rsidP="00AB66BB">
      <w:pPr>
        <w:pStyle w:val="RegSingleTxtG"/>
        <w:tabs>
          <w:tab w:val="clear" w:pos="1701"/>
          <w:tab w:val="left" w:pos="720"/>
          <w:tab w:val="left" w:pos="1702"/>
        </w:tabs>
        <w:ind w:right="1133" w:firstLine="567"/>
      </w:pPr>
      <w:r w:rsidRPr="00FE24D5">
        <w:rPr>
          <w:szCs w:val="28"/>
        </w:rPr>
        <w:t>(k)</w:t>
      </w:r>
      <w:r w:rsidRPr="00FE24D5">
        <w:rPr>
          <w:szCs w:val="28"/>
        </w:rPr>
        <w:tab/>
      </w:r>
      <w:r w:rsidR="008E2A4F" w:rsidRPr="00FE24D5">
        <w:t>Establish and apply effective knowledge management practices;</w:t>
      </w:r>
    </w:p>
    <w:p w14:paraId="5133080A" w14:textId="68618C7A" w:rsidR="008E2A4F" w:rsidRPr="00FE24D5" w:rsidRDefault="00AB66BB" w:rsidP="00AB66BB">
      <w:pPr>
        <w:pStyle w:val="RegSingleTxtG"/>
        <w:tabs>
          <w:tab w:val="clear" w:pos="1701"/>
          <w:tab w:val="left" w:pos="720"/>
          <w:tab w:val="left" w:pos="1702"/>
        </w:tabs>
        <w:ind w:right="1133" w:firstLine="567"/>
      </w:pPr>
      <w:r w:rsidRPr="00FE24D5">
        <w:rPr>
          <w:szCs w:val="28"/>
        </w:rPr>
        <w:t>(l)</w:t>
      </w:r>
      <w:r w:rsidRPr="00FE24D5">
        <w:rPr>
          <w:szCs w:val="28"/>
        </w:rPr>
        <w:tab/>
      </w:r>
      <w:r w:rsidR="008E2A4F" w:rsidRPr="00FE24D5">
        <w:t>Establish modalities that allow recipients to use implementing entities, including international, regional, national and local entities, as appropriate, on the basis of functional equivalency with World Bank safeguards and standards;</w:t>
      </w:r>
    </w:p>
    <w:p w14:paraId="2DC83C27" w14:textId="7CE14002" w:rsidR="008E2A4F" w:rsidRPr="00FE24D5" w:rsidRDefault="00AB66BB" w:rsidP="00AB66BB">
      <w:pPr>
        <w:pStyle w:val="RegSingleTxtG"/>
        <w:tabs>
          <w:tab w:val="clear" w:pos="1701"/>
          <w:tab w:val="left" w:pos="720"/>
          <w:tab w:val="left" w:pos="1702"/>
        </w:tabs>
        <w:ind w:right="1133" w:firstLine="567"/>
      </w:pPr>
      <w:r w:rsidRPr="00FE24D5">
        <w:rPr>
          <w:szCs w:val="28"/>
        </w:rPr>
        <w:t>(m)</w:t>
      </w:r>
      <w:r w:rsidRPr="00FE24D5">
        <w:rPr>
          <w:szCs w:val="28"/>
        </w:rPr>
        <w:tab/>
      </w:r>
      <w:r w:rsidR="008E2A4F" w:rsidRPr="00FE24D5">
        <w:t>Assist countries in engaging with the Fund through its processes and procedures;</w:t>
      </w:r>
    </w:p>
    <w:p w14:paraId="75B879CF" w14:textId="3305B443" w:rsidR="008E2A4F" w:rsidRPr="00FE24D5" w:rsidRDefault="00AB66BB" w:rsidP="00AB66BB">
      <w:pPr>
        <w:pStyle w:val="RegSingleTxtG"/>
        <w:tabs>
          <w:tab w:val="clear" w:pos="1701"/>
          <w:tab w:val="left" w:pos="720"/>
          <w:tab w:val="left" w:pos="1702"/>
        </w:tabs>
        <w:ind w:right="1133" w:firstLine="567"/>
      </w:pPr>
      <w:r w:rsidRPr="00FE24D5">
        <w:rPr>
          <w:szCs w:val="28"/>
        </w:rPr>
        <w:t>(n)</w:t>
      </w:r>
      <w:r w:rsidRPr="00FE24D5">
        <w:rPr>
          <w:szCs w:val="28"/>
        </w:rPr>
        <w:tab/>
      </w:r>
      <w:r w:rsidR="008E2A4F" w:rsidRPr="00FE24D5">
        <w:t>Coordinate with the Santiago network for averting, minimizing and addressing loss and damage associated with the adverse effects of climate change to support countries seeking to access the Fund through technical assistance</w:t>
      </w:r>
      <w:r w:rsidR="008E2A4F" w:rsidRPr="00FE24D5" w:rsidDel="007B1113">
        <w:t xml:space="preserve"> through the network</w:t>
      </w:r>
      <w:r w:rsidR="008E2A4F" w:rsidRPr="00FE24D5">
        <w:t>;</w:t>
      </w:r>
    </w:p>
    <w:p w14:paraId="4125EBA4" w14:textId="42A4455C" w:rsidR="008E2A4F" w:rsidRPr="00FE24D5" w:rsidRDefault="00AB66BB" w:rsidP="00AB66BB">
      <w:pPr>
        <w:pStyle w:val="RegSingleTxtG"/>
        <w:tabs>
          <w:tab w:val="clear" w:pos="1701"/>
          <w:tab w:val="left" w:pos="720"/>
          <w:tab w:val="left" w:pos="1702"/>
        </w:tabs>
        <w:ind w:right="1133" w:firstLine="567"/>
      </w:pPr>
      <w:r w:rsidRPr="00FE24D5">
        <w:rPr>
          <w:szCs w:val="28"/>
        </w:rPr>
        <w:t>(o)</w:t>
      </w:r>
      <w:r w:rsidRPr="00FE24D5">
        <w:rPr>
          <w:szCs w:val="28"/>
        </w:rPr>
        <w:tab/>
      </w:r>
      <w:r w:rsidR="008E2A4F" w:rsidRPr="00FE24D5">
        <w:t>Take a regionally informed approach in responding to context-specific operational needs, capabilities and priorities of recipient countries;</w:t>
      </w:r>
    </w:p>
    <w:p w14:paraId="66CDCCB7" w14:textId="337C4D0A" w:rsidR="008E2A4F" w:rsidRPr="00FE24D5" w:rsidRDefault="00AB66BB" w:rsidP="00AB66BB">
      <w:pPr>
        <w:pStyle w:val="RegSingleTxtG"/>
        <w:tabs>
          <w:tab w:val="clear" w:pos="1701"/>
          <w:tab w:val="left" w:pos="720"/>
          <w:tab w:val="left" w:pos="1702"/>
        </w:tabs>
        <w:ind w:right="1133" w:firstLine="567"/>
      </w:pPr>
      <w:r w:rsidRPr="00FE24D5">
        <w:rPr>
          <w:szCs w:val="28"/>
        </w:rPr>
        <w:t>(p)</w:t>
      </w:r>
      <w:r w:rsidRPr="00FE24D5">
        <w:rPr>
          <w:szCs w:val="28"/>
        </w:rPr>
        <w:tab/>
      </w:r>
      <w:r w:rsidR="008E2A4F" w:rsidRPr="00FE24D5">
        <w:t>Perform any other functions assigned by the Board.</w:t>
      </w:r>
    </w:p>
    <w:p w14:paraId="00337608" w14:textId="511F2932" w:rsidR="008E2A4F" w:rsidRPr="00FE24D5" w:rsidRDefault="00AB66BB" w:rsidP="00AB66BB">
      <w:pPr>
        <w:pStyle w:val="RegH1G"/>
        <w:tabs>
          <w:tab w:val="left" w:pos="1135"/>
        </w:tabs>
        <w:ind w:left="1135" w:hanging="454"/>
      </w:pPr>
      <w:bookmarkStart w:id="59" w:name="_Toc151390568"/>
      <w:bookmarkStart w:id="60" w:name="_Toc151390728"/>
      <w:bookmarkStart w:id="61" w:name="_Toc151391889"/>
      <w:bookmarkStart w:id="62" w:name="_Toc161208036"/>
      <w:r w:rsidRPr="00FE24D5">
        <w:t>F.</w:t>
      </w:r>
      <w:r w:rsidRPr="00FE24D5">
        <w:tab/>
      </w:r>
      <w:r w:rsidR="008E2A4F" w:rsidRPr="00FE24D5">
        <w:t>Trustee</w:t>
      </w:r>
      <w:bookmarkEnd w:id="59"/>
      <w:bookmarkEnd w:id="60"/>
      <w:bookmarkEnd w:id="61"/>
      <w:bookmarkEnd w:id="62"/>
    </w:p>
    <w:p w14:paraId="5143B373" w14:textId="2BED7E9D" w:rsidR="008E2A4F" w:rsidRPr="00FE24D5" w:rsidRDefault="00AB66BB" w:rsidP="00AB66BB">
      <w:pPr>
        <w:pStyle w:val="RegSingleTxtG"/>
        <w:tabs>
          <w:tab w:val="left" w:pos="720"/>
        </w:tabs>
        <w:ind w:left="1135" w:right="1133"/>
      </w:pPr>
      <w:r w:rsidRPr="00FE24D5">
        <w:t>36.</w:t>
      </w:r>
      <w:r w:rsidRPr="00FE24D5">
        <w:tab/>
      </w:r>
      <w:r w:rsidR="008E2A4F" w:rsidRPr="00FE24D5">
        <w:tab/>
        <w:t>The trustee will administer the assets of the Fund only for the purpose of, and in accordance with, the relevant decisions of the Board. The trustee will hold the assets of the Fund separat</w:t>
      </w:r>
      <w:r w:rsidR="006C43D6">
        <w:t>e</w:t>
      </w:r>
      <w:r w:rsidR="008E2A4F" w:rsidRPr="00FE24D5">
        <w:t xml:space="preserve"> and apart from the assets of the trustee, but may commingle them for administrative and investment purposes with other assets maintained by the trustee. The trustee will establish and maintain separate records and accounts in order to identify the assets of the Fund.</w:t>
      </w:r>
    </w:p>
    <w:p w14:paraId="2D481281" w14:textId="5432622F" w:rsidR="008E2A4F" w:rsidRPr="00FE24D5" w:rsidRDefault="00AB66BB" w:rsidP="00AB66BB">
      <w:pPr>
        <w:pStyle w:val="RegSingleTxtG"/>
        <w:tabs>
          <w:tab w:val="left" w:pos="720"/>
        </w:tabs>
        <w:ind w:left="1135" w:right="1133"/>
      </w:pPr>
      <w:r w:rsidRPr="00FE24D5">
        <w:t>37.</w:t>
      </w:r>
      <w:r w:rsidRPr="00FE24D5">
        <w:tab/>
      </w:r>
      <w:r w:rsidR="008E2A4F" w:rsidRPr="00FE24D5">
        <w:tab/>
        <w:t>The roles and responsibilities of the trustee include the receipt of contributions, implementation of the terms of contribution arrangements, the holding and investing of funds, the transfer of funds to implementing entities and/or other relevant recipients,</w:t>
      </w:r>
      <w:r w:rsidR="008E2A4F" w:rsidRPr="00FE24D5" w:rsidDel="00F302B4">
        <w:t xml:space="preserve"> </w:t>
      </w:r>
      <w:r w:rsidR="008E2A4F" w:rsidRPr="00FE24D5">
        <w:t>accounting, reporting, and financial and fiduciary management, as well as ensuring compliance with established procedures and internal controls. The trustee will maintain appropriate financial records and prepare financial statements and other reports required by the Board, in accordance with internationally accepted fiduciary standards.</w:t>
      </w:r>
    </w:p>
    <w:p w14:paraId="40FAAAEA" w14:textId="612B463C" w:rsidR="008E2A4F" w:rsidRPr="00FE24D5" w:rsidRDefault="00AB66BB" w:rsidP="00AB66BB">
      <w:pPr>
        <w:pStyle w:val="RegSingleTxtG"/>
        <w:tabs>
          <w:tab w:val="left" w:pos="720"/>
        </w:tabs>
        <w:ind w:left="1135" w:right="1133"/>
      </w:pPr>
      <w:r w:rsidRPr="00FE24D5">
        <w:t>38.</w:t>
      </w:r>
      <w:r w:rsidRPr="00FE24D5">
        <w:tab/>
      </w:r>
      <w:r w:rsidR="008E2A4F" w:rsidRPr="00FE24D5">
        <w:tab/>
        <w:t>The trustee will be accountable to the Board for the performance of its responsibilities as trustee for the Fund.</w:t>
      </w:r>
    </w:p>
    <w:p w14:paraId="6B7BBADB" w14:textId="30BD1715" w:rsidR="008E2A4F" w:rsidRPr="00FE24D5" w:rsidRDefault="00AB66BB" w:rsidP="00AB66BB">
      <w:pPr>
        <w:pStyle w:val="RegSingleTxtG"/>
        <w:tabs>
          <w:tab w:val="left" w:pos="720"/>
        </w:tabs>
        <w:ind w:left="1135" w:right="1133"/>
      </w:pPr>
      <w:r w:rsidRPr="00FE24D5">
        <w:t>39.</w:t>
      </w:r>
      <w:r w:rsidRPr="00FE24D5">
        <w:tab/>
      </w:r>
      <w:r w:rsidR="008E2A4F" w:rsidRPr="00FE24D5">
        <w:tab/>
        <w:t>The trustee should ensure that the Fund can receive financial inputs from philanthropic foundations and other non‐public and alternative sources, including new and innovative sources of finance.</w:t>
      </w:r>
    </w:p>
    <w:p w14:paraId="04BC5A53" w14:textId="36A69C0B" w:rsidR="008E2A4F" w:rsidRPr="00FE24D5" w:rsidRDefault="00AB66BB" w:rsidP="00AB66BB">
      <w:pPr>
        <w:pStyle w:val="RegSingleTxtG"/>
        <w:tabs>
          <w:tab w:val="left" w:pos="720"/>
        </w:tabs>
        <w:ind w:left="1135" w:right="1133"/>
      </w:pPr>
      <w:r w:rsidRPr="00FE24D5">
        <w:t>40.</w:t>
      </w:r>
      <w:r w:rsidRPr="00FE24D5">
        <w:tab/>
      </w:r>
      <w:r w:rsidR="008E2A4F" w:rsidRPr="00FE24D5">
        <w:tab/>
        <w:t>The trustee will arrange for the secretariat or another appropriate mechanism to undertake due diligence to allow for the receipt of non-sovereign contributions.</w:t>
      </w:r>
    </w:p>
    <w:p w14:paraId="48E1D1E2" w14:textId="1EFBA2F0" w:rsidR="008E2A4F" w:rsidRPr="00FE24D5" w:rsidRDefault="00AB66BB" w:rsidP="00AB66BB">
      <w:pPr>
        <w:pStyle w:val="RegHChG"/>
        <w:tabs>
          <w:tab w:val="left" w:pos="1135"/>
        </w:tabs>
        <w:ind w:hanging="454"/>
      </w:pPr>
      <w:bookmarkStart w:id="63" w:name="_Toc151390569"/>
      <w:bookmarkStart w:id="64" w:name="_Toc151390729"/>
      <w:bookmarkStart w:id="65" w:name="_Toc151391890"/>
      <w:bookmarkStart w:id="66" w:name="_Toc161208037"/>
      <w:r w:rsidRPr="00FE24D5">
        <w:t>IV.</w:t>
      </w:r>
      <w:r w:rsidRPr="00FE24D5">
        <w:tab/>
      </w:r>
      <w:r w:rsidR="008E2A4F" w:rsidRPr="00FE24D5">
        <w:t>Operational modalities</w:t>
      </w:r>
      <w:bookmarkEnd w:id="63"/>
      <w:bookmarkEnd w:id="64"/>
      <w:bookmarkEnd w:id="65"/>
      <w:bookmarkEnd w:id="66"/>
    </w:p>
    <w:p w14:paraId="1A3D99A1" w14:textId="7ADD831B" w:rsidR="008E2A4F" w:rsidRPr="00FE24D5" w:rsidRDefault="00AB66BB" w:rsidP="00AB66BB">
      <w:pPr>
        <w:pStyle w:val="RegSingleTxtG"/>
        <w:tabs>
          <w:tab w:val="left" w:pos="720"/>
        </w:tabs>
        <w:ind w:left="1135" w:right="1133"/>
      </w:pPr>
      <w:r w:rsidRPr="00FE24D5">
        <w:t>41.</w:t>
      </w:r>
      <w:r w:rsidRPr="00FE24D5">
        <w:tab/>
      </w:r>
      <w:r w:rsidR="008E2A4F" w:rsidRPr="00FE24D5">
        <w:t>The Fund will have a streamlined</w:t>
      </w:r>
      <w:r w:rsidR="008E2A4F" w:rsidRPr="00FE24D5" w:rsidDel="00E32B93">
        <w:t xml:space="preserve"> and</w:t>
      </w:r>
      <w:r w:rsidR="008E2A4F" w:rsidRPr="00FE24D5">
        <w:t xml:space="preserve"> rapid approval process with simplified criteria and procedures, while also maintaining high fiduciary standards, environmental and social safeguards</w:t>
      </w:r>
      <w:r w:rsidR="008E2A4F">
        <w:t xml:space="preserve">, </w:t>
      </w:r>
      <w:r w:rsidR="008E2A4F" w:rsidRPr="00FE24D5">
        <w:t xml:space="preserve">financial transparency standards and accountability mechanisms. The Fund will </w:t>
      </w:r>
      <w:r w:rsidR="008E2A4F" w:rsidRPr="00FE24D5">
        <w:rPr>
          <w:rFonts w:asciiTheme="majorBidi" w:hAnsiTheme="majorBidi" w:cstheme="majorBidi"/>
        </w:rPr>
        <w:t>avoid disproportionate</w:t>
      </w:r>
      <w:r w:rsidR="008E2A4F" w:rsidRPr="00FE24D5">
        <w:t xml:space="preserve"> bureaucratic obstacles to the access of resources.</w:t>
      </w:r>
    </w:p>
    <w:p w14:paraId="483B76C0" w14:textId="4F2934DB" w:rsidR="008E2A4F" w:rsidRPr="00FE24D5" w:rsidRDefault="00AB66BB" w:rsidP="00AB66BB">
      <w:pPr>
        <w:pStyle w:val="RegHChG"/>
        <w:tabs>
          <w:tab w:val="left" w:pos="1135"/>
        </w:tabs>
        <w:ind w:hanging="454"/>
      </w:pPr>
      <w:bookmarkStart w:id="67" w:name="_Toc151390570"/>
      <w:bookmarkStart w:id="68" w:name="_Toc151390730"/>
      <w:bookmarkStart w:id="69" w:name="_Toc151391891"/>
      <w:bookmarkStart w:id="70" w:name="_Toc161208038"/>
      <w:r w:rsidRPr="00FE24D5">
        <w:t>V.</w:t>
      </w:r>
      <w:r w:rsidRPr="00FE24D5">
        <w:tab/>
      </w:r>
      <w:r w:rsidR="008E2A4F" w:rsidRPr="00FE24D5">
        <w:t>Eligibility, country ownership and access</w:t>
      </w:r>
      <w:bookmarkEnd w:id="67"/>
      <w:bookmarkEnd w:id="68"/>
      <w:bookmarkEnd w:id="69"/>
      <w:bookmarkEnd w:id="70"/>
    </w:p>
    <w:p w14:paraId="2C47859C" w14:textId="730CDA8C" w:rsidR="008E2A4F" w:rsidRPr="00FE24D5" w:rsidRDefault="00AB66BB" w:rsidP="00AB66BB">
      <w:pPr>
        <w:pStyle w:val="RegH1G"/>
        <w:tabs>
          <w:tab w:val="left" w:pos="1135"/>
        </w:tabs>
        <w:ind w:left="1135" w:hanging="454"/>
      </w:pPr>
      <w:bookmarkStart w:id="71" w:name="_Toc151390571"/>
      <w:bookmarkStart w:id="72" w:name="_Toc151390731"/>
      <w:bookmarkStart w:id="73" w:name="_Toc151391892"/>
      <w:bookmarkStart w:id="74" w:name="_Toc161208039"/>
      <w:r w:rsidRPr="00FE24D5">
        <w:t>A.</w:t>
      </w:r>
      <w:r w:rsidRPr="00FE24D5">
        <w:tab/>
      </w:r>
      <w:r w:rsidR="008E2A4F" w:rsidRPr="00FE24D5">
        <w:t>Eligibility</w:t>
      </w:r>
      <w:bookmarkEnd w:id="71"/>
      <w:bookmarkEnd w:id="72"/>
      <w:bookmarkEnd w:id="73"/>
      <w:bookmarkEnd w:id="74"/>
    </w:p>
    <w:p w14:paraId="4EDD6DB0" w14:textId="1C794305" w:rsidR="008E2A4F" w:rsidRPr="00FE24D5" w:rsidRDefault="00AB66BB" w:rsidP="00AB66BB">
      <w:pPr>
        <w:pStyle w:val="RegSingleTxtG"/>
        <w:tabs>
          <w:tab w:val="left" w:pos="720"/>
        </w:tabs>
        <w:ind w:left="1135" w:right="1133"/>
      </w:pPr>
      <w:r w:rsidRPr="00FE24D5">
        <w:t>42.</w:t>
      </w:r>
      <w:r w:rsidRPr="00FE24D5">
        <w:tab/>
      </w:r>
      <w:r w:rsidR="008E2A4F" w:rsidRPr="00FE24D5">
        <w:t>Developing countries that are particularly vulnerable to the adverse effects of climate change are eligible to receive resources from the Fund.</w:t>
      </w:r>
    </w:p>
    <w:p w14:paraId="1FC5E5BC" w14:textId="42825164" w:rsidR="008E2A4F" w:rsidRPr="00FE24D5" w:rsidRDefault="00AB66BB" w:rsidP="00AB66BB">
      <w:pPr>
        <w:pStyle w:val="RegH1G"/>
        <w:tabs>
          <w:tab w:val="left" w:pos="1135"/>
        </w:tabs>
        <w:ind w:left="1135" w:hanging="454"/>
      </w:pPr>
      <w:bookmarkStart w:id="75" w:name="_Toc151390572"/>
      <w:bookmarkStart w:id="76" w:name="_Toc151390732"/>
      <w:bookmarkStart w:id="77" w:name="_Toc151391893"/>
      <w:bookmarkStart w:id="78" w:name="_Toc161208040"/>
      <w:r w:rsidRPr="00FE24D5">
        <w:t>B.</w:t>
      </w:r>
      <w:r w:rsidRPr="00FE24D5">
        <w:tab/>
      </w:r>
      <w:r w:rsidR="008E2A4F" w:rsidRPr="00FE24D5">
        <w:t>Country ownership and access modalities</w:t>
      </w:r>
      <w:bookmarkEnd w:id="75"/>
      <w:bookmarkEnd w:id="76"/>
      <w:bookmarkEnd w:id="77"/>
      <w:bookmarkEnd w:id="78"/>
    </w:p>
    <w:p w14:paraId="060B2D40" w14:textId="2814D6D4" w:rsidR="008E2A4F" w:rsidRPr="00FE24D5" w:rsidRDefault="00AB66BB" w:rsidP="00AB66BB">
      <w:pPr>
        <w:pStyle w:val="RegSingleTxtG"/>
        <w:tabs>
          <w:tab w:val="left" w:pos="720"/>
        </w:tabs>
        <w:ind w:left="1135" w:right="1133"/>
      </w:pPr>
      <w:r w:rsidRPr="00FE24D5">
        <w:t>43.</w:t>
      </w:r>
      <w:r w:rsidRPr="00FE24D5">
        <w:tab/>
      </w:r>
      <w:r w:rsidR="008E2A4F" w:rsidRPr="00FE24D5">
        <w:t>The Fund will seek to promote and strengthen national responses for addressing loss and damage through pursuing country-led approaches, including through effective involvement of relevant institutions and stakeholders, in particular women, vulnerable communities and Indigenous Peoples.</w:t>
      </w:r>
    </w:p>
    <w:p w14:paraId="75D39C74" w14:textId="34331E0E" w:rsidR="008E2A4F" w:rsidRPr="00FE24D5" w:rsidRDefault="00AB66BB" w:rsidP="00AB66BB">
      <w:pPr>
        <w:pStyle w:val="RegSingleTxtG"/>
        <w:tabs>
          <w:tab w:val="left" w:pos="720"/>
        </w:tabs>
        <w:ind w:left="1135" w:right="1133"/>
      </w:pPr>
      <w:r w:rsidRPr="00FE24D5">
        <w:t>44.</w:t>
      </w:r>
      <w:r w:rsidRPr="00FE24D5">
        <w:tab/>
      </w:r>
      <w:r w:rsidR="008E2A4F" w:rsidRPr="00FE24D5">
        <w:tab/>
        <w:t>The Fund will be responsive to country priorities and circumstances. The Fund will seek to utilize, where appropriate and available, existing national and regional systems and financial mechanisms</w:t>
      </w:r>
      <w:r w:rsidR="008E2A4F" w:rsidRPr="00FE24D5">
        <w:rPr>
          <w:rFonts w:eastAsia="Times New Roman"/>
          <w:color w:val="000000"/>
        </w:rPr>
        <w:t>.</w:t>
      </w:r>
    </w:p>
    <w:p w14:paraId="522614C9" w14:textId="041EFF41" w:rsidR="008E2A4F" w:rsidRPr="00FE24D5" w:rsidRDefault="00AB66BB" w:rsidP="00AB66BB">
      <w:pPr>
        <w:pStyle w:val="RegSingleTxtG"/>
        <w:tabs>
          <w:tab w:val="left" w:pos="720"/>
        </w:tabs>
        <w:ind w:left="1135" w:right="1133"/>
      </w:pPr>
      <w:r w:rsidRPr="00FE24D5">
        <w:t>45.</w:t>
      </w:r>
      <w:r w:rsidRPr="00FE24D5">
        <w:tab/>
      </w:r>
      <w:r w:rsidR="008E2A4F" w:rsidRPr="00FE24D5">
        <w:t>The Fund will promote, in all its operations, direct engagement at the national and, where appropriate, subnational and local level to facilitate efficiency and the achievement of concrete results.</w:t>
      </w:r>
    </w:p>
    <w:p w14:paraId="19F84C99" w14:textId="62983465" w:rsidR="008E2A4F" w:rsidRPr="00FE24D5" w:rsidRDefault="00AB66BB" w:rsidP="00AB66BB">
      <w:pPr>
        <w:pStyle w:val="RegSingleTxtG"/>
        <w:tabs>
          <w:tab w:val="left" w:pos="720"/>
        </w:tabs>
        <w:ind w:left="1135" w:right="1133"/>
      </w:pPr>
      <w:r w:rsidRPr="00FE24D5">
        <w:t>46.</w:t>
      </w:r>
      <w:r w:rsidRPr="00FE24D5">
        <w:tab/>
      </w:r>
      <w:r w:rsidR="008E2A4F" w:rsidRPr="00FE24D5">
        <w:tab/>
        <w:t>The Fund will involve developing country Parties that are particularly vulnerable to the adverse effects of climate change during all stages of the Fund’s programme and project cycle, insofar as their respective projects are concerned.</w:t>
      </w:r>
    </w:p>
    <w:p w14:paraId="659F3A6F" w14:textId="305FB464" w:rsidR="008E2A4F" w:rsidRPr="00FE24D5" w:rsidRDefault="00AB66BB" w:rsidP="00AB66BB">
      <w:pPr>
        <w:pStyle w:val="RegSingleTxtG"/>
        <w:tabs>
          <w:tab w:val="left" w:pos="720"/>
        </w:tabs>
        <w:ind w:left="1135" w:right="1133"/>
      </w:pPr>
      <w:r w:rsidRPr="00FE24D5">
        <w:t>47.</w:t>
      </w:r>
      <w:r w:rsidRPr="00FE24D5">
        <w:tab/>
      </w:r>
      <w:r w:rsidR="008E2A4F" w:rsidRPr="00FE24D5">
        <w:t>The Fund may provide support for activities relevant to preparing and strengthening national processes and support systems. This may include support for developing proposed activities, projects and programmes, such as planning activities for addressing loss and damage; estimating</w:t>
      </w:r>
      <w:r w:rsidR="008E2A4F" w:rsidRPr="00FE24D5" w:rsidDel="00893CC3">
        <w:t xml:space="preserve"> </w:t>
      </w:r>
      <w:r w:rsidR="008E2A4F" w:rsidRPr="00FE24D5">
        <w:t>financial requirements for implementing loss and damage activities; and establishing national loss and damage finance systems.</w:t>
      </w:r>
    </w:p>
    <w:p w14:paraId="28919EA6" w14:textId="2121FFD1" w:rsidR="008E2A4F" w:rsidRPr="00FE24D5" w:rsidRDefault="00AB66BB" w:rsidP="00AB66BB">
      <w:pPr>
        <w:pStyle w:val="RegSingleTxtG"/>
        <w:tabs>
          <w:tab w:val="left" w:pos="720"/>
        </w:tabs>
        <w:ind w:left="1135" w:right="1133"/>
      </w:pPr>
      <w:r w:rsidRPr="00FE24D5">
        <w:t>48.</w:t>
      </w:r>
      <w:r w:rsidRPr="00FE24D5">
        <w:tab/>
      </w:r>
      <w:r w:rsidR="008E2A4F" w:rsidRPr="00FE24D5">
        <w:tab/>
        <w:t xml:space="preserve">Developing countries may designate a national authority or national focal point to be responsible for overall management and implementation of activities, projects and programmes supported by the Fund. The authority or focal point </w:t>
      </w:r>
      <w:r w:rsidR="008E2A4F" w:rsidRPr="00FE24D5">
        <w:rPr>
          <w:color w:val="000000" w:themeColor="text1"/>
        </w:rPr>
        <w:t>will be consulted on any requests for funding through any access modalities, including those referred to in paragraph</w:t>
      </w:r>
      <w:r w:rsidR="00192557">
        <w:rPr>
          <w:color w:val="000000" w:themeColor="text1"/>
        </w:rPr>
        <w:t> </w:t>
      </w:r>
      <w:r w:rsidR="008E2A4F">
        <w:rPr>
          <w:color w:val="000000" w:themeColor="text1"/>
          <w:cs/>
        </w:rPr>
        <w:t>‎</w:t>
      </w:r>
      <w:r w:rsidR="00317898">
        <w:rPr>
          <w:color w:val="000000" w:themeColor="text1"/>
          <w:cs/>
        </w:rPr>
        <w:t>‎</w:t>
      </w:r>
      <w:r w:rsidR="00317898">
        <w:rPr>
          <w:color w:val="000000" w:themeColor="text1"/>
        </w:rPr>
        <w:t>49 below</w:t>
      </w:r>
      <w:r w:rsidR="008E2A4F" w:rsidRPr="00FE24D5">
        <w:rPr>
          <w:color w:val="000000" w:themeColor="text1"/>
        </w:rPr>
        <w:t>.</w:t>
      </w:r>
    </w:p>
    <w:p w14:paraId="7580167A" w14:textId="21F0776B" w:rsidR="008E2A4F" w:rsidRPr="00FE24D5" w:rsidRDefault="00AB66BB" w:rsidP="00AB66BB">
      <w:pPr>
        <w:pStyle w:val="RegSingleTxtG"/>
        <w:tabs>
          <w:tab w:val="left" w:pos="720"/>
        </w:tabs>
        <w:ind w:left="1135" w:right="1133"/>
      </w:pPr>
      <w:r w:rsidRPr="00FE24D5">
        <w:t>49.</w:t>
      </w:r>
      <w:r w:rsidRPr="00FE24D5">
        <w:tab/>
      </w:r>
      <w:r w:rsidR="008E2A4F" w:rsidRPr="00FE24D5">
        <w:tab/>
      </w:r>
      <w:bookmarkStart w:id="79" w:name="_Ref151560246"/>
      <w:r w:rsidR="008E2A4F" w:rsidRPr="00FE24D5">
        <w:t>The Board will develop various modalities to facilitate access to the Fund’s resources. These modalities may include:</w:t>
      </w:r>
      <w:bookmarkEnd w:id="79"/>
    </w:p>
    <w:p w14:paraId="4DEB2DCC" w14:textId="3C6FA3EC" w:rsidR="008E2A4F" w:rsidRPr="00FE24D5" w:rsidRDefault="00AB66BB" w:rsidP="00AB66BB">
      <w:pPr>
        <w:pStyle w:val="RegSingleTxtG"/>
        <w:tabs>
          <w:tab w:val="clear" w:pos="1701"/>
          <w:tab w:val="left" w:pos="720"/>
          <w:tab w:val="left" w:pos="1702"/>
        </w:tabs>
        <w:ind w:right="1133" w:firstLine="567"/>
      </w:pPr>
      <w:r w:rsidRPr="00FE24D5">
        <w:rPr>
          <w:szCs w:val="28"/>
        </w:rPr>
        <w:t>(a)</w:t>
      </w:r>
      <w:r w:rsidRPr="00FE24D5">
        <w:rPr>
          <w:szCs w:val="28"/>
        </w:rPr>
        <w:tab/>
      </w:r>
      <w:r w:rsidR="008E2A4F" w:rsidRPr="00FE24D5">
        <w:t xml:space="preserve">Direct access via direct budget support through national </w:t>
      </w:r>
      <w:r w:rsidR="001A1394">
        <w:t>G</w:t>
      </w:r>
      <w:r w:rsidR="008E2A4F" w:rsidRPr="00FE24D5">
        <w:t>overnments, or in partnership with entities whose safeguards and standards have been judged functionally equivalent to those of multilateral development banks;</w:t>
      </w:r>
    </w:p>
    <w:p w14:paraId="5248BF1A" w14:textId="55A52B01" w:rsidR="008E2A4F" w:rsidRPr="00FE24D5" w:rsidRDefault="00AB66BB" w:rsidP="00AB66BB">
      <w:pPr>
        <w:pStyle w:val="RegSingleTxtG"/>
        <w:tabs>
          <w:tab w:val="clear" w:pos="1701"/>
          <w:tab w:val="left" w:pos="720"/>
          <w:tab w:val="left" w:pos="1702"/>
        </w:tabs>
        <w:ind w:right="1133" w:firstLine="567"/>
      </w:pPr>
      <w:r w:rsidRPr="00FE24D5">
        <w:rPr>
          <w:szCs w:val="28"/>
        </w:rPr>
        <w:t>(b)</w:t>
      </w:r>
      <w:r w:rsidRPr="00FE24D5">
        <w:rPr>
          <w:szCs w:val="28"/>
        </w:rPr>
        <w:tab/>
      </w:r>
      <w:r w:rsidR="008E2A4F" w:rsidRPr="00FE24D5">
        <w:t>Direct access via subnational, national and regional entities or in partnership with entities accredited to other funds, such as the Adaptation Fund, the Global Environment Facility and the Green Climate Fund;</w:t>
      </w:r>
    </w:p>
    <w:p w14:paraId="4BD83A09" w14:textId="25EECFC3" w:rsidR="008E2A4F" w:rsidRPr="00FE24D5" w:rsidRDefault="00AB66BB" w:rsidP="00AB66BB">
      <w:pPr>
        <w:pStyle w:val="RegSingleTxtG"/>
        <w:tabs>
          <w:tab w:val="clear" w:pos="1701"/>
          <w:tab w:val="left" w:pos="720"/>
          <w:tab w:val="left" w:pos="1702"/>
        </w:tabs>
        <w:ind w:right="1133" w:firstLine="567"/>
      </w:pPr>
      <w:r w:rsidRPr="00FE24D5">
        <w:rPr>
          <w:szCs w:val="28"/>
        </w:rPr>
        <w:t>(c)</w:t>
      </w:r>
      <w:r w:rsidRPr="00FE24D5">
        <w:rPr>
          <w:szCs w:val="28"/>
        </w:rPr>
        <w:tab/>
      </w:r>
      <w:r w:rsidR="008E2A4F" w:rsidRPr="00FE24D5">
        <w:t>International access via multilateral or bilateral entities;</w:t>
      </w:r>
    </w:p>
    <w:p w14:paraId="41375332" w14:textId="3681A049" w:rsidR="008E2A4F" w:rsidRPr="00FE24D5" w:rsidRDefault="00AB66BB" w:rsidP="00AB66BB">
      <w:pPr>
        <w:pStyle w:val="RegSingleTxtG"/>
        <w:tabs>
          <w:tab w:val="clear" w:pos="1701"/>
          <w:tab w:val="left" w:pos="720"/>
          <w:tab w:val="left" w:pos="1702"/>
        </w:tabs>
        <w:ind w:right="1133" w:firstLine="567"/>
      </w:pPr>
      <w:r w:rsidRPr="00FE24D5">
        <w:rPr>
          <w:szCs w:val="28"/>
        </w:rPr>
        <w:t>(d)</w:t>
      </w:r>
      <w:r w:rsidRPr="00FE24D5">
        <w:rPr>
          <w:szCs w:val="28"/>
        </w:rPr>
        <w:tab/>
      </w:r>
      <w:r w:rsidR="008E2A4F" w:rsidRPr="00FE24D5">
        <w:t>Access to small grants that support communities, Indigenous Peoples and vulnerable groups and their livelihoods, including with respect to recovery after climate-related events;</w:t>
      </w:r>
    </w:p>
    <w:p w14:paraId="027F7C89" w14:textId="2BF6CF76" w:rsidR="008E2A4F" w:rsidRPr="00FE24D5" w:rsidRDefault="00AB66BB" w:rsidP="00AB66BB">
      <w:pPr>
        <w:pStyle w:val="RegSingleTxtG"/>
        <w:tabs>
          <w:tab w:val="clear" w:pos="1701"/>
          <w:tab w:val="left" w:pos="720"/>
          <w:tab w:val="left" w:pos="1702"/>
        </w:tabs>
        <w:ind w:right="1133" w:firstLine="567"/>
      </w:pPr>
      <w:r w:rsidRPr="00FE24D5">
        <w:rPr>
          <w:szCs w:val="28"/>
        </w:rPr>
        <w:t>(e)</w:t>
      </w:r>
      <w:r w:rsidRPr="00FE24D5">
        <w:rPr>
          <w:szCs w:val="28"/>
        </w:rPr>
        <w:tab/>
      </w:r>
      <w:r w:rsidR="008E2A4F" w:rsidRPr="00FE24D5">
        <w:t>Rapid disbursement</w:t>
      </w:r>
      <w:r w:rsidR="008E2A4F" w:rsidRPr="00FE24D5" w:rsidDel="006E06A5">
        <w:t xml:space="preserve"> modalities</w:t>
      </w:r>
      <w:r w:rsidR="008E2A4F" w:rsidRPr="00FE24D5">
        <w:t>, as appropriate.</w:t>
      </w:r>
    </w:p>
    <w:p w14:paraId="6FD93F4D" w14:textId="49967441" w:rsidR="008E2A4F" w:rsidRPr="00FE24D5" w:rsidRDefault="00AB66BB" w:rsidP="00AB66BB">
      <w:pPr>
        <w:pStyle w:val="RegSingleTxtG"/>
        <w:tabs>
          <w:tab w:val="left" w:pos="720"/>
        </w:tabs>
        <w:ind w:left="1135" w:right="1133"/>
      </w:pPr>
      <w:r w:rsidRPr="00FE24D5">
        <w:t>50.</w:t>
      </w:r>
      <w:r w:rsidRPr="00FE24D5">
        <w:tab/>
      </w:r>
      <w:r w:rsidR="008E2A4F" w:rsidRPr="00FE24D5">
        <w:t>The Fund will develop simplified procedures and criteria for fast-tracked screening to determine</w:t>
      </w:r>
      <w:r w:rsidR="008E2A4F" w:rsidRPr="00FE24D5" w:rsidDel="00B810A7">
        <w:t xml:space="preserve"> </w:t>
      </w:r>
      <w:r w:rsidR="008E2A4F" w:rsidRPr="00FE24D5">
        <w:t xml:space="preserve">functional equivalency with internationally recognized </w:t>
      </w:r>
      <w:r w:rsidR="008E2A4F" w:rsidRPr="00F30642">
        <w:t>standards of national</w:t>
      </w:r>
      <w:r w:rsidR="008E2A4F" w:rsidRPr="00FE24D5">
        <w:t xml:space="preserve"> and/or regional funding entities’ safeguards and standards to manage funded programmes and projects in country, as appropriate.</w:t>
      </w:r>
    </w:p>
    <w:p w14:paraId="7C5E5B44" w14:textId="0EC22873" w:rsidR="008E2A4F" w:rsidRPr="00FE24D5" w:rsidRDefault="00AB66BB" w:rsidP="00AB66BB">
      <w:pPr>
        <w:pStyle w:val="RegHChG"/>
        <w:tabs>
          <w:tab w:val="left" w:pos="1135"/>
        </w:tabs>
        <w:ind w:hanging="454"/>
      </w:pPr>
      <w:bookmarkStart w:id="80" w:name="_Toc151390573"/>
      <w:bookmarkStart w:id="81" w:name="_Toc151390733"/>
      <w:bookmarkStart w:id="82" w:name="_Toc151391894"/>
      <w:bookmarkStart w:id="83" w:name="_Ref155790221"/>
      <w:bookmarkStart w:id="84" w:name="_Toc161208041"/>
      <w:r w:rsidRPr="00FE24D5">
        <w:t>VI.</w:t>
      </w:r>
      <w:r w:rsidRPr="00FE24D5">
        <w:tab/>
      </w:r>
      <w:r w:rsidR="008E2A4F" w:rsidRPr="00FE24D5">
        <w:t>Complementarity and coherence</w:t>
      </w:r>
      <w:bookmarkEnd w:id="80"/>
      <w:bookmarkEnd w:id="81"/>
      <w:bookmarkEnd w:id="82"/>
      <w:bookmarkEnd w:id="83"/>
      <w:bookmarkEnd w:id="84"/>
    </w:p>
    <w:p w14:paraId="4AE03F02" w14:textId="6FBF08D1" w:rsidR="008E2A4F" w:rsidRPr="00FE24D5" w:rsidRDefault="00AB66BB" w:rsidP="00AB66BB">
      <w:pPr>
        <w:pStyle w:val="RegSingleTxtG"/>
        <w:tabs>
          <w:tab w:val="left" w:pos="720"/>
        </w:tabs>
        <w:ind w:left="1135" w:right="1133"/>
      </w:pPr>
      <w:r w:rsidRPr="00FE24D5">
        <w:t>51.</w:t>
      </w:r>
      <w:r w:rsidRPr="00FE24D5">
        <w:tab/>
      </w:r>
      <w:r w:rsidR="008E2A4F" w:rsidRPr="00FE24D5">
        <w:t>The Fund will play a key role in coordinating a coherent global response to loss and damage</w:t>
      </w:r>
      <w:r w:rsidR="008E2A4F" w:rsidRPr="00FE24D5" w:rsidDel="00E00677">
        <w:t xml:space="preserve"> between the Fund and the funding </w:t>
      </w:r>
      <w:r w:rsidR="008E2A4F" w:rsidRPr="00EF4F16" w:rsidDel="00E00677">
        <w:t>arrangements</w:t>
      </w:r>
      <w:r w:rsidR="00AD76EF" w:rsidRPr="00EF4F16">
        <w:t xml:space="preserve"> </w:t>
      </w:r>
      <w:r w:rsidR="00805649" w:rsidRPr="00EF4F16">
        <w:t>contained</w:t>
      </w:r>
      <w:r w:rsidR="00AD76EF" w:rsidRPr="00EF4F16">
        <w:t xml:space="preserve"> in </w:t>
      </w:r>
      <w:r w:rsidR="000C25A5" w:rsidRPr="00EF4F16">
        <w:t>a</w:t>
      </w:r>
      <w:r w:rsidR="00AD76EF" w:rsidRPr="00EF4F16">
        <w:t>nnex II</w:t>
      </w:r>
      <w:r w:rsidR="008E2A4F" w:rsidRPr="00EF4F16">
        <w:t>. The</w:t>
      </w:r>
      <w:r w:rsidR="008E2A4F" w:rsidRPr="00FE24D5">
        <w:t xml:space="preserve"> Fund will promote efforts that enhance complementarity and coherence, such as the exchange of information and good practices and consultation with existing and new mechanisms.</w:t>
      </w:r>
    </w:p>
    <w:p w14:paraId="17DDFA95" w14:textId="77B82DB9" w:rsidR="008E2A4F" w:rsidRPr="00FE24D5" w:rsidRDefault="00AB66BB" w:rsidP="00AB66BB">
      <w:pPr>
        <w:pStyle w:val="RegSingleTxtG"/>
        <w:tabs>
          <w:tab w:val="left" w:pos="720"/>
        </w:tabs>
        <w:ind w:left="1135" w:right="1133"/>
      </w:pPr>
      <w:r w:rsidRPr="00FE24D5">
        <w:t>52.</w:t>
      </w:r>
      <w:r w:rsidRPr="00FE24D5">
        <w:tab/>
      </w:r>
      <w:r w:rsidR="008E2A4F" w:rsidRPr="00FE24D5">
        <w:tab/>
        <w:t>The Fund will develop methods to enhance complementarity between its activities and the activities of other relevant bilateral, regional and global funding mechanisms and institutions in order to better utilize the full range of financial and technical capacities.</w:t>
      </w:r>
    </w:p>
    <w:p w14:paraId="39E2EB37" w14:textId="4EC85D82" w:rsidR="008E2A4F" w:rsidRPr="00FE24D5" w:rsidRDefault="00AB66BB" w:rsidP="00AB66BB">
      <w:pPr>
        <w:pStyle w:val="RegSingleTxtG"/>
        <w:tabs>
          <w:tab w:val="left" w:pos="720"/>
        </w:tabs>
        <w:ind w:left="1135" w:right="1133"/>
      </w:pPr>
      <w:r w:rsidRPr="00FE24D5">
        <w:t>53.</w:t>
      </w:r>
      <w:r w:rsidRPr="00FE24D5">
        <w:tab/>
      </w:r>
      <w:r w:rsidR="008E2A4F" w:rsidRPr="00FE24D5">
        <w:tab/>
        <w:t xml:space="preserve">The Fund will also promote coherence in programming at the national level. The Fund will form partnerships with </w:t>
      </w:r>
      <w:r w:rsidR="008E2A4F" w:rsidRPr="006D03F1">
        <w:t xml:space="preserve">other funding arrangements </w:t>
      </w:r>
      <w:r w:rsidR="00B21A30" w:rsidRPr="006D03F1">
        <w:t xml:space="preserve">contained in </w:t>
      </w:r>
      <w:r w:rsidR="00A535B9" w:rsidRPr="006D03F1">
        <w:t>a</w:t>
      </w:r>
      <w:r w:rsidR="00B21A30" w:rsidRPr="006D03F1">
        <w:t xml:space="preserve">nnex II </w:t>
      </w:r>
      <w:r w:rsidR="008E2A4F" w:rsidRPr="006D03F1">
        <w:t>to</w:t>
      </w:r>
      <w:r w:rsidR="008E2A4F" w:rsidRPr="00FE24D5">
        <w:t xml:space="preserve"> address priority gaps in their activities with the aim of reinforcing those activities and leveraging the resources of the funding arrangements and, as appropriate, to provide additional and complementary sources of finance.</w:t>
      </w:r>
    </w:p>
    <w:p w14:paraId="51666297" w14:textId="3B83EA82" w:rsidR="008E2A4F" w:rsidRPr="00FE24D5" w:rsidRDefault="00AB66BB" w:rsidP="00AB66BB">
      <w:pPr>
        <w:pStyle w:val="RegHChG"/>
        <w:tabs>
          <w:tab w:val="left" w:pos="1135"/>
        </w:tabs>
        <w:ind w:hanging="454"/>
      </w:pPr>
      <w:bookmarkStart w:id="85" w:name="_Toc151390574"/>
      <w:bookmarkStart w:id="86" w:name="_Toc151390734"/>
      <w:bookmarkStart w:id="87" w:name="_Toc151391895"/>
      <w:bookmarkStart w:id="88" w:name="_Toc161208042"/>
      <w:r w:rsidRPr="00FE24D5">
        <w:t>VII.</w:t>
      </w:r>
      <w:r w:rsidRPr="00FE24D5">
        <w:tab/>
      </w:r>
      <w:r w:rsidR="008E2A4F" w:rsidRPr="00FE24D5">
        <w:t>Financial inputs</w:t>
      </w:r>
      <w:bookmarkEnd w:id="85"/>
      <w:bookmarkEnd w:id="86"/>
      <w:bookmarkEnd w:id="87"/>
      <w:bookmarkEnd w:id="88"/>
    </w:p>
    <w:p w14:paraId="5FE10AE1" w14:textId="3B9418B0" w:rsidR="008E2A4F" w:rsidRPr="00FE24D5" w:rsidRDefault="00AB66BB" w:rsidP="00AB66BB">
      <w:pPr>
        <w:pStyle w:val="RegSingleTxtG"/>
        <w:tabs>
          <w:tab w:val="left" w:pos="720"/>
        </w:tabs>
        <w:ind w:left="1135" w:right="1133"/>
        <w:rPr>
          <w:color w:val="000000" w:themeColor="text1"/>
        </w:rPr>
      </w:pPr>
      <w:bookmarkStart w:id="89" w:name="_Ref155789830"/>
      <w:bookmarkStart w:id="90" w:name="_Ref151560153"/>
      <w:r w:rsidRPr="00FE24D5">
        <w:rPr>
          <w:color w:val="000000" w:themeColor="text1"/>
        </w:rPr>
        <w:t>54.</w:t>
      </w:r>
      <w:r w:rsidRPr="00FE24D5">
        <w:rPr>
          <w:color w:val="000000" w:themeColor="text1"/>
        </w:rPr>
        <w:tab/>
      </w:r>
      <w:r w:rsidR="008E2A4F" w:rsidRPr="00FE24D5">
        <w:rPr>
          <w:color w:val="000000" w:themeColor="text1"/>
        </w:rPr>
        <w:t xml:space="preserve">The Fund is able to receive contributions from a wide variety of sources of funding, including </w:t>
      </w:r>
      <w:r w:rsidR="008E2A4F" w:rsidRPr="00FE24D5">
        <w:t>grants and concessional loans from public, private and innovative sources, as appropriate.</w:t>
      </w:r>
      <w:r w:rsidR="008E2A4F" w:rsidRPr="00FE24D5">
        <w:rPr>
          <w:sz w:val="18"/>
          <w:vertAlign w:val="superscript"/>
        </w:rPr>
        <w:footnoteReference w:id="7"/>
      </w:r>
      <w:bookmarkEnd w:id="89"/>
    </w:p>
    <w:bookmarkEnd w:id="90"/>
    <w:p w14:paraId="576B3347" w14:textId="2060C5E1" w:rsidR="008E2A4F" w:rsidRPr="00FE24D5" w:rsidRDefault="00AB66BB" w:rsidP="00AB66BB">
      <w:pPr>
        <w:pStyle w:val="RegSingleTxtG"/>
        <w:tabs>
          <w:tab w:val="left" w:pos="720"/>
        </w:tabs>
        <w:ind w:left="1135" w:right="1133"/>
        <w:rPr>
          <w:color w:val="000000" w:themeColor="text1"/>
        </w:rPr>
      </w:pPr>
      <w:r w:rsidRPr="00FE24D5">
        <w:rPr>
          <w:color w:val="000000" w:themeColor="text1"/>
        </w:rPr>
        <w:t>55.</w:t>
      </w:r>
      <w:r w:rsidRPr="00FE24D5">
        <w:rPr>
          <w:color w:val="000000" w:themeColor="text1"/>
        </w:rPr>
        <w:tab/>
      </w:r>
      <w:r w:rsidR="008E2A4F" w:rsidRPr="00FE24D5">
        <w:rPr>
          <w:color w:val="000000" w:themeColor="text1"/>
        </w:rPr>
        <w:t xml:space="preserve">The Fund will have a periodic replenishment every four years </w:t>
      </w:r>
      <w:r w:rsidR="008E2A4F" w:rsidRPr="00FE24D5">
        <w:t>and will maintain the flexibility to receive financial inputs on an ongoing basis</w:t>
      </w:r>
      <w:r w:rsidR="008E2A4F" w:rsidRPr="00FE24D5">
        <w:rPr>
          <w:color w:val="000000" w:themeColor="text1"/>
        </w:rPr>
        <w:t>.</w:t>
      </w:r>
    </w:p>
    <w:p w14:paraId="469B06F4" w14:textId="72F0F12A" w:rsidR="008E2A4F" w:rsidRPr="00FE24D5" w:rsidRDefault="00AB66BB" w:rsidP="00AB66BB">
      <w:pPr>
        <w:pStyle w:val="RegSingleTxtG"/>
        <w:tabs>
          <w:tab w:val="left" w:pos="720"/>
        </w:tabs>
        <w:ind w:left="1135" w:right="1133"/>
        <w:rPr>
          <w:color w:val="000000" w:themeColor="text1"/>
        </w:rPr>
      </w:pPr>
      <w:r w:rsidRPr="00FE24D5">
        <w:rPr>
          <w:color w:val="000000" w:themeColor="text1"/>
        </w:rPr>
        <w:t>56.</w:t>
      </w:r>
      <w:r w:rsidRPr="00FE24D5">
        <w:rPr>
          <w:color w:val="000000" w:themeColor="text1"/>
        </w:rPr>
        <w:tab/>
      </w:r>
      <w:r w:rsidR="008E2A4F" w:rsidRPr="00FE24D5">
        <w:rPr>
          <w:color w:val="000000" w:themeColor="text1"/>
        </w:rPr>
        <w:t xml:space="preserve">The Board will prepare a long-term fundraising and resource mobilization strategy </w:t>
      </w:r>
      <w:r w:rsidR="008E2A4F" w:rsidRPr="00A75E58">
        <w:t>and</w:t>
      </w:r>
      <w:r w:rsidR="008E2A4F" w:rsidRPr="00FE24D5">
        <w:rPr>
          <w:color w:val="000000" w:themeColor="text1"/>
        </w:rPr>
        <w:t xml:space="preserve"> plan for the Fund to guide its mobilization of new, additional, predictable and adequate financial resources from all sources of funding.</w:t>
      </w:r>
    </w:p>
    <w:p w14:paraId="4466A884" w14:textId="2A7C05A2" w:rsidR="008E2A4F" w:rsidRPr="00FE24D5" w:rsidRDefault="00AB66BB" w:rsidP="00AB66BB">
      <w:pPr>
        <w:pStyle w:val="RegHChG"/>
        <w:tabs>
          <w:tab w:val="left" w:pos="1135"/>
        </w:tabs>
        <w:ind w:hanging="454"/>
      </w:pPr>
      <w:bookmarkStart w:id="91" w:name="_Toc151390575"/>
      <w:bookmarkStart w:id="92" w:name="_Toc151390735"/>
      <w:bookmarkStart w:id="93" w:name="_Toc151391896"/>
      <w:bookmarkStart w:id="94" w:name="_Toc161208043"/>
      <w:r w:rsidRPr="00FE24D5">
        <w:t>VIII.</w:t>
      </w:r>
      <w:r w:rsidRPr="00FE24D5">
        <w:tab/>
      </w:r>
      <w:r w:rsidR="008E2A4F" w:rsidRPr="00FE24D5">
        <w:t>Financial instruments</w:t>
      </w:r>
      <w:bookmarkEnd w:id="91"/>
      <w:bookmarkEnd w:id="92"/>
      <w:bookmarkEnd w:id="93"/>
      <w:bookmarkEnd w:id="94"/>
    </w:p>
    <w:p w14:paraId="315B9CAE" w14:textId="0F542780" w:rsidR="008E2A4F" w:rsidRPr="00FE24D5" w:rsidRDefault="00AB66BB" w:rsidP="00AB66BB">
      <w:pPr>
        <w:pStyle w:val="RegSingleTxtG"/>
        <w:tabs>
          <w:tab w:val="left" w:pos="720"/>
        </w:tabs>
        <w:ind w:left="1135" w:right="1133"/>
      </w:pPr>
      <w:r w:rsidRPr="00FE24D5">
        <w:t>57.</w:t>
      </w:r>
      <w:r w:rsidRPr="00FE24D5">
        <w:tab/>
      </w:r>
      <w:r w:rsidR="008E2A4F" w:rsidRPr="00FE24D5">
        <w:tab/>
        <w:t xml:space="preserve">The Fund will provide financing in the form of grants and highly concessional loans on the basis of the Board’s policy for the provision of </w:t>
      </w:r>
      <w:r w:rsidR="008E2A4F" w:rsidRPr="00FE24D5" w:rsidDel="00CD6ABE">
        <w:t xml:space="preserve">grants, concessional </w:t>
      </w:r>
      <w:r w:rsidR="008E2A4F" w:rsidRPr="00FE24D5">
        <w:t>resources and other financial instruments, modalities and facilities. In its provision of finance, the Fund will make use of, inter ali</w:t>
      </w:r>
      <w:r w:rsidR="008E2A4F" w:rsidRPr="00FE24D5">
        <w:rPr>
          <w:color w:val="000000" w:themeColor="text1"/>
        </w:rPr>
        <w:t>a, triggers, climate impact</w:t>
      </w:r>
      <w:r w:rsidR="008E2A4F" w:rsidRPr="00FE24D5" w:rsidDel="0003683B">
        <w:rPr>
          <w:color w:val="000000" w:themeColor="text1"/>
        </w:rPr>
        <w:t xml:space="preserve"> relevant</w:t>
      </w:r>
      <w:r w:rsidR="008E2A4F" w:rsidRPr="00FE24D5">
        <w:rPr>
          <w:color w:val="000000" w:themeColor="text1"/>
        </w:rPr>
        <w:t xml:space="preserve"> indicators,</w:t>
      </w:r>
      <w:r w:rsidR="008E2A4F" w:rsidRPr="00FE24D5">
        <w:t xml:space="preserve"> debt sustainability considerations and criteria developed by the Board, and take into account guidance from the COP and the CMA.</w:t>
      </w:r>
    </w:p>
    <w:p w14:paraId="2296990D" w14:textId="11BCB40E" w:rsidR="008E2A4F" w:rsidRPr="00FE24D5" w:rsidRDefault="00AB66BB" w:rsidP="00AB66BB">
      <w:pPr>
        <w:pStyle w:val="RegSingleTxtG"/>
        <w:tabs>
          <w:tab w:val="left" w:pos="720"/>
        </w:tabs>
        <w:ind w:left="1135" w:right="1133"/>
      </w:pPr>
      <w:r w:rsidRPr="00FE24D5">
        <w:t>58.</w:t>
      </w:r>
      <w:r w:rsidRPr="00FE24D5">
        <w:tab/>
      </w:r>
      <w:r w:rsidR="008E2A4F" w:rsidRPr="00FE24D5">
        <w:t>The Fund may deploy a range of additional financial instruments that take into consideration debt sustainability (grants, highly concessional loans, guarantees, direct budget support and policy-based finance, equity, insurance mechanisms, risk-sharing mechanisms, pre-arranged finance, performance-based programmes and other financial products, as</w:t>
      </w:r>
      <w:r w:rsidR="008E2A4F" w:rsidRPr="00FE24D5" w:rsidDel="000A5776">
        <w:t xml:space="preserve"> </w:t>
      </w:r>
      <w:r w:rsidR="008E2A4F" w:rsidRPr="00FE24D5">
        <w:t>appropriate) to augment and complement national resources for addressing loss and damage.</w:t>
      </w:r>
    </w:p>
    <w:p w14:paraId="067A5966" w14:textId="0B2B287B" w:rsidR="008E2A4F" w:rsidRPr="00FE24D5" w:rsidRDefault="00AB66BB" w:rsidP="00AB66BB">
      <w:pPr>
        <w:pStyle w:val="RegSingleTxtG"/>
        <w:tabs>
          <w:tab w:val="left" w:pos="720"/>
        </w:tabs>
        <w:ind w:left="1135" w:right="1133"/>
      </w:pPr>
      <w:r w:rsidRPr="00FE24D5">
        <w:t>59.</w:t>
      </w:r>
      <w:r w:rsidRPr="00FE24D5">
        <w:tab/>
      </w:r>
      <w:r w:rsidR="008E2A4F" w:rsidRPr="00FE24D5">
        <w:tab/>
        <w:t xml:space="preserve">The Fund should be able to facilitate the blending of finance from different financial </w:t>
      </w:r>
      <w:r w:rsidR="008E2A4F" w:rsidRPr="00FE24D5" w:rsidDel="00401D60">
        <w:t>tools</w:t>
      </w:r>
      <w:r w:rsidR="008E2A4F" w:rsidRPr="00FE24D5">
        <w:t xml:space="preserve"> to optimize the use of public funding, especially in order to ensure effective results for vulnerable </w:t>
      </w:r>
      <w:r w:rsidR="008E2A4F" w:rsidRPr="00FE24D5" w:rsidDel="00077CBF">
        <w:t>populations</w:t>
      </w:r>
      <w:r w:rsidR="008E2A4F" w:rsidRPr="00FE24D5">
        <w:t xml:space="preserve"> and the ecosystems on which they depend.</w:t>
      </w:r>
    </w:p>
    <w:p w14:paraId="1EC45115" w14:textId="07A2C9FA" w:rsidR="008E2A4F" w:rsidRPr="00FE24D5" w:rsidRDefault="00AB66BB" w:rsidP="00AB66BB">
      <w:pPr>
        <w:pStyle w:val="RegHChG"/>
        <w:tabs>
          <w:tab w:val="left" w:pos="1135"/>
        </w:tabs>
        <w:ind w:hanging="454"/>
      </w:pPr>
      <w:bookmarkStart w:id="95" w:name="_Toc151390576"/>
      <w:bookmarkStart w:id="96" w:name="_Toc151390736"/>
      <w:bookmarkStart w:id="97" w:name="_Toc151391897"/>
      <w:bookmarkStart w:id="98" w:name="_Toc161208044"/>
      <w:r w:rsidRPr="00FE24D5">
        <w:t>IX.</w:t>
      </w:r>
      <w:r w:rsidRPr="00FE24D5">
        <w:tab/>
      </w:r>
      <w:r w:rsidR="008E2A4F" w:rsidRPr="00FE24D5">
        <w:t>Allocation of funding</w:t>
      </w:r>
      <w:bookmarkEnd w:id="95"/>
      <w:bookmarkEnd w:id="96"/>
      <w:bookmarkEnd w:id="97"/>
      <w:bookmarkEnd w:id="98"/>
    </w:p>
    <w:p w14:paraId="6C6760DA" w14:textId="68A11B57" w:rsidR="008E2A4F" w:rsidRPr="00FE24D5" w:rsidRDefault="00AB66BB" w:rsidP="00AB66BB">
      <w:pPr>
        <w:pStyle w:val="RegSingleTxtG"/>
        <w:tabs>
          <w:tab w:val="left" w:pos="720"/>
        </w:tabs>
        <w:ind w:left="1135" w:right="1133"/>
      </w:pPr>
      <w:bookmarkStart w:id="99" w:name="_Ref151557224"/>
      <w:r w:rsidRPr="00FE24D5">
        <w:t>60.</w:t>
      </w:r>
      <w:r w:rsidRPr="00FE24D5">
        <w:tab/>
      </w:r>
      <w:r w:rsidR="008E2A4F" w:rsidRPr="00FE24D5">
        <w:t>The Board will develop and operate a resource allocation system. This system will take into account, inter alia:</w:t>
      </w:r>
      <w:bookmarkEnd w:id="99"/>
    </w:p>
    <w:p w14:paraId="54FB7D4F" w14:textId="673B4A5F" w:rsidR="008E2A4F" w:rsidRPr="00FE24D5" w:rsidRDefault="00AB66BB" w:rsidP="00AB66BB">
      <w:pPr>
        <w:pStyle w:val="RegSingleTxtG2"/>
        <w:ind w:left="1134" w:firstLine="567"/>
      </w:pPr>
      <w:r w:rsidRPr="00FE24D5">
        <w:rPr>
          <w:szCs w:val="28"/>
        </w:rPr>
        <w:t>(a)</w:t>
      </w:r>
      <w:r w:rsidRPr="00FE24D5">
        <w:rPr>
          <w:szCs w:val="28"/>
        </w:rPr>
        <w:tab/>
      </w:r>
      <w:r w:rsidR="008E2A4F" w:rsidRPr="00FE24D5">
        <w:t>The priorities and needs of developing countries that are particularly vulnerable to the adverse effects of climate change, while taking into consideration the needs of climate-vulnerable communities;</w:t>
      </w:r>
    </w:p>
    <w:p w14:paraId="4F03321D" w14:textId="1D7D33DC" w:rsidR="008E2A4F" w:rsidRPr="00FE24D5" w:rsidRDefault="00AB66BB" w:rsidP="00AB66BB">
      <w:pPr>
        <w:pStyle w:val="RegSingleTxtG2"/>
        <w:ind w:left="1134" w:firstLine="567"/>
      </w:pPr>
      <w:r w:rsidRPr="00FE24D5">
        <w:rPr>
          <w:szCs w:val="28"/>
        </w:rPr>
        <w:t>(b)</w:t>
      </w:r>
      <w:r w:rsidRPr="00FE24D5">
        <w:rPr>
          <w:szCs w:val="28"/>
        </w:rPr>
        <w:tab/>
      </w:r>
      <w:r w:rsidR="008E2A4F" w:rsidRPr="00FE24D5" w:rsidDel="00C5712C">
        <w:t xml:space="preserve">Considerations of </w:t>
      </w:r>
      <w:r w:rsidR="008E2A4F" w:rsidRPr="00FE24D5">
        <w:t>the scale of impacts of particular climate events relative to national circumstances, including but not limited to response capacities</w:t>
      </w:r>
      <w:r w:rsidR="008E2A4F" w:rsidRPr="00FE24D5" w:rsidDel="00017625">
        <w:t xml:space="preserve"> of </w:t>
      </w:r>
      <w:r w:rsidR="008E2A4F" w:rsidRPr="00FE24D5" w:rsidDel="002E0AC6">
        <w:t xml:space="preserve">the </w:t>
      </w:r>
      <w:r w:rsidR="008E2A4F" w:rsidRPr="00FE24D5" w:rsidDel="00017625">
        <w:t>impacted countries</w:t>
      </w:r>
      <w:r w:rsidR="008E2A4F" w:rsidRPr="00FE24D5">
        <w:t>;</w:t>
      </w:r>
    </w:p>
    <w:p w14:paraId="48A66A63" w14:textId="2A085A4E" w:rsidR="008E2A4F" w:rsidRPr="00FE24D5" w:rsidRDefault="00AB66BB" w:rsidP="00AB66BB">
      <w:pPr>
        <w:pStyle w:val="RegSingleTxtG2"/>
        <w:ind w:left="1134" w:firstLine="567"/>
      </w:pPr>
      <w:r w:rsidRPr="00FE24D5">
        <w:rPr>
          <w:szCs w:val="28"/>
        </w:rPr>
        <w:t>(c)</w:t>
      </w:r>
      <w:r w:rsidRPr="00FE24D5">
        <w:rPr>
          <w:szCs w:val="28"/>
        </w:rPr>
        <w:tab/>
      </w:r>
      <w:r w:rsidR="008E2A4F" w:rsidRPr="00FE24D5">
        <w:t>The need to safeguard against the overconcentration of support provided by the Fund in any given country, group of countries or region;</w:t>
      </w:r>
    </w:p>
    <w:p w14:paraId="334C285D" w14:textId="2BDBCB05" w:rsidR="008E2A4F" w:rsidRPr="00FE24D5" w:rsidRDefault="00AB66BB" w:rsidP="00AB66BB">
      <w:pPr>
        <w:pStyle w:val="RegSingleTxtG2"/>
        <w:ind w:left="1134" w:firstLine="567"/>
      </w:pPr>
      <w:r w:rsidRPr="00FE24D5">
        <w:rPr>
          <w:szCs w:val="28"/>
        </w:rPr>
        <w:t>(d)</w:t>
      </w:r>
      <w:r w:rsidRPr="00FE24D5">
        <w:rPr>
          <w:szCs w:val="28"/>
        </w:rPr>
        <w:tab/>
      </w:r>
      <w:r w:rsidR="008E2A4F" w:rsidRPr="00FE24D5">
        <w:t>The best available data and information from entities such as the Intergovernmental Panel on Climate Change and/or pertinent knowledge from Indigenous Peoples and vulnerable communities on exposure and sensitivity to the adverse effects of climate change and on loss and damage, recognizing that such data, information and knowledge may be limited for specific countries and regions;</w:t>
      </w:r>
    </w:p>
    <w:p w14:paraId="0BB54DCE" w14:textId="1E25D151" w:rsidR="008E2A4F" w:rsidRPr="00FE24D5" w:rsidRDefault="00AB66BB" w:rsidP="00AB66BB">
      <w:pPr>
        <w:pStyle w:val="RegSingleTxtG2"/>
        <w:ind w:left="1134" w:firstLine="567"/>
      </w:pPr>
      <w:r w:rsidRPr="00FE24D5">
        <w:rPr>
          <w:szCs w:val="28"/>
        </w:rPr>
        <w:t>(e)</w:t>
      </w:r>
      <w:r w:rsidRPr="00FE24D5">
        <w:rPr>
          <w:szCs w:val="28"/>
        </w:rPr>
        <w:tab/>
      </w:r>
      <w:r w:rsidR="008E2A4F" w:rsidRPr="00FE24D5">
        <w:t>Estimates of recovery and reconstruction costs based on data and information from relevant entities, in particular national and/or regional entities, recognizing that such data or information may be limited for specific countries and regions;</w:t>
      </w:r>
    </w:p>
    <w:p w14:paraId="45769F64" w14:textId="464D4A3D" w:rsidR="008E2A4F" w:rsidRPr="00FE24D5" w:rsidRDefault="00AB66BB" w:rsidP="00AB66BB">
      <w:pPr>
        <w:pStyle w:val="RegSingleTxtG2"/>
        <w:ind w:left="1134" w:firstLine="567"/>
      </w:pPr>
      <w:r w:rsidRPr="00FE24D5">
        <w:rPr>
          <w:szCs w:val="28"/>
        </w:rPr>
        <w:t>(f)</w:t>
      </w:r>
      <w:r w:rsidRPr="00FE24D5">
        <w:rPr>
          <w:szCs w:val="28"/>
        </w:rPr>
        <w:tab/>
      </w:r>
      <w:r w:rsidR="008E2A4F" w:rsidRPr="00FE24D5">
        <w:t xml:space="preserve">A minimum percentage allocation floor for the </w:t>
      </w:r>
      <w:r w:rsidR="008E2A4F">
        <w:t>least developed countries</w:t>
      </w:r>
      <w:r w:rsidR="008E2A4F" w:rsidRPr="00FE24D5">
        <w:t xml:space="preserve"> and </w:t>
      </w:r>
      <w:r w:rsidR="008E2A4F">
        <w:rPr>
          <w:rFonts w:asciiTheme="majorBidi" w:hAnsiTheme="majorBidi" w:cstheme="majorBidi"/>
        </w:rPr>
        <w:t>small island developing States</w:t>
      </w:r>
      <w:r w:rsidR="008E2A4F" w:rsidRPr="00FE24D5">
        <w:t>.</w:t>
      </w:r>
    </w:p>
    <w:p w14:paraId="72CDAB12" w14:textId="6E18BE66" w:rsidR="008E2A4F" w:rsidRPr="00FE24D5" w:rsidRDefault="00AB66BB" w:rsidP="00AB66BB">
      <w:pPr>
        <w:pStyle w:val="RegSingleTxtG"/>
        <w:tabs>
          <w:tab w:val="left" w:pos="720"/>
        </w:tabs>
        <w:ind w:left="1135" w:right="1133"/>
        <w:rPr>
          <w:color w:val="000000" w:themeColor="text1"/>
        </w:rPr>
      </w:pPr>
      <w:r w:rsidRPr="00FE24D5">
        <w:rPr>
          <w:color w:val="000000" w:themeColor="text1"/>
        </w:rPr>
        <w:t>61.</w:t>
      </w:r>
      <w:r w:rsidRPr="00FE24D5">
        <w:rPr>
          <w:color w:val="000000" w:themeColor="text1"/>
        </w:rPr>
        <w:tab/>
      </w:r>
      <w:r w:rsidR="008E2A4F" w:rsidRPr="00FE24D5">
        <w:t>The allocation system will be dynamic and will be reviewed by the Board.</w:t>
      </w:r>
    </w:p>
    <w:p w14:paraId="5728D962" w14:textId="16239506" w:rsidR="008E2A4F" w:rsidRPr="00FE24D5" w:rsidRDefault="00AB66BB" w:rsidP="00AB66BB">
      <w:pPr>
        <w:pStyle w:val="RegHChG"/>
        <w:tabs>
          <w:tab w:val="left" w:pos="1135"/>
        </w:tabs>
        <w:ind w:hanging="454"/>
      </w:pPr>
      <w:bookmarkStart w:id="100" w:name="_Toc151390577"/>
      <w:bookmarkStart w:id="101" w:name="_Toc151390737"/>
      <w:bookmarkStart w:id="102" w:name="_Toc151391898"/>
      <w:bookmarkStart w:id="103" w:name="_Toc161208045"/>
      <w:r w:rsidRPr="00FE24D5">
        <w:t>X.</w:t>
      </w:r>
      <w:r w:rsidRPr="00FE24D5">
        <w:tab/>
      </w:r>
      <w:r w:rsidR="008E2A4F" w:rsidRPr="00FE24D5">
        <w:t>Monitoring</w:t>
      </w:r>
      <w:bookmarkEnd w:id="100"/>
      <w:bookmarkEnd w:id="101"/>
      <w:bookmarkEnd w:id="102"/>
      <w:bookmarkEnd w:id="103"/>
    </w:p>
    <w:p w14:paraId="55286A94" w14:textId="30D27D74" w:rsidR="008E2A4F" w:rsidRPr="00FE24D5" w:rsidRDefault="00AB66BB" w:rsidP="00AB66BB">
      <w:pPr>
        <w:pStyle w:val="RegSingleTxtG"/>
        <w:tabs>
          <w:tab w:val="left" w:pos="720"/>
        </w:tabs>
        <w:ind w:left="1135" w:right="1133"/>
      </w:pPr>
      <w:r w:rsidRPr="00FE24D5">
        <w:t>62.</w:t>
      </w:r>
      <w:r w:rsidRPr="00FE24D5">
        <w:tab/>
      </w:r>
      <w:r w:rsidR="008E2A4F" w:rsidRPr="00FE24D5">
        <w:tab/>
        <w:t>Programmes, projects and other activities financed by the Fund will be regularly monitored for impact, efficiency and effectiveness. The use of participatory monitoring involving stakeholders is encouraged.</w:t>
      </w:r>
    </w:p>
    <w:p w14:paraId="0A8D91C7" w14:textId="5F573D2B" w:rsidR="008E2A4F" w:rsidRPr="00FE24D5" w:rsidRDefault="00AB66BB" w:rsidP="00AB66BB">
      <w:pPr>
        <w:pStyle w:val="RegSingleTxtG"/>
        <w:tabs>
          <w:tab w:val="left" w:pos="720"/>
        </w:tabs>
        <w:ind w:left="1135" w:right="1133"/>
      </w:pPr>
      <w:r w:rsidRPr="00FE24D5">
        <w:t>63.</w:t>
      </w:r>
      <w:r w:rsidRPr="00FE24D5">
        <w:tab/>
      </w:r>
      <w:r w:rsidR="008E2A4F" w:rsidRPr="00FE24D5">
        <w:tab/>
        <w:t>A results measurement framework, with guidelines and appropriate performance indicators, will be developed, considered and approved by the Board. The performance of programmes, projects and other activities against these indicators will be reviewed periodically in order to support the continuous improvement of the Fund’s impact, effectiveness and operational performance.</w:t>
      </w:r>
    </w:p>
    <w:p w14:paraId="741E22E2" w14:textId="6D1F283A" w:rsidR="008E2A4F" w:rsidRPr="00FE24D5" w:rsidRDefault="00AB66BB" w:rsidP="00AB66BB">
      <w:pPr>
        <w:pStyle w:val="RegHChG"/>
        <w:tabs>
          <w:tab w:val="left" w:pos="1135"/>
        </w:tabs>
        <w:ind w:hanging="454"/>
      </w:pPr>
      <w:bookmarkStart w:id="104" w:name="_Toc151390578"/>
      <w:bookmarkStart w:id="105" w:name="_Toc151390738"/>
      <w:bookmarkStart w:id="106" w:name="_Toc151391899"/>
      <w:bookmarkStart w:id="107" w:name="_Toc161208046"/>
      <w:r w:rsidRPr="00FE24D5">
        <w:t>XI.</w:t>
      </w:r>
      <w:r w:rsidRPr="00FE24D5">
        <w:tab/>
      </w:r>
      <w:r w:rsidR="008E2A4F" w:rsidRPr="00FE24D5">
        <w:t>Evaluation</w:t>
      </w:r>
      <w:bookmarkEnd w:id="104"/>
      <w:bookmarkEnd w:id="105"/>
      <w:bookmarkEnd w:id="106"/>
      <w:bookmarkEnd w:id="107"/>
    </w:p>
    <w:p w14:paraId="432D1CA8" w14:textId="4875DFFF" w:rsidR="008E2A4F" w:rsidRPr="00FE24D5" w:rsidRDefault="00AB66BB" w:rsidP="00AB66BB">
      <w:pPr>
        <w:pStyle w:val="RegSingleTxtG"/>
        <w:tabs>
          <w:tab w:val="left" w:pos="720"/>
        </w:tabs>
        <w:ind w:left="1135" w:right="1133"/>
      </w:pPr>
      <w:r w:rsidRPr="00FE24D5">
        <w:t>64.</w:t>
      </w:r>
      <w:r w:rsidRPr="00FE24D5">
        <w:tab/>
      </w:r>
      <w:r w:rsidR="008E2A4F" w:rsidRPr="00FE24D5">
        <w:tab/>
        <w:t xml:space="preserve">Periodic independent evaluations of the performance of the Fund will be conducted in order to provide an objective assessment of the results of the Fund, including of the activities financed by the Fund, and its effectiveness and efficiency. The purpose of these independent evaluations is to inform decision-making by the Board, identify and disseminate lessons learned, and support the accountability of the Fund. </w:t>
      </w:r>
    </w:p>
    <w:p w14:paraId="34B129E1" w14:textId="0638B49F" w:rsidR="008E2A4F" w:rsidRPr="00FE24D5" w:rsidRDefault="00AB66BB" w:rsidP="00AB66BB">
      <w:pPr>
        <w:pStyle w:val="RegSingleTxtG"/>
        <w:tabs>
          <w:tab w:val="left" w:pos="720"/>
        </w:tabs>
        <w:ind w:left="1135" w:right="1133"/>
      </w:pPr>
      <w:r w:rsidRPr="00FE24D5">
        <w:t>65.</w:t>
      </w:r>
      <w:r w:rsidRPr="00FE24D5">
        <w:tab/>
      </w:r>
      <w:r w:rsidR="008E2A4F" w:rsidRPr="00FE24D5">
        <w:tab/>
        <w:t>The results of the periodic evaluations will be published by the secretariat. They will also be provided as part of the annual report of the Board to the COP and the CMA.</w:t>
      </w:r>
    </w:p>
    <w:p w14:paraId="0BA07635" w14:textId="1905952E" w:rsidR="008E2A4F" w:rsidRPr="00FE24D5" w:rsidRDefault="00AB66BB" w:rsidP="00AB66BB">
      <w:pPr>
        <w:pStyle w:val="RegSingleTxtG"/>
        <w:tabs>
          <w:tab w:val="left" w:pos="720"/>
        </w:tabs>
        <w:ind w:left="1135" w:right="1133"/>
      </w:pPr>
      <w:r w:rsidRPr="00FE24D5">
        <w:t>66.</w:t>
      </w:r>
      <w:r w:rsidRPr="00FE24D5">
        <w:tab/>
      </w:r>
      <w:r w:rsidR="008E2A4F" w:rsidRPr="00FE24D5">
        <w:tab/>
        <w:t>The Fund will be subject to periodic reviews conducted by the COP and the CMA. These periodic reviews will be informed by, inter alia, the results of the independent evaluation and the annual reports of the Board to the COP and the CMA.</w:t>
      </w:r>
    </w:p>
    <w:p w14:paraId="25E37E16" w14:textId="6937B41C" w:rsidR="008E2A4F" w:rsidRPr="00FE24D5" w:rsidRDefault="00AB66BB" w:rsidP="00AB66BB">
      <w:pPr>
        <w:pStyle w:val="RegHChG"/>
        <w:tabs>
          <w:tab w:val="left" w:pos="1135"/>
        </w:tabs>
        <w:ind w:hanging="454"/>
      </w:pPr>
      <w:bookmarkStart w:id="108" w:name="_Toc151390579"/>
      <w:bookmarkStart w:id="109" w:name="_Toc151390739"/>
      <w:bookmarkStart w:id="110" w:name="_Toc151391900"/>
      <w:bookmarkStart w:id="111" w:name="_Toc161208047"/>
      <w:r w:rsidRPr="00FE24D5">
        <w:t>XII.</w:t>
      </w:r>
      <w:r w:rsidRPr="00FE24D5">
        <w:tab/>
      </w:r>
      <w:r w:rsidR="008E2A4F" w:rsidRPr="00FE24D5">
        <w:t>Fiduciary standards</w:t>
      </w:r>
      <w:bookmarkEnd w:id="108"/>
      <w:bookmarkEnd w:id="109"/>
      <w:bookmarkEnd w:id="110"/>
      <w:bookmarkEnd w:id="111"/>
    </w:p>
    <w:p w14:paraId="2368D9A0" w14:textId="7A09E8DF" w:rsidR="008E2A4F" w:rsidRPr="00FE24D5" w:rsidRDefault="00AB66BB" w:rsidP="00AB66BB">
      <w:pPr>
        <w:pStyle w:val="RegSingleTxtG"/>
        <w:tabs>
          <w:tab w:val="left" w:pos="720"/>
        </w:tabs>
        <w:ind w:left="1135" w:right="1133"/>
      </w:pPr>
      <w:r w:rsidRPr="00FE24D5">
        <w:t>67.</w:t>
      </w:r>
      <w:r w:rsidRPr="00FE24D5">
        <w:tab/>
      </w:r>
      <w:r w:rsidR="008E2A4F" w:rsidRPr="00FE24D5">
        <w:t>The Fund will ensure that</w:t>
      </w:r>
      <w:r w:rsidR="008E2A4F" w:rsidRPr="00FE24D5" w:rsidDel="00CE6741">
        <w:t xml:space="preserve"> </w:t>
      </w:r>
      <w:r w:rsidR="008E2A4F">
        <w:t xml:space="preserve">high-integrity </w:t>
      </w:r>
      <w:r w:rsidR="008E2A4F" w:rsidRPr="00FE24D5">
        <w:t>fiduciary principles and standards are applied to its activities</w:t>
      </w:r>
      <w:r w:rsidR="008E2A4F">
        <w:t>,</w:t>
      </w:r>
      <w:r w:rsidR="008E2A4F" w:rsidRPr="00FE24D5">
        <w:t xml:space="preserve"> and, to this end, the secretariat will work towards ensuring that each implementing entity applies such fiduciary principles and standards when implementing activities financed by the Fund. The secretariat will support the strengthening of the capacities of direct access implementing entities, where needed, to enable them to attain functional equivalency with the World Bank’s fiduciary principles and standards, on the basis of modalities that will be developed by the Board.</w:t>
      </w:r>
    </w:p>
    <w:p w14:paraId="08719B7B" w14:textId="1EE60992" w:rsidR="008E2A4F" w:rsidRPr="00FE24D5" w:rsidRDefault="00AB66BB" w:rsidP="00AB66BB">
      <w:pPr>
        <w:pStyle w:val="RegHChG"/>
        <w:tabs>
          <w:tab w:val="left" w:pos="1135"/>
        </w:tabs>
        <w:ind w:hanging="454"/>
      </w:pPr>
      <w:bookmarkStart w:id="112" w:name="_Toc151390580"/>
      <w:bookmarkStart w:id="113" w:name="_Toc151390740"/>
      <w:bookmarkStart w:id="114" w:name="_Toc151391901"/>
      <w:bookmarkStart w:id="115" w:name="_Toc161208048"/>
      <w:r w:rsidRPr="00FE24D5">
        <w:t>XIII.</w:t>
      </w:r>
      <w:r w:rsidRPr="00FE24D5">
        <w:tab/>
      </w:r>
      <w:r w:rsidR="008E2A4F" w:rsidRPr="00FE24D5">
        <w:t>Environmental and social safeguards</w:t>
      </w:r>
      <w:bookmarkEnd w:id="112"/>
      <w:bookmarkEnd w:id="113"/>
      <w:bookmarkEnd w:id="114"/>
      <w:bookmarkEnd w:id="115"/>
    </w:p>
    <w:p w14:paraId="096674AF" w14:textId="0EF9C422" w:rsidR="008E2A4F" w:rsidRPr="00FE24D5" w:rsidRDefault="00AB66BB" w:rsidP="00AB66BB">
      <w:pPr>
        <w:pStyle w:val="RegSingleTxtG"/>
        <w:tabs>
          <w:tab w:val="left" w:pos="720"/>
        </w:tabs>
        <w:ind w:left="1135" w:right="1133"/>
      </w:pPr>
      <w:r w:rsidRPr="00FE24D5">
        <w:t>68.</w:t>
      </w:r>
      <w:r w:rsidRPr="00FE24D5">
        <w:tab/>
      </w:r>
      <w:r w:rsidR="008E2A4F" w:rsidRPr="00FE24D5">
        <w:t>The Fund will ensure that best practice environmental and social safeguard policies are applied to its activities</w:t>
      </w:r>
      <w:r w:rsidR="008E2A4F">
        <w:t>,</w:t>
      </w:r>
      <w:r w:rsidR="008E2A4F" w:rsidRPr="00FE24D5">
        <w:t xml:space="preserve"> and, to this end, the secretariat will work towards ensuring that each implementing entity applies such </w:t>
      </w:r>
      <w:r w:rsidR="008E2A4F">
        <w:t xml:space="preserve">best practice </w:t>
      </w:r>
      <w:r w:rsidR="008E2A4F" w:rsidRPr="00FE24D5">
        <w:t>environmental and social safeguard policies when implementing activities financed by the Fund. The secretariat will support the strengthening of the capacities of direct access implementing entities, where needed, to enable them to attain functional equivalency with the World Bank’s environmental and social safeguards, on the basis of modalities that will be developed by the Board.</w:t>
      </w:r>
    </w:p>
    <w:p w14:paraId="3A971D7D" w14:textId="353009EE" w:rsidR="008E2A4F" w:rsidRPr="00FE24D5" w:rsidRDefault="00AB66BB" w:rsidP="00AB66BB">
      <w:pPr>
        <w:pStyle w:val="RegHChG"/>
        <w:tabs>
          <w:tab w:val="left" w:pos="1135"/>
        </w:tabs>
        <w:ind w:hanging="454"/>
      </w:pPr>
      <w:bookmarkStart w:id="116" w:name="_Toc151390581"/>
      <w:bookmarkStart w:id="117" w:name="_Toc151390741"/>
      <w:bookmarkStart w:id="118" w:name="_Toc151391902"/>
      <w:bookmarkStart w:id="119" w:name="_Toc161208049"/>
      <w:r w:rsidRPr="00FE24D5">
        <w:t>XIV.</w:t>
      </w:r>
      <w:r w:rsidRPr="00FE24D5">
        <w:tab/>
      </w:r>
      <w:r w:rsidR="008E2A4F" w:rsidRPr="00FE24D5">
        <w:t>Accountability and independent mechanisms</w:t>
      </w:r>
      <w:bookmarkEnd w:id="116"/>
      <w:bookmarkEnd w:id="117"/>
      <w:bookmarkEnd w:id="118"/>
      <w:bookmarkEnd w:id="119"/>
    </w:p>
    <w:p w14:paraId="52531BED" w14:textId="1BF5865B" w:rsidR="008E2A4F" w:rsidRPr="00FE24D5" w:rsidRDefault="00AB66BB" w:rsidP="00AB66BB">
      <w:pPr>
        <w:pStyle w:val="RegSingleTxtG"/>
        <w:tabs>
          <w:tab w:val="left" w:pos="720"/>
        </w:tabs>
        <w:ind w:left="1135" w:right="1133"/>
      </w:pPr>
      <w:r w:rsidRPr="00FE24D5">
        <w:t>69.</w:t>
      </w:r>
      <w:r w:rsidRPr="00FE24D5">
        <w:tab/>
      </w:r>
      <w:r w:rsidR="008E2A4F" w:rsidRPr="00FE24D5">
        <w:t>Activities financed by the Fund will be subject to the implementing entity’s independent integrity unit or functional equivalent, which will work with the secretariat to investigate allegations of fraud and corruption in coordination with relevant counterpart authorities and report to the Board on any such investigations.</w:t>
      </w:r>
    </w:p>
    <w:p w14:paraId="596332EE" w14:textId="30648956" w:rsidR="008E2A4F" w:rsidRPr="00FE24D5" w:rsidRDefault="00AB66BB" w:rsidP="00AB66BB">
      <w:pPr>
        <w:pStyle w:val="RegSingleTxtG"/>
        <w:tabs>
          <w:tab w:val="left" w:pos="720"/>
        </w:tabs>
        <w:ind w:left="1135" w:right="1133"/>
      </w:pPr>
      <w:r w:rsidRPr="00FE24D5">
        <w:t>70.</w:t>
      </w:r>
      <w:r w:rsidRPr="00FE24D5">
        <w:tab/>
      </w:r>
      <w:r w:rsidR="008E2A4F" w:rsidRPr="00FE24D5">
        <w:t>The Fund’s operations, including with respect to activities financed by it, will be subject to the host institution’s policy on access to information. The activities financed by the Fund will also be subject to each implementing entity’s policy on access to information.</w:t>
      </w:r>
    </w:p>
    <w:p w14:paraId="4DA5BA83" w14:textId="583CD281" w:rsidR="008E2A4F" w:rsidRPr="00FE24D5" w:rsidRDefault="00AB66BB" w:rsidP="00AB66BB">
      <w:pPr>
        <w:pStyle w:val="RegSingleTxtG"/>
        <w:tabs>
          <w:tab w:val="left" w:pos="720"/>
        </w:tabs>
        <w:ind w:left="1135" w:right="1133"/>
      </w:pPr>
      <w:r w:rsidRPr="00FE24D5">
        <w:t>71.</w:t>
      </w:r>
      <w:r w:rsidRPr="00FE24D5">
        <w:tab/>
      </w:r>
      <w:r w:rsidR="008E2A4F" w:rsidRPr="00FE24D5">
        <w:t>Activities financed by the Fund will use the implementing entity’s independent grievance redress mechanism to address complaints related to activities financed by the Fund, which will take appropriate action based on any agreements, findings and/or recommendations and report to the Board on any such action.</w:t>
      </w:r>
    </w:p>
    <w:p w14:paraId="69F11C90" w14:textId="1B3841B1" w:rsidR="008E2A4F" w:rsidRPr="00FE24D5" w:rsidRDefault="00AB66BB" w:rsidP="00AB66BB">
      <w:pPr>
        <w:pStyle w:val="RegHChG"/>
        <w:tabs>
          <w:tab w:val="left" w:pos="1135"/>
        </w:tabs>
        <w:ind w:hanging="454"/>
      </w:pPr>
      <w:bookmarkStart w:id="120" w:name="_Toc151390582"/>
      <w:bookmarkStart w:id="121" w:name="_Toc151390742"/>
      <w:bookmarkStart w:id="122" w:name="_Toc151391903"/>
      <w:bookmarkStart w:id="123" w:name="_Toc161208050"/>
      <w:r w:rsidRPr="00FE24D5">
        <w:t>XV.</w:t>
      </w:r>
      <w:r w:rsidRPr="00FE24D5">
        <w:tab/>
      </w:r>
      <w:r w:rsidR="008E2A4F" w:rsidRPr="00FE24D5">
        <w:t>Amendments to the Governing Instrument</w:t>
      </w:r>
      <w:bookmarkEnd w:id="120"/>
      <w:bookmarkEnd w:id="121"/>
      <w:bookmarkEnd w:id="122"/>
      <w:bookmarkEnd w:id="123"/>
    </w:p>
    <w:p w14:paraId="61E1AC82" w14:textId="676EA837" w:rsidR="008E2A4F" w:rsidRPr="00FE24D5" w:rsidRDefault="00AB66BB" w:rsidP="00AB66BB">
      <w:pPr>
        <w:pStyle w:val="RegSingleTxtG"/>
        <w:tabs>
          <w:tab w:val="left" w:pos="720"/>
        </w:tabs>
        <w:ind w:left="1135" w:right="1133"/>
      </w:pPr>
      <w:r w:rsidRPr="00FE24D5">
        <w:t>72.</w:t>
      </w:r>
      <w:r w:rsidRPr="00FE24D5">
        <w:tab/>
      </w:r>
      <w:r w:rsidR="008E2A4F" w:rsidRPr="00FE24D5">
        <w:t>The Board may recommend amendments to this Governing Instrument for consideration by the COP and the CMA.</w:t>
      </w:r>
    </w:p>
    <w:p w14:paraId="29A3DC28" w14:textId="76E26CA3" w:rsidR="008E2A4F" w:rsidRPr="00FE24D5" w:rsidRDefault="00AB66BB" w:rsidP="00AB66BB">
      <w:pPr>
        <w:pStyle w:val="RegHChG"/>
        <w:tabs>
          <w:tab w:val="left" w:pos="1135"/>
        </w:tabs>
        <w:ind w:hanging="454"/>
      </w:pPr>
      <w:bookmarkStart w:id="124" w:name="_Toc151390583"/>
      <w:bookmarkStart w:id="125" w:name="_Toc151390743"/>
      <w:bookmarkStart w:id="126" w:name="_Toc151391904"/>
      <w:bookmarkStart w:id="127" w:name="_Toc161208051"/>
      <w:r w:rsidRPr="00FE24D5">
        <w:t>XVI.</w:t>
      </w:r>
      <w:r w:rsidRPr="00FE24D5">
        <w:tab/>
      </w:r>
      <w:r w:rsidR="008E2A4F" w:rsidRPr="00FE24D5">
        <w:t>Termination of the Fund</w:t>
      </w:r>
      <w:bookmarkEnd w:id="124"/>
      <w:bookmarkEnd w:id="125"/>
      <w:bookmarkEnd w:id="126"/>
      <w:bookmarkEnd w:id="127"/>
    </w:p>
    <w:p w14:paraId="28B0FE6F" w14:textId="0689FE03" w:rsidR="00327700" w:rsidRPr="00C80202" w:rsidRDefault="00AB66BB" w:rsidP="00AB66BB">
      <w:pPr>
        <w:pStyle w:val="RegSingleTxtG"/>
        <w:tabs>
          <w:tab w:val="left" w:pos="720"/>
        </w:tabs>
        <w:ind w:left="1135" w:right="1133"/>
        <w:rPr>
          <w:rFonts w:eastAsia="Times New Roman"/>
          <w:b/>
          <w:bCs/>
          <w:sz w:val="28"/>
          <w:szCs w:val="28"/>
        </w:rPr>
      </w:pPr>
      <w:r w:rsidRPr="00C80202">
        <w:rPr>
          <w:rFonts w:eastAsia="Times New Roman"/>
          <w:szCs w:val="28"/>
        </w:rPr>
        <w:t>73.</w:t>
      </w:r>
      <w:r w:rsidRPr="00C80202">
        <w:rPr>
          <w:rFonts w:eastAsia="Times New Roman"/>
          <w:szCs w:val="28"/>
        </w:rPr>
        <w:tab/>
      </w:r>
      <w:r w:rsidR="008E2A4F" w:rsidRPr="00FE24D5">
        <w:t>The Board may recommend the termination of the Fund for consideration by the COP and the CMA.</w:t>
      </w:r>
    </w:p>
    <w:p w14:paraId="525EF400" w14:textId="3DCD42D7" w:rsidR="00C80202" w:rsidRDefault="00AB66BB" w:rsidP="00AB66BB">
      <w:pPr>
        <w:pStyle w:val="RegSingleTxtG"/>
        <w:tabs>
          <w:tab w:val="left" w:pos="720"/>
          <w:tab w:val="left" w:pos="1135"/>
        </w:tabs>
        <w:ind w:left="1135" w:right="1133" w:hanging="284"/>
        <w:rPr>
          <w:rFonts w:eastAsia="Times New Roman"/>
          <w:b/>
          <w:bCs/>
          <w:sz w:val="28"/>
          <w:szCs w:val="28"/>
        </w:rPr>
        <w:sectPr w:rsidR="00C80202" w:rsidSect="00263E39">
          <w:headerReference w:type="even" r:id="rId22"/>
          <w:headerReference w:type="default" r:id="rId23"/>
          <w:footerReference w:type="even" r:id="rId24"/>
          <w:footerReference w:type="default" r:id="rId25"/>
          <w:pgSz w:w="11906" w:h="16838" w:code="9"/>
          <w:pgMar w:top="1417" w:right="1134" w:bottom="1134" w:left="1134" w:header="850" w:footer="567" w:gutter="0"/>
          <w:cols w:space="708"/>
          <w:docGrid w:linePitch="360"/>
        </w:sectPr>
      </w:pPr>
      <w:r>
        <w:rPr>
          <w:rFonts w:eastAsia="Times New Roman"/>
          <w:b/>
          <w:bCs/>
          <w:sz w:val="28"/>
          <w:szCs w:val="28"/>
        </w:rPr>
        <w:t>I.</w:t>
      </w:r>
      <w:r>
        <w:rPr>
          <w:rFonts w:eastAsia="Times New Roman"/>
          <w:b/>
          <w:bCs/>
          <w:sz w:val="28"/>
          <w:szCs w:val="28"/>
        </w:rPr>
        <w:tab/>
      </w:r>
    </w:p>
    <w:p w14:paraId="1FC37B25" w14:textId="77777777" w:rsidR="00327700" w:rsidRPr="00C94A11" w:rsidRDefault="00327700" w:rsidP="00AB66BB">
      <w:pPr>
        <w:pStyle w:val="RegHChG"/>
        <w:tabs>
          <w:tab w:val="clear" w:pos="1135"/>
          <w:tab w:val="num" w:pos="0"/>
        </w:tabs>
        <w:ind w:left="0" w:hanging="454"/>
      </w:pPr>
      <w:bookmarkStart w:id="128" w:name="_Toc161208052"/>
      <w:r w:rsidRPr="00C94A11">
        <w:t>Annex II</w:t>
      </w:r>
      <w:bookmarkEnd w:id="128"/>
    </w:p>
    <w:p w14:paraId="75F26A27" w14:textId="5DEEB4F0" w:rsidR="009704E9" w:rsidRPr="00BF2C71" w:rsidRDefault="00C94A11" w:rsidP="00C94A11">
      <w:pPr>
        <w:pStyle w:val="HChG"/>
      </w:pPr>
      <w:r>
        <w:rPr>
          <w:rFonts w:eastAsia="Times New Roman"/>
          <w:szCs w:val="28"/>
        </w:rPr>
        <w:tab/>
      </w:r>
      <w:r>
        <w:rPr>
          <w:rFonts w:eastAsia="Times New Roman"/>
          <w:szCs w:val="28"/>
        </w:rPr>
        <w:tab/>
      </w:r>
      <w:r w:rsidR="009704E9">
        <w:rPr>
          <w:rFonts w:eastAsia="Times New Roman"/>
          <w:szCs w:val="28"/>
        </w:rPr>
        <w:t>F</w:t>
      </w:r>
      <w:r w:rsidR="009704E9" w:rsidRPr="00BF2C71">
        <w:t>unding arrangements</w:t>
      </w:r>
    </w:p>
    <w:p w14:paraId="6FDF423E" w14:textId="6F02142F" w:rsidR="009704E9" w:rsidRPr="00BF2C71" w:rsidRDefault="00AB66BB" w:rsidP="00AB66BB">
      <w:pPr>
        <w:pStyle w:val="RegHChG"/>
        <w:tabs>
          <w:tab w:val="left" w:pos="1135"/>
        </w:tabs>
        <w:ind w:hanging="454"/>
      </w:pPr>
      <w:bookmarkStart w:id="129" w:name="_Toc151390584"/>
      <w:bookmarkStart w:id="130" w:name="_Toc151390744"/>
      <w:bookmarkStart w:id="131" w:name="_Toc151391905"/>
      <w:bookmarkStart w:id="132" w:name="_Toc161208053"/>
      <w:r w:rsidRPr="00BF2C71">
        <w:t>I.</w:t>
      </w:r>
      <w:r w:rsidRPr="00BF2C71">
        <w:tab/>
      </w:r>
      <w:r w:rsidR="009704E9" w:rsidRPr="00BF2C71">
        <w:t>Objective and scope</w:t>
      </w:r>
      <w:bookmarkEnd w:id="129"/>
      <w:bookmarkEnd w:id="130"/>
      <w:bookmarkEnd w:id="131"/>
      <w:bookmarkEnd w:id="132"/>
    </w:p>
    <w:p w14:paraId="62FD29E6" w14:textId="5BF206F7" w:rsidR="009704E9" w:rsidRPr="00E31ADF" w:rsidRDefault="00AB66BB" w:rsidP="00AB66BB">
      <w:pPr>
        <w:pStyle w:val="RegSingleTxtG"/>
        <w:rPr>
          <w:rFonts w:asciiTheme="majorBidi" w:eastAsia="Calibri" w:hAnsiTheme="majorBidi" w:cstheme="majorBidi"/>
        </w:rPr>
      </w:pPr>
      <w:bookmarkStart w:id="133" w:name="_Ref151392941"/>
      <w:r w:rsidRPr="00E31ADF">
        <w:rPr>
          <w:rFonts w:asciiTheme="majorBidi" w:eastAsia="Calibri" w:hAnsiTheme="majorBidi" w:cstheme="majorBidi"/>
        </w:rPr>
        <w:t>1.</w:t>
      </w:r>
      <w:r w:rsidRPr="00E31ADF">
        <w:rPr>
          <w:rFonts w:asciiTheme="majorBidi" w:eastAsia="Calibri" w:hAnsiTheme="majorBidi" w:cstheme="majorBidi"/>
        </w:rPr>
        <w:tab/>
      </w:r>
      <w:r w:rsidR="009704E9" w:rsidRPr="00BF2C71">
        <w:t>The purpose of the new funding arrangements, which complement and include sources, funds, processes and initiatives under and outside the Convention and the Paris Agreement, is to assist developing countries that are particularly vulnerable to the adverse effects of climate change in responding to loss and damage, including with a focus on addressing loss and damage by providing and assisting in mobilizing new and additional resources, including for addressing extreme weather events and slow onset events, especially in the context of ongoing and ex post action.</w:t>
      </w:r>
      <w:r w:rsidR="009704E9" w:rsidRPr="00BF2C71">
        <w:rPr>
          <w:sz w:val="18"/>
          <w:vertAlign w:val="superscript"/>
        </w:rPr>
        <w:footnoteReference w:id="8"/>
      </w:r>
      <w:bookmarkEnd w:id="133"/>
    </w:p>
    <w:p w14:paraId="253D539E" w14:textId="411BA0BB"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2.</w:t>
      </w:r>
      <w:r w:rsidRPr="00BF2C71">
        <w:rPr>
          <w:rFonts w:asciiTheme="majorBidi" w:eastAsia="Calibri" w:hAnsiTheme="majorBidi" w:cstheme="majorBidi"/>
        </w:rPr>
        <w:tab/>
      </w:r>
      <w:r w:rsidR="009704E9" w:rsidRPr="00BF2C71">
        <w:t>The new funding arrange</w:t>
      </w:r>
      <w:r w:rsidR="009704E9" w:rsidRPr="00BF2C71">
        <w:rPr>
          <w:rFonts w:asciiTheme="majorBidi" w:eastAsia="Calibri" w:hAnsiTheme="majorBidi" w:cstheme="majorBidi"/>
        </w:rPr>
        <w:t>ments include scaling up or enhancing existing and initiating</w:t>
      </w:r>
      <w:r w:rsidR="009704E9" w:rsidRPr="00BF2C71" w:rsidDel="00B77DC2">
        <w:rPr>
          <w:rFonts w:asciiTheme="majorBidi" w:eastAsia="Calibri" w:hAnsiTheme="majorBidi" w:cstheme="majorBidi"/>
        </w:rPr>
        <w:t xml:space="preserve"> new</w:t>
      </w:r>
      <w:r w:rsidR="009704E9" w:rsidRPr="00BF2C71">
        <w:rPr>
          <w:rFonts w:asciiTheme="majorBidi" w:eastAsia="Calibri" w:hAnsiTheme="majorBidi" w:cstheme="majorBidi"/>
        </w:rPr>
        <w:t xml:space="preserve"> funding arrangements</w:t>
      </w:r>
      <w:r w:rsidR="009704E9" w:rsidRPr="00BF2C71" w:rsidDel="00B77DC2">
        <w:rPr>
          <w:rFonts w:asciiTheme="majorBidi" w:eastAsia="Calibri" w:hAnsiTheme="majorBidi" w:cstheme="majorBidi"/>
        </w:rPr>
        <w:t xml:space="preserve"> for responding to loss and damage</w:t>
      </w:r>
      <w:r w:rsidR="009704E9" w:rsidRPr="00BF2C71">
        <w:rPr>
          <w:rFonts w:asciiTheme="majorBidi" w:eastAsia="Calibri" w:hAnsiTheme="majorBidi" w:cstheme="majorBidi"/>
        </w:rPr>
        <w:t>.</w:t>
      </w:r>
    </w:p>
    <w:p w14:paraId="3CBD9FED" w14:textId="6DA72AA3"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3.</w:t>
      </w:r>
      <w:r w:rsidRPr="00BF2C71">
        <w:rPr>
          <w:rFonts w:asciiTheme="majorBidi" w:eastAsia="Calibri" w:hAnsiTheme="majorBidi" w:cstheme="majorBidi"/>
        </w:rPr>
        <w:tab/>
      </w:r>
      <w:r w:rsidR="009704E9" w:rsidRPr="00BF2C71">
        <w:t>The new funding arrangements will focus on providing and assisting in mobilizing new and additional resources while complementing sources, funds, processes and initiatives under and outside the Convention and the Paris Agreement.</w:t>
      </w:r>
    </w:p>
    <w:p w14:paraId="51AD2488" w14:textId="4D5C6BFA" w:rsidR="009704E9" w:rsidRPr="00BF2C71" w:rsidRDefault="00AB66BB" w:rsidP="00AB66BB">
      <w:pPr>
        <w:pStyle w:val="RegHChG"/>
        <w:tabs>
          <w:tab w:val="left" w:pos="1135"/>
        </w:tabs>
        <w:ind w:hanging="454"/>
      </w:pPr>
      <w:bookmarkStart w:id="134" w:name="_Toc151390585"/>
      <w:bookmarkStart w:id="135" w:name="_Toc151390745"/>
      <w:bookmarkStart w:id="136" w:name="_Toc151391906"/>
      <w:bookmarkStart w:id="137" w:name="_Toc161208054"/>
      <w:r w:rsidRPr="00BF2C71">
        <w:t>II.</w:t>
      </w:r>
      <w:r w:rsidRPr="00BF2C71">
        <w:tab/>
      </w:r>
      <w:r w:rsidR="009704E9" w:rsidRPr="00BF2C71">
        <w:t>Coordination and complementarity</w:t>
      </w:r>
      <w:bookmarkEnd w:id="134"/>
      <w:bookmarkEnd w:id="135"/>
      <w:bookmarkEnd w:id="136"/>
      <w:bookmarkEnd w:id="137"/>
      <w:r w:rsidR="009704E9" w:rsidRPr="00BF2C71">
        <w:t xml:space="preserve"> </w:t>
      </w:r>
    </w:p>
    <w:p w14:paraId="7A5F62A6" w14:textId="545EA13C"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4.</w:t>
      </w:r>
      <w:r w:rsidRPr="00BF2C71">
        <w:rPr>
          <w:rFonts w:asciiTheme="majorBidi" w:eastAsia="Calibri" w:hAnsiTheme="majorBidi" w:cstheme="majorBidi"/>
        </w:rPr>
        <w:tab/>
      </w:r>
      <w:r w:rsidR="009704E9" w:rsidRPr="00BF2C71">
        <w:t>The funding arrangements will increase the coherence of and coordination across the loss and damage finance architecture. They will contribute to avoiding the duplication of effort, maximizing and leveraging comparative advantages, sharing best practices and promoting synergies among the communities of practice related to loss and damage while continuing to assist in mobilizing new, additional and predictable financial resources.</w:t>
      </w:r>
    </w:p>
    <w:p w14:paraId="38587410" w14:textId="1FE94DE9"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5.</w:t>
      </w:r>
      <w:r w:rsidRPr="00BF2C71">
        <w:rPr>
          <w:rFonts w:asciiTheme="majorBidi" w:eastAsia="Calibri" w:hAnsiTheme="majorBidi" w:cstheme="majorBidi"/>
        </w:rPr>
        <w:tab/>
      </w:r>
      <w:r w:rsidR="009704E9" w:rsidRPr="00BF2C71">
        <w:t>The funding arrangements should ensure coordination at the national and regional level while also ensuring coherence at the operational level and in programmatic approaches</w:t>
      </w:r>
      <w:r w:rsidR="009704E9" w:rsidRPr="00BF2C71">
        <w:rPr>
          <w:rFonts w:asciiTheme="majorBidi" w:hAnsiTheme="majorBidi" w:cstheme="majorBidi"/>
        </w:rPr>
        <w:t>.</w:t>
      </w:r>
    </w:p>
    <w:p w14:paraId="34696A19" w14:textId="0118650D"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6.</w:t>
      </w:r>
      <w:r w:rsidRPr="00BF2C71">
        <w:rPr>
          <w:rFonts w:asciiTheme="majorBidi" w:eastAsia="Calibri" w:hAnsiTheme="majorBidi" w:cstheme="majorBidi"/>
        </w:rPr>
        <w:tab/>
      </w:r>
      <w:r w:rsidR="009704E9" w:rsidRPr="00BF2C71">
        <w:t>The funding arrangements are to</w:t>
      </w:r>
      <w:r w:rsidR="009704E9" w:rsidRPr="00BF2C71">
        <w:rPr>
          <w:rFonts w:asciiTheme="majorBidi" w:hAnsiTheme="majorBidi" w:cstheme="majorBidi"/>
        </w:rPr>
        <w:t xml:space="preserve"> work in a manner coherent</w:t>
      </w:r>
      <w:r w:rsidR="009704E9" w:rsidRPr="00BF2C71" w:rsidDel="00E80BB1">
        <w:rPr>
          <w:rFonts w:asciiTheme="majorBidi" w:hAnsiTheme="majorBidi" w:cstheme="majorBidi"/>
        </w:rPr>
        <w:t xml:space="preserve"> </w:t>
      </w:r>
      <w:r w:rsidR="009704E9" w:rsidRPr="00BF2C71">
        <w:rPr>
          <w:rFonts w:asciiTheme="majorBidi" w:hAnsiTheme="majorBidi" w:cstheme="majorBidi"/>
        </w:rPr>
        <w:t xml:space="preserve">with </w:t>
      </w:r>
      <w:r w:rsidR="009704E9" w:rsidRPr="00BF2C71" w:rsidDel="0068098C">
        <w:rPr>
          <w:rFonts w:asciiTheme="majorBidi" w:hAnsiTheme="majorBidi" w:cstheme="majorBidi"/>
        </w:rPr>
        <w:t xml:space="preserve">and </w:t>
      </w:r>
      <w:r w:rsidR="009704E9" w:rsidRPr="00BF2C71">
        <w:rPr>
          <w:rFonts w:asciiTheme="majorBidi" w:hAnsiTheme="majorBidi" w:cstheme="majorBidi"/>
        </w:rPr>
        <w:t xml:space="preserve">complementary to the fund established </w:t>
      </w:r>
      <w:r w:rsidR="00ED5372">
        <w:rPr>
          <w:rFonts w:asciiTheme="majorBidi" w:hAnsiTheme="majorBidi" w:cstheme="majorBidi"/>
        </w:rPr>
        <w:t>in</w:t>
      </w:r>
      <w:r w:rsidR="00ED5372" w:rsidRPr="00BF2C71">
        <w:rPr>
          <w:rFonts w:asciiTheme="majorBidi" w:hAnsiTheme="majorBidi" w:cstheme="majorBidi"/>
        </w:rPr>
        <w:t xml:space="preserve"> </w:t>
      </w:r>
      <w:r w:rsidR="009704E9" w:rsidRPr="00BF2C71">
        <w:rPr>
          <w:rFonts w:asciiTheme="majorBidi" w:hAnsiTheme="majorBidi" w:cstheme="majorBidi"/>
        </w:rPr>
        <w:t xml:space="preserve">paragraph 3 of decisions 2/CP.27 and 2/CMA.4 (hereinafter referred to as the Fund), which will be made possible through the best use of existing </w:t>
      </w:r>
      <w:r w:rsidR="009704E9" w:rsidRPr="00BF2C71" w:rsidDel="00084DB9">
        <w:rPr>
          <w:rFonts w:asciiTheme="majorBidi" w:hAnsiTheme="majorBidi" w:cstheme="majorBidi"/>
        </w:rPr>
        <w:t>mechanisms</w:t>
      </w:r>
      <w:r w:rsidR="009704E9" w:rsidRPr="00BF2C71">
        <w:rPr>
          <w:rFonts w:asciiTheme="majorBidi" w:hAnsiTheme="majorBidi" w:cstheme="majorBidi"/>
        </w:rPr>
        <w:t xml:space="preserve">, such as the </w:t>
      </w:r>
      <w:r w:rsidR="009704E9" w:rsidRPr="00A11892">
        <w:rPr>
          <w:rFonts w:asciiTheme="majorBidi" w:hAnsiTheme="majorBidi" w:cstheme="majorBidi"/>
        </w:rPr>
        <w:t xml:space="preserve">Warsaw International Mechanism for Loss and Damage associated with Climate Change Impacts </w:t>
      </w:r>
      <w:r w:rsidR="009704E9">
        <w:rPr>
          <w:rFonts w:asciiTheme="majorBidi" w:hAnsiTheme="majorBidi" w:cstheme="majorBidi"/>
        </w:rPr>
        <w:t>(</w:t>
      </w:r>
      <w:r w:rsidR="009704E9" w:rsidRPr="00BF2C71">
        <w:rPr>
          <w:rFonts w:asciiTheme="majorBidi" w:hAnsiTheme="majorBidi" w:cstheme="majorBidi"/>
        </w:rPr>
        <w:t>WIM</w:t>
      </w:r>
      <w:r w:rsidR="009704E9">
        <w:rPr>
          <w:rFonts w:asciiTheme="majorBidi" w:hAnsiTheme="majorBidi" w:cstheme="majorBidi"/>
        </w:rPr>
        <w:t>)</w:t>
      </w:r>
      <w:r w:rsidR="009704E9" w:rsidRPr="00BF2C71">
        <w:rPr>
          <w:rFonts w:asciiTheme="majorBidi" w:hAnsiTheme="majorBidi" w:cstheme="majorBidi"/>
        </w:rPr>
        <w:t xml:space="preserve"> and the Santiago network</w:t>
      </w:r>
      <w:r w:rsidR="009704E9">
        <w:rPr>
          <w:rFonts w:asciiTheme="majorBidi" w:hAnsiTheme="majorBidi" w:cstheme="majorBidi"/>
        </w:rPr>
        <w:t xml:space="preserve"> </w:t>
      </w:r>
      <w:r w:rsidR="009704E9" w:rsidRPr="004A7903">
        <w:t>for averting, minimizing and addressing loss and damage associated with the adverse effects of climate change</w:t>
      </w:r>
      <w:r w:rsidR="009704E9" w:rsidRPr="00BF2C71">
        <w:rPr>
          <w:rFonts w:asciiTheme="majorBidi" w:hAnsiTheme="majorBidi" w:cstheme="majorBidi"/>
        </w:rPr>
        <w:t>.</w:t>
      </w:r>
    </w:p>
    <w:p w14:paraId="4B180438" w14:textId="1958DCB9" w:rsidR="009704E9" w:rsidRPr="00BF2C71" w:rsidDel="009B1A63" w:rsidRDefault="00AB66BB" w:rsidP="00AB66BB">
      <w:pPr>
        <w:pStyle w:val="RegSingleTxtG"/>
      </w:pPr>
      <w:r w:rsidRPr="00BF2C71" w:rsidDel="009B1A63">
        <w:t>7.</w:t>
      </w:r>
      <w:r w:rsidRPr="00BF2C71" w:rsidDel="009B1A63">
        <w:tab/>
      </w:r>
      <w:r w:rsidR="009704E9" w:rsidRPr="00BF2C71" w:rsidDel="009B1A63">
        <w:t xml:space="preserve">The Santiago network and its members should contribute to </w:t>
      </w:r>
      <w:r w:rsidR="009704E9" w:rsidRPr="00BF2C71">
        <w:t xml:space="preserve">the above-mentioned </w:t>
      </w:r>
      <w:r w:rsidR="009704E9" w:rsidRPr="00BF2C71" w:rsidDel="009B1A63">
        <w:t xml:space="preserve">coherence by </w:t>
      </w:r>
      <w:r w:rsidR="009704E9" w:rsidRPr="00BF2C71" w:rsidDel="000D1780">
        <w:t xml:space="preserve">aligning </w:t>
      </w:r>
      <w:r w:rsidR="009704E9" w:rsidRPr="00BF2C71" w:rsidDel="009B1A63">
        <w:t xml:space="preserve">technical assistance </w:t>
      </w:r>
      <w:r w:rsidR="009704E9" w:rsidRPr="00BF2C71">
        <w:t>catalysed under the network</w:t>
      </w:r>
      <w:r w:rsidR="009704E9" w:rsidRPr="00BF2C71" w:rsidDel="009B1A63">
        <w:t xml:space="preserve"> </w:t>
      </w:r>
      <w:r w:rsidR="009704E9" w:rsidRPr="00BF2C71">
        <w:t xml:space="preserve">with efforts </w:t>
      </w:r>
      <w:r w:rsidR="009704E9" w:rsidRPr="00BF2C71" w:rsidDel="009B1A63">
        <w:t xml:space="preserve">to build capacity and support </w:t>
      </w:r>
      <w:r w:rsidR="009704E9" w:rsidRPr="00BF2C71">
        <w:t xml:space="preserve">the </w:t>
      </w:r>
      <w:r w:rsidR="009704E9" w:rsidRPr="00BF2C71" w:rsidDel="009B1A63">
        <w:t xml:space="preserve">programmatic approaches of the </w:t>
      </w:r>
      <w:r w:rsidR="009704E9" w:rsidRPr="00BF2C71">
        <w:t>Fund</w:t>
      </w:r>
      <w:r w:rsidR="009704E9" w:rsidRPr="00BF2C71" w:rsidDel="009B1A63">
        <w:t xml:space="preserve"> and the funding arrangements, as appropriate.</w:t>
      </w:r>
    </w:p>
    <w:p w14:paraId="7366A897" w14:textId="1ADFDE1E" w:rsidR="009704E9" w:rsidRPr="00BF2C71" w:rsidRDefault="00AB66BB" w:rsidP="00AB66BB">
      <w:pPr>
        <w:keepNext/>
        <w:keepLines/>
        <w:tabs>
          <w:tab w:val="left" w:pos="1135"/>
        </w:tabs>
        <w:spacing w:before="360" w:after="240" w:line="270" w:lineRule="exact"/>
        <w:ind w:left="1135" w:right="1134" w:hanging="284"/>
        <w:rPr>
          <w:b/>
          <w:sz w:val="24"/>
        </w:rPr>
      </w:pPr>
      <w:bookmarkStart w:id="138" w:name="_Toc151390586"/>
      <w:bookmarkStart w:id="139" w:name="_Toc151390746"/>
      <w:bookmarkStart w:id="140" w:name="_Toc151391907"/>
      <w:r w:rsidRPr="00BF2C71">
        <w:rPr>
          <w:b/>
          <w:sz w:val="24"/>
        </w:rPr>
        <w:t>A.</w:t>
      </w:r>
      <w:r w:rsidRPr="00BF2C71">
        <w:rPr>
          <w:b/>
          <w:sz w:val="24"/>
        </w:rPr>
        <w:tab/>
      </w:r>
      <w:r w:rsidR="009704E9" w:rsidRPr="00BF2C71">
        <w:rPr>
          <w:b/>
          <w:sz w:val="24"/>
        </w:rPr>
        <w:t>Relationship of the new funding arrangements with the Fund</w:t>
      </w:r>
      <w:bookmarkEnd w:id="138"/>
      <w:bookmarkEnd w:id="139"/>
      <w:bookmarkEnd w:id="140"/>
    </w:p>
    <w:p w14:paraId="445E974D" w14:textId="6385B0E3" w:rsidR="009704E9" w:rsidRPr="00BF2C71" w:rsidRDefault="00AB66BB" w:rsidP="00AB66BB">
      <w:pPr>
        <w:pStyle w:val="RegSingleTxtG"/>
      </w:pPr>
      <w:r w:rsidRPr="00BF2C71">
        <w:t>8.</w:t>
      </w:r>
      <w:r w:rsidRPr="00BF2C71">
        <w:tab/>
      </w:r>
      <w:r w:rsidR="009704E9" w:rsidRPr="00BF2C71">
        <w:t xml:space="preserve">The Fund will act as </w:t>
      </w:r>
      <w:r w:rsidR="009704E9" w:rsidRPr="00BF2C71" w:rsidDel="0052103E">
        <w:t>the</w:t>
      </w:r>
      <w:r w:rsidR="009704E9" w:rsidRPr="00BF2C71">
        <w:t xml:space="preserve"> platform for facilitating coordination and complementarity under the funding arrangements by establishing and operationalizing the high-level dialogue outlined in chapter</w:t>
      </w:r>
      <w:r w:rsidR="00322A86">
        <w:t xml:space="preserve"> </w:t>
      </w:r>
      <w:r w:rsidR="00317898">
        <w:rPr>
          <w:cs/>
        </w:rPr>
        <w:t>‎</w:t>
      </w:r>
      <w:proofErr w:type="spellStart"/>
      <w:r w:rsidR="00317898">
        <w:t>II.B</w:t>
      </w:r>
      <w:proofErr w:type="spellEnd"/>
      <w:r w:rsidR="00317898">
        <w:t xml:space="preserve"> below</w:t>
      </w:r>
      <w:r w:rsidR="009704E9" w:rsidRPr="00BF2C71">
        <w:t>.</w:t>
      </w:r>
    </w:p>
    <w:p w14:paraId="7BDF34EB" w14:textId="07445536" w:rsidR="009704E9" w:rsidRPr="00BF2C71" w:rsidRDefault="00AB66BB" w:rsidP="00AB66BB">
      <w:pPr>
        <w:pStyle w:val="RegSingleTxtG"/>
      </w:pPr>
      <w:r w:rsidRPr="00BF2C71">
        <w:t>9.</w:t>
      </w:r>
      <w:r w:rsidRPr="00BF2C71">
        <w:tab/>
      </w:r>
      <w:r w:rsidR="009704E9" w:rsidRPr="00BF2C71">
        <w:t xml:space="preserve">The Board of the Fund is encouraged to create an approach </w:t>
      </w:r>
      <w:r w:rsidR="003657CA">
        <w:t>t</w:t>
      </w:r>
      <w:r w:rsidR="009704E9" w:rsidRPr="00BF2C71">
        <w:t xml:space="preserve">o developing partnerships with other entities </w:t>
      </w:r>
      <w:r w:rsidR="009704E9">
        <w:t>that form part of</w:t>
      </w:r>
      <w:r w:rsidR="009704E9" w:rsidRPr="00BF2C71">
        <w:t xml:space="preserve"> the funding arrangements.</w:t>
      </w:r>
    </w:p>
    <w:p w14:paraId="3CFE144E" w14:textId="7E651785" w:rsidR="009704E9" w:rsidRPr="00BF2C71" w:rsidRDefault="00AB66BB" w:rsidP="00AB66BB">
      <w:pPr>
        <w:pStyle w:val="RegSingleTxtG"/>
      </w:pPr>
      <w:r w:rsidRPr="00BF2C71">
        <w:t>10.</w:t>
      </w:r>
      <w:r w:rsidRPr="00BF2C71">
        <w:tab/>
      </w:r>
      <w:r w:rsidR="009704E9" w:rsidRPr="00BF2C71">
        <w:t>The Board is requested to develop standard procedures informed, inter alia, by the work of the WIM to identify sources, funds, processes and initiatives under and outside the Convention and the Paris Agreement that are assisting developing countries in responding to loss and damage from sudden or slow onset events, including economic or non-economic loss and damage</w:t>
      </w:r>
      <w:r w:rsidR="009704E9" w:rsidRPr="00BF2C71" w:rsidDel="00AD5640">
        <w:t xml:space="preserve"> </w:t>
      </w:r>
      <w:r w:rsidR="009704E9" w:rsidRPr="00BF2C71">
        <w:t xml:space="preserve">(i.e. </w:t>
      </w:r>
      <w:r w:rsidR="009704E9" w:rsidRPr="00BF2C71" w:rsidDel="00AD5640">
        <w:t>funding arrangements</w:t>
      </w:r>
      <w:r w:rsidR="009704E9" w:rsidRPr="00BF2C71">
        <w:t>), for the purpose of supporting strengthened coordination and complementarity.</w:t>
      </w:r>
    </w:p>
    <w:p w14:paraId="7A5DD4C4" w14:textId="77C291ED" w:rsidR="009704E9" w:rsidRPr="00BF2C71" w:rsidRDefault="00AB66BB" w:rsidP="00AB66BB">
      <w:pPr>
        <w:pStyle w:val="RegH1G"/>
        <w:tabs>
          <w:tab w:val="left" w:pos="1135"/>
        </w:tabs>
        <w:ind w:left="1135" w:hanging="454"/>
      </w:pPr>
      <w:bookmarkStart w:id="141" w:name="_Toc151390587"/>
      <w:bookmarkStart w:id="142" w:name="_Toc151390747"/>
      <w:bookmarkStart w:id="143" w:name="_Toc151391908"/>
      <w:bookmarkStart w:id="144" w:name="_Ref155790257"/>
      <w:bookmarkStart w:id="145" w:name="_Toc161208055"/>
      <w:r w:rsidRPr="00BF2C71">
        <w:t>B.</w:t>
      </w:r>
      <w:r w:rsidRPr="00BF2C71">
        <w:tab/>
      </w:r>
      <w:r w:rsidR="009704E9" w:rsidRPr="00BF2C71">
        <w:t>High-level dialogue</w:t>
      </w:r>
      <w:bookmarkEnd w:id="141"/>
      <w:bookmarkEnd w:id="142"/>
      <w:bookmarkEnd w:id="143"/>
      <w:bookmarkEnd w:id="144"/>
      <w:bookmarkEnd w:id="145"/>
    </w:p>
    <w:p w14:paraId="7CB85AA3" w14:textId="138BDDA4"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11.</w:t>
      </w:r>
      <w:r w:rsidRPr="00BF2C71">
        <w:rPr>
          <w:rFonts w:asciiTheme="majorBidi" w:eastAsia="Calibri" w:hAnsiTheme="majorBidi" w:cstheme="majorBidi"/>
        </w:rPr>
        <w:tab/>
      </w:r>
      <w:r w:rsidR="009704E9" w:rsidRPr="00BF2C71">
        <w:rPr>
          <w:rFonts w:asciiTheme="majorBidi" w:hAnsiTheme="majorBidi" w:cstheme="majorBidi"/>
        </w:rPr>
        <w:t xml:space="preserve">An annual high-level dialogue on coordination and </w:t>
      </w:r>
      <w:r w:rsidR="009704E9" w:rsidRPr="001958AD">
        <w:rPr>
          <w:rFonts w:asciiTheme="majorBidi" w:hAnsiTheme="majorBidi" w:cstheme="majorBidi"/>
        </w:rPr>
        <w:t>complementarity (the dialogue)</w:t>
      </w:r>
      <w:r w:rsidR="009704E9" w:rsidRPr="00BF2C71" w:rsidDel="00A2467D">
        <w:rPr>
          <w:rFonts w:asciiTheme="majorBidi" w:hAnsiTheme="majorBidi" w:cstheme="majorBidi"/>
        </w:rPr>
        <w:t xml:space="preserve"> </w:t>
      </w:r>
      <w:r w:rsidR="009704E9" w:rsidRPr="00BF2C71" w:rsidDel="00FE5349">
        <w:rPr>
          <w:rFonts w:asciiTheme="majorBidi" w:hAnsiTheme="majorBidi" w:cstheme="majorBidi"/>
        </w:rPr>
        <w:t>with</w:t>
      </w:r>
      <w:r w:rsidR="009704E9" w:rsidRPr="00BF2C71">
        <w:rPr>
          <w:rFonts w:asciiTheme="majorBidi" w:hAnsiTheme="majorBidi" w:cstheme="majorBidi"/>
        </w:rPr>
        <w:t xml:space="preserve"> </w:t>
      </w:r>
      <w:r w:rsidR="009704E9" w:rsidRPr="00BF2C71" w:rsidDel="00A948EB">
        <w:rPr>
          <w:rFonts w:asciiTheme="majorBidi" w:hAnsiTheme="majorBidi" w:cstheme="majorBidi"/>
        </w:rPr>
        <w:t xml:space="preserve">representatives </w:t>
      </w:r>
      <w:r w:rsidR="009704E9" w:rsidRPr="00BF2C71" w:rsidDel="00A91229">
        <w:rPr>
          <w:rFonts w:asciiTheme="majorBidi" w:hAnsiTheme="majorBidi" w:cstheme="majorBidi"/>
        </w:rPr>
        <w:t>from</w:t>
      </w:r>
      <w:r w:rsidR="009704E9" w:rsidRPr="00BF2C71" w:rsidDel="00A948EB">
        <w:rPr>
          <w:rFonts w:asciiTheme="majorBidi" w:hAnsiTheme="majorBidi" w:cstheme="majorBidi"/>
        </w:rPr>
        <w:t xml:space="preserve"> </w:t>
      </w:r>
      <w:r w:rsidR="009704E9" w:rsidRPr="00BF2C71">
        <w:rPr>
          <w:rFonts w:asciiTheme="majorBidi" w:hAnsiTheme="majorBidi" w:cstheme="majorBidi"/>
        </w:rPr>
        <w:t xml:space="preserve">the </w:t>
      </w:r>
      <w:r w:rsidR="009704E9" w:rsidRPr="00BF2C71" w:rsidDel="00A948EB">
        <w:rPr>
          <w:rFonts w:asciiTheme="majorBidi" w:hAnsiTheme="majorBidi" w:cstheme="majorBidi"/>
        </w:rPr>
        <w:t xml:space="preserve">main </w:t>
      </w:r>
      <w:r w:rsidR="009704E9" w:rsidRPr="00BF2C71">
        <w:rPr>
          <w:rFonts w:asciiTheme="majorBidi" w:hAnsiTheme="majorBidi" w:cstheme="majorBidi"/>
        </w:rPr>
        <w:t xml:space="preserve">entities </w:t>
      </w:r>
      <w:r w:rsidR="009704E9" w:rsidRPr="00BF2C71" w:rsidDel="00FE5349">
        <w:rPr>
          <w:rFonts w:asciiTheme="majorBidi" w:hAnsiTheme="majorBidi" w:cstheme="majorBidi"/>
        </w:rPr>
        <w:t xml:space="preserve">that </w:t>
      </w:r>
      <w:r w:rsidR="009704E9" w:rsidRPr="00BF2C71" w:rsidDel="001B0C6E">
        <w:rPr>
          <w:rFonts w:asciiTheme="majorBidi" w:hAnsiTheme="majorBidi" w:cstheme="majorBidi"/>
        </w:rPr>
        <w:t>form part of</w:t>
      </w:r>
      <w:r w:rsidR="009704E9" w:rsidRPr="00BF2C71">
        <w:rPr>
          <w:rFonts w:asciiTheme="majorBidi" w:hAnsiTheme="majorBidi" w:cstheme="majorBidi"/>
        </w:rPr>
        <w:t xml:space="preserve"> the funding arrangements will be organized</w:t>
      </w:r>
      <w:r w:rsidR="009704E9" w:rsidRPr="00BF2C71" w:rsidDel="00FE5349">
        <w:rPr>
          <w:rFonts w:asciiTheme="majorBidi" w:hAnsiTheme="majorBidi" w:cstheme="majorBidi"/>
        </w:rPr>
        <w:t xml:space="preserve"> </w:t>
      </w:r>
      <w:r w:rsidR="009704E9" w:rsidRPr="00BF2C71">
        <w:rPr>
          <w:rFonts w:asciiTheme="majorBidi" w:hAnsiTheme="majorBidi" w:cstheme="majorBidi"/>
        </w:rPr>
        <w:t>to:</w:t>
      </w:r>
    </w:p>
    <w:p w14:paraId="477A0DBC" w14:textId="5A15DB53" w:rsidR="009704E9" w:rsidRPr="00BF2C71" w:rsidRDefault="00AB66BB" w:rsidP="00AB66BB">
      <w:pPr>
        <w:pStyle w:val="RegSingleTxtG"/>
        <w:tabs>
          <w:tab w:val="clear" w:pos="1701"/>
          <w:tab w:val="left" w:pos="1702"/>
        </w:tabs>
        <w:ind w:firstLine="567"/>
      </w:pPr>
      <w:r w:rsidRPr="00BF2C71">
        <w:rPr>
          <w:szCs w:val="28"/>
        </w:rPr>
        <w:t>(a)</w:t>
      </w:r>
      <w:r w:rsidRPr="00BF2C71">
        <w:rPr>
          <w:szCs w:val="28"/>
        </w:rPr>
        <w:tab/>
      </w:r>
      <w:r w:rsidR="009704E9" w:rsidRPr="009C4350">
        <w:rPr>
          <w:rFonts w:asciiTheme="majorBidi" w:hAnsiTheme="majorBidi" w:cstheme="majorBidi"/>
        </w:rPr>
        <w:t>Facilitate a structured and timely exchange of relevant knowledge and information,</w:t>
      </w:r>
      <w:r w:rsidR="009704E9" w:rsidRPr="00BF2C71">
        <w:t xml:space="preserve"> including between the entities </w:t>
      </w:r>
      <w:r w:rsidR="009704E9">
        <w:t>that form part of</w:t>
      </w:r>
      <w:r w:rsidR="009704E9" w:rsidRPr="00BF2C71">
        <w:t xml:space="preserve"> the funding arrangements and the Fund;</w:t>
      </w:r>
    </w:p>
    <w:p w14:paraId="306DBC24" w14:textId="18E6674E" w:rsidR="009704E9" w:rsidRPr="00BF2C71" w:rsidRDefault="00AB66BB" w:rsidP="00AB66BB">
      <w:pPr>
        <w:pStyle w:val="RegSingleTxtG"/>
        <w:tabs>
          <w:tab w:val="clear" w:pos="1701"/>
          <w:tab w:val="left" w:pos="1702"/>
        </w:tabs>
        <w:ind w:firstLine="567"/>
      </w:pPr>
      <w:r w:rsidRPr="00BF2C71">
        <w:rPr>
          <w:szCs w:val="28"/>
        </w:rPr>
        <w:t>(b)</w:t>
      </w:r>
      <w:r w:rsidRPr="00BF2C71">
        <w:rPr>
          <w:szCs w:val="28"/>
        </w:rPr>
        <w:tab/>
      </w:r>
      <w:r w:rsidR="009704E9" w:rsidRPr="00BF2C71">
        <w:t xml:space="preserve">Strengthen capacity </w:t>
      </w:r>
      <w:r w:rsidR="009704E9" w:rsidRPr="00BF2C71" w:rsidDel="002B0780">
        <w:t xml:space="preserve">and synergies </w:t>
      </w:r>
      <w:r w:rsidR="009704E9" w:rsidRPr="00BF2C71">
        <w:t>to enhance the integration of measures to respond to loss and damage into sources, funds, processes and initiatives under and outside the Convention and the Paris Agreement by drawing on the experience of others, exchanging good policies and practices, and leveraging research and data systems;</w:t>
      </w:r>
    </w:p>
    <w:p w14:paraId="7CD7788E" w14:textId="40410194" w:rsidR="009704E9" w:rsidRPr="00BF2C71" w:rsidRDefault="00AB66BB" w:rsidP="00AB66BB">
      <w:pPr>
        <w:pStyle w:val="RegSingleTxtG"/>
        <w:tabs>
          <w:tab w:val="clear" w:pos="1701"/>
          <w:tab w:val="left" w:pos="1702"/>
        </w:tabs>
        <w:ind w:firstLine="567"/>
      </w:pPr>
      <w:r w:rsidRPr="00BF2C71">
        <w:rPr>
          <w:szCs w:val="28"/>
        </w:rPr>
        <w:t>(c)</w:t>
      </w:r>
      <w:r w:rsidRPr="00BF2C71">
        <w:rPr>
          <w:szCs w:val="28"/>
        </w:rPr>
        <w:tab/>
      </w:r>
      <w:r w:rsidR="009704E9" w:rsidRPr="00BF2C71">
        <w:t>Promote the exchange of country and community experience in undertaking action to respond to loss and damage;</w:t>
      </w:r>
    </w:p>
    <w:p w14:paraId="7138EABA" w14:textId="79C2C65E" w:rsidR="009704E9" w:rsidRPr="00BF2C71" w:rsidRDefault="00AB66BB" w:rsidP="00AB66BB">
      <w:pPr>
        <w:pStyle w:val="RegSingleTxtG"/>
        <w:tabs>
          <w:tab w:val="clear" w:pos="1701"/>
          <w:tab w:val="left" w:pos="1702"/>
        </w:tabs>
        <w:ind w:firstLine="567"/>
      </w:pPr>
      <w:r w:rsidRPr="00BF2C71">
        <w:rPr>
          <w:szCs w:val="28"/>
        </w:rPr>
        <w:t>(d)</w:t>
      </w:r>
      <w:r w:rsidRPr="00BF2C71">
        <w:rPr>
          <w:szCs w:val="28"/>
        </w:rPr>
        <w:tab/>
      </w:r>
      <w:r w:rsidR="009704E9" w:rsidRPr="00BF2C71">
        <w:t>Identify priority gaps and new opportunities for cooperation, coordination and complementarity;</w:t>
      </w:r>
    </w:p>
    <w:p w14:paraId="2F91C740" w14:textId="10A0895F" w:rsidR="009704E9" w:rsidRPr="00BF2C71" w:rsidRDefault="00AB66BB" w:rsidP="00AB66BB">
      <w:pPr>
        <w:pStyle w:val="RegSingleTxtG"/>
        <w:tabs>
          <w:tab w:val="clear" w:pos="1701"/>
          <w:tab w:val="left" w:pos="1702"/>
        </w:tabs>
        <w:ind w:firstLine="567"/>
      </w:pPr>
      <w:r w:rsidRPr="00BF2C71">
        <w:rPr>
          <w:szCs w:val="28"/>
        </w:rPr>
        <w:t>(e)</w:t>
      </w:r>
      <w:r w:rsidRPr="00BF2C71">
        <w:rPr>
          <w:szCs w:val="28"/>
        </w:rPr>
        <w:tab/>
      </w:r>
      <w:r w:rsidR="009704E9" w:rsidRPr="00BF2C71">
        <w:t>Develop recommendations on s</w:t>
      </w:r>
      <w:r w:rsidR="009704E9" w:rsidRPr="00BF2C71">
        <w:rPr>
          <w:rFonts w:asciiTheme="majorBidi" w:eastAsia="Calibri" w:hAnsiTheme="majorBidi" w:cstheme="majorBidi"/>
        </w:rPr>
        <w:t>caling up or enhancing existing as well as initiating new funding arrangements for responding to loss and damage.</w:t>
      </w:r>
    </w:p>
    <w:p w14:paraId="0695A876" w14:textId="66637586" w:rsidR="009704E9" w:rsidRPr="00BF2C71" w:rsidRDefault="00AB66BB" w:rsidP="00AB66BB">
      <w:pPr>
        <w:pStyle w:val="RegSingleTxtG"/>
      </w:pPr>
      <w:r w:rsidRPr="00BF2C71">
        <w:t>12.</w:t>
      </w:r>
      <w:r w:rsidRPr="00BF2C71">
        <w:tab/>
      </w:r>
      <w:r w:rsidR="009704E9" w:rsidRPr="00BF2C71">
        <w:t xml:space="preserve">The Board of the Fund will report on the dialogue through its annual report to the </w:t>
      </w:r>
      <w:r w:rsidR="004C50D1">
        <w:t>Conference of the Parties (</w:t>
      </w:r>
      <w:r w:rsidR="009704E9" w:rsidRPr="00BF2C71">
        <w:t>COP</w:t>
      </w:r>
      <w:r w:rsidR="004C50D1">
        <w:t>)</w:t>
      </w:r>
      <w:r w:rsidR="009704E9" w:rsidRPr="00BF2C71">
        <w:t xml:space="preserve"> and the </w:t>
      </w:r>
      <w:r w:rsidR="004C50D1">
        <w:t>Conference of the Parties serving as the meeting of the Parties to the Paris Agreement (</w:t>
      </w:r>
      <w:r w:rsidR="009704E9" w:rsidRPr="00BF2C71">
        <w:t>CMA</w:t>
      </w:r>
      <w:r w:rsidR="004C50D1">
        <w:t>)</w:t>
      </w:r>
      <w:r w:rsidR="009704E9" w:rsidRPr="00BF2C71">
        <w:t>, and will include in the report information</w:t>
      </w:r>
      <w:r w:rsidR="009704E9" w:rsidRPr="00BF2C71" w:rsidDel="001E7EC1">
        <w:t xml:space="preserve"> on</w:t>
      </w:r>
      <w:r w:rsidR="009704E9" w:rsidRPr="00BF2C71">
        <w:t xml:space="preserve"> actions to implement the recommendations arising from the dialogue, as well as recommendations on new funding arrangements.</w:t>
      </w:r>
    </w:p>
    <w:p w14:paraId="366C71E9" w14:textId="4C79594B"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13.</w:t>
      </w:r>
      <w:r w:rsidRPr="00BF2C71">
        <w:rPr>
          <w:rFonts w:asciiTheme="majorBidi" w:eastAsia="Calibri" w:hAnsiTheme="majorBidi" w:cstheme="majorBidi"/>
        </w:rPr>
        <w:tab/>
      </w:r>
      <w:r w:rsidR="009704E9" w:rsidRPr="00BF2C71">
        <w:rPr>
          <w:rFonts w:asciiTheme="majorBidi" w:eastAsia="Calibri" w:hAnsiTheme="majorBidi" w:cstheme="majorBidi"/>
        </w:rPr>
        <w:t>The dialogue will be co-convened by the Fund and the United Nations Secretary-General</w:t>
      </w:r>
      <w:r w:rsidR="009704E9">
        <w:rPr>
          <w:rFonts w:asciiTheme="majorBidi" w:eastAsia="Calibri" w:hAnsiTheme="majorBidi" w:cstheme="majorBidi"/>
        </w:rPr>
        <w:t>,</w:t>
      </w:r>
      <w:r w:rsidR="009704E9" w:rsidRPr="00BF2C71">
        <w:rPr>
          <w:rFonts w:asciiTheme="majorBidi" w:eastAsia="Calibri" w:hAnsiTheme="majorBidi" w:cstheme="majorBidi"/>
        </w:rPr>
        <w:t xml:space="preserve"> </w:t>
      </w:r>
      <w:r w:rsidR="009704E9">
        <w:rPr>
          <w:rFonts w:asciiTheme="majorBidi" w:eastAsia="Calibri" w:hAnsiTheme="majorBidi" w:cstheme="majorBidi"/>
        </w:rPr>
        <w:t>which</w:t>
      </w:r>
      <w:r w:rsidR="009704E9" w:rsidRPr="00BF2C71" w:rsidDel="00780E5B">
        <w:rPr>
          <w:rFonts w:asciiTheme="majorBidi" w:eastAsia="Calibri" w:hAnsiTheme="majorBidi" w:cstheme="majorBidi"/>
        </w:rPr>
        <w:t xml:space="preserve"> </w:t>
      </w:r>
      <w:r w:rsidR="009704E9" w:rsidRPr="00BF2C71">
        <w:rPr>
          <w:rFonts w:asciiTheme="majorBidi" w:eastAsia="Calibri" w:hAnsiTheme="majorBidi" w:cstheme="majorBidi"/>
        </w:rPr>
        <w:t xml:space="preserve">may </w:t>
      </w:r>
      <w:r w:rsidR="009704E9">
        <w:rPr>
          <w:rFonts w:asciiTheme="majorBidi" w:eastAsia="Calibri" w:hAnsiTheme="majorBidi" w:cstheme="majorBidi"/>
        </w:rPr>
        <w:t xml:space="preserve">jointly </w:t>
      </w:r>
      <w:r w:rsidR="009704E9" w:rsidRPr="00BF2C71">
        <w:rPr>
          <w:rFonts w:asciiTheme="majorBidi" w:eastAsia="Calibri" w:hAnsiTheme="majorBidi" w:cstheme="majorBidi"/>
        </w:rPr>
        <w:t xml:space="preserve">designate a high-level representative that has the power to convene the entities </w:t>
      </w:r>
      <w:r w:rsidR="009704E9">
        <w:rPr>
          <w:rFonts w:asciiTheme="majorBidi" w:eastAsia="Calibri" w:hAnsiTheme="majorBidi" w:cstheme="majorBidi"/>
        </w:rPr>
        <w:t xml:space="preserve">that form part of the funding arrangements </w:t>
      </w:r>
      <w:r w:rsidR="009704E9" w:rsidRPr="00BF2C71">
        <w:rPr>
          <w:rFonts w:asciiTheme="majorBidi" w:eastAsia="Calibri" w:hAnsiTheme="majorBidi" w:cstheme="majorBidi"/>
        </w:rPr>
        <w:t>engaged in responding to loss and damage.</w:t>
      </w:r>
    </w:p>
    <w:p w14:paraId="795AD693" w14:textId="5F514964"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14.</w:t>
      </w:r>
      <w:r w:rsidRPr="00BF2C71">
        <w:rPr>
          <w:rFonts w:asciiTheme="majorBidi" w:eastAsia="Calibri" w:hAnsiTheme="majorBidi" w:cstheme="majorBidi"/>
        </w:rPr>
        <w:tab/>
      </w:r>
      <w:r w:rsidR="009704E9" w:rsidRPr="00BF2C71">
        <w:rPr>
          <w:rFonts w:asciiTheme="majorBidi" w:hAnsiTheme="majorBidi" w:cstheme="majorBidi"/>
        </w:rPr>
        <w:t xml:space="preserve">The dialogue will consist of no more than 30 high-level </w:t>
      </w:r>
      <w:r w:rsidR="009704E9" w:rsidRPr="00BF2C71">
        <w:rPr>
          <w:rFonts w:asciiTheme="majorBidi" w:eastAsia="Calibri" w:hAnsiTheme="majorBidi" w:cstheme="majorBidi"/>
        </w:rPr>
        <w:t xml:space="preserve">representatives of entities engaged in responding to loss and damage </w:t>
      </w:r>
      <w:r w:rsidR="009704E9">
        <w:rPr>
          <w:rFonts w:asciiTheme="majorBidi" w:eastAsia="Calibri" w:hAnsiTheme="majorBidi" w:cstheme="majorBidi"/>
        </w:rPr>
        <w:t>that form part of</w:t>
      </w:r>
      <w:r w:rsidR="009704E9" w:rsidRPr="00BF2C71">
        <w:rPr>
          <w:rFonts w:asciiTheme="majorBidi" w:eastAsia="Calibri" w:hAnsiTheme="majorBidi" w:cstheme="majorBidi"/>
        </w:rPr>
        <w:t xml:space="preserve"> the new funding arrangements, invited by the </w:t>
      </w:r>
      <w:r w:rsidR="009704E9" w:rsidRPr="00BF2C71">
        <w:rPr>
          <w:rFonts w:asciiTheme="majorBidi" w:eastAsia="Calibri" w:hAnsiTheme="majorBidi" w:cstheme="majorBidi"/>
          <w:noProof/>
        </w:rPr>
        <w:t>co-</w:t>
      </w:r>
      <w:r w:rsidR="009704E9" w:rsidRPr="00BF2C71">
        <w:rPr>
          <w:rFonts w:asciiTheme="majorBidi" w:eastAsia="Calibri" w:hAnsiTheme="majorBidi" w:cstheme="majorBidi"/>
        </w:rPr>
        <w:t>convener</w:t>
      </w:r>
      <w:r w:rsidR="009704E9">
        <w:rPr>
          <w:rFonts w:asciiTheme="majorBidi" w:eastAsia="Calibri" w:hAnsiTheme="majorBidi" w:cstheme="majorBidi"/>
        </w:rPr>
        <w:t>s</w:t>
      </w:r>
      <w:r w:rsidR="009704E9" w:rsidRPr="00BF2C71">
        <w:rPr>
          <w:rFonts w:asciiTheme="majorBidi" w:eastAsia="Calibri" w:hAnsiTheme="majorBidi" w:cstheme="majorBidi"/>
        </w:rPr>
        <w:t xml:space="preserve"> of the dialogue, including representatives of</w:t>
      </w:r>
      <w:r w:rsidR="009704E9">
        <w:rPr>
          <w:rFonts w:asciiTheme="majorBidi" w:eastAsia="Calibri" w:hAnsiTheme="majorBidi" w:cstheme="majorBidi"/>
        </w:rPr>
        <w:t>, inter alia</w:t>
      </w:r>
      <w:r w:rsidR="009704E9" w:rsidRPr="00BF2C71">
        <w:rPr>
          <w:rFonts w:asciiTheme="majorBidi" w:eastAsia="Calibri" w:hAnsiTheme="majorBidi" w:cstheme="majorBidi"/>
          <w:noProof/>
        </w:rPr>
        <w:t>:</w:t>
      </w:r>
    </w:p>
    <w:p w14:paraId="2CE6CAED" w14:textId="357B895B" w:rsidR="009704E9" w:rsidRPr="009C4350" w:rsidRDefault="00AB66BB" w:rsidP="00AB66BB">
      <w:pPr>
        <w:pStyle w:val="RegSingleTxtG"/>
        <w:tabs>
          <w:tab w:val="clear" w:pos="1701"/>
          <w:tab w:val="left" w:pos="1702"/>
        </w:tabs>
        <w:ind w:firstLine="567"/>
        <w:rPr>
          <w:rFonts w:asciiTheme="majorBidi" w:hAnsiTheme="majorBidi" w:cstheme="majorBidi"/>
        </w:rPr>
      </w:pPr>
      <w:r w:rsidRPr="009C4350">
        <w:rPr>
          <w:rFonts w:asciiTheme="majorBidi" w:hAnsiTheme="majorBidi" w:cstheme="majorBidi"/>
          <w:szCs w:val="28"/>
        </w:rPr>
        <w:t>(a)</w:t>
      </w:r>
      <w:r w:rsidRPr="009C4350">
        <w:rPr>
          <w:rFonts w:asciiTheme="majorBidi" w:hAnsiTheme="majorBidi" w:cstheme="majorBidi"/>
          <w:szCs w:val="28"/>
        </w:rPr>
        <w:tab/>
      </w:r>
      <w:r w:rsidR="009704E9" w:rsidRPr="009C4350">
        <w:rPr>
          <w:rFonts w:asciiTheme="majorBidi" w:hAnsiTheme="majorBidi" w:cstheme="majorBidi"/>
        </w:rPr>
        <w:t>The Fund;</w:t>
      </w:r>
    </w:p>
    <w:p w14:paraId="2D03B3F3" w14:textId="7A8AAF7F" w:rsidR="009704E9" w:rsidRPr="00BF2C71" w:rsidRDefault="00AB66BB" w:rsidP="00AB66BB">
      <w:pPr>
        <w:pStyle w:val="RegSingleTxtG"/>
        <w:tabs>
          <w:tab w:val="clear" w:pos="1701"/>
          <w:tab w:val="left" w:pos="1702"/>
        </w:tabs>
        <w:ind w:firstLine="567"/>
        <w:rPr>
          <w:rFonts w:asciiTheme="majorBidi" w:eastAsia="Calibri" w:hAnsiTheme="majorBidi" w:cstheme="majorBidi"/>
        </w:rPr>
      </w:pPr>
      <w:r w:rsidRPr="00BF2C71">
        <w:rPr>
          <w:rFonts w:asciiTheme="majorBidi" w:eastAsia="Calibri" w:hAnsiTheme="majorBidi" w:cstheme="majorBidi"/>
          <w:szCs w:val="28"/>
        </w:rPr>
        <w:t>(b)</w:t>
      </w:r>
      <w:r w:rsidRPr="00BF2C71">
        <w:rPr>
          <w:rFonts w:asciiTheme="majorBidi" w:eastAsia="Calibri" w:hAnsiTheme="majorBidi" w:cstheme="majorBidi"/>
          <w:szCs w:val="28"/>
        </w:rPr>
        <w:tab/>
      </w:r>
      <w:r w:rsidR="009704E9" w:rsidRPr="00BF2C71">
        <w:t>The World Bank and regional development banks;</w:t>
      </w:r>
    </w:p>
    <w:p w14:paraId="021B408E" w14:textId="1AF31573" w:rsidR="009704E9" w:rsidRPr="00BF2C71" w:rsidRDefault="00AB66BB" w:rsidP="00AB66BB">
      <w:pPr>
        <w:pStyle w:val="RegSingleTxtG"/>
        <w:tabs>
          <w:tab w:val="clear" w:pos="1701"/>
          <w:tab w:val="left" w:pos="1702"/>
        </w:tabs>
        <w:ind w:firstLine="567"/>
        <w:rPr>
          <w:rFonts w:asciiTheme="majorBidi" w:eastAsia="Calibri" w:hAnsiTheme="majorBidi" w:cstheme="majorBidi"/>
        </w:rPr>
      </w:pPr>
      <w:r w:rsidRPr="00BF2C71">
        <w:rPr>
          <w:rFonts w:asciiTheme="majorBidi" w:eastAsia="Calibri" w:hAnsiTheme="majorBidi" w:cstheme="majorBidi"/>
          <w:szCs w:val="28"/>
        </w:rPr>
        <w:t>(c)</w:t>
      </w:r>
      <w:r w:rsidRPr="00BF2C71">
        <w:rPr>
          <w:rFonts w:asciiTheme="majorBidi" w:eastAsia="Calibri" w:hAnsiTheme="majorBidi" w:cstheme="majorBidi"/>
          <w:szCs w:val="28"/>
        </w:rPr>
        <w:tab/>
      </w:r>
      <w:r w:rsidR="009704E9" w:rsidRPr="00BF2C71">
        <w:t>The International Monetary F</w:t>
      </w:r>
      <w:r w:rsidR="009704E9" w:rsidRPr="00BF2C71">
        <w:rPr>
          <w:rFonts w:asciiTheme="majorBidi" w:eastAsia="Calibri" w:hAnsiTheme="majorBidi" w:cstheme="majorBidi"/>
        </w:rPr>
        <w:t>und;</w:t>
      </w:r>
    </w:p>
    <w:p w14:paraId="6A8841CE" w14:textId="0D33E55F" w:rsidR="009704E9" w:rsidRPr="00BF2C71" w:rsidRDefault="00AB66BB" w:rsidP="00AB66BB">
      <w:pPr>
        <w:pStyle w:val="RegSingleTxtG"/>
        <w:tabs>
          <w:tab w:val="clear" w:pos="1701"/>
          <w:tab w:val="left" w:pos="1702"/>
        </w:tabs>
        <w:ind w:firstLine="567"/>
        <w:rPr>
          <w:rFonts w:asciiTheme="majorBidi" w:eastAsia="Calibri" w:hAnsiTheme="majorBidi" w:cstheme="majorBidi"/>
        </w:rPr>
      </w:pPr>
      <w:r w:rsidRPr="00BF2C71">
        <w:rPr>
          <w:rFonts w:asciiTheme="majorBidi" w:eastAsia="Calibri" w:hAnsiTheme="majorBidi" w:cstheme="majorBidi"/>
          <w:szCs w:val="28"/>
        </w:rPr>
        <w:t>(d)</w:t>
      </w:r>
      <w:r w:rsidRPr="00BF2C71">
        <w:rPr>
          <w:rFonts w:asciiTheme="majorBidi" w:eastAsia="Calibri" w:hAnsiTheme="majorBidi" w:cstheme="majorBidi"/>
          <w:szCs w:val="28"/>
        </w:rPr>
        <w:tab/>
      </w:r>
      <w:r w:rsidR="009704E9" w:rsidRPr="00BF2C71">
        <w:rPr>
          <w:rFonts w:asciiTheme="majorBidi" w:eastAsia="Calibri" w:hAnsiTheme="majorBidi" w:cstheme="majorBidi"/>
        </w:rPr>
        <w:t xml:space="preserve">Relevant United Nations agencies and other </w:t>
      </w:r>
      <w:r w:rsidR="009704E9" w:rsidRPr="00BF2C71">
        <w:t>intergovernmental organizations as well as relevant regional, international, bilateral and multilateral</w:t>
      </w:r>
      <w:r w:rsidR="009704E9" w:rsidRPr="00BF2C71" w:rsidDel="006F4A81">
        <w:t xml:space="preserve"> </w:t>
      </w:r>
      <w:r w:rsidR="009704E9" w:rsidRPr="00BF2C71">
        <w:t>organizations;</w:t>
      </w:r>
    </w:p>
    <w:p w14:paraId="08515ADA" w14:textId="2C993931" w:rsidR="009704E9" w:rsidRPr="00BF2C71" w:rsidRDefault="00AB66BB" w:rsidP="00AB66BB">
      <w:pPr>
        <w:pStyle w:val="RegSingleTxtG"/>
        <w:tabs>
          <w:tab w:val="clear" w:pos="1701"/>
          <w:tab w:val="left" w:pos="1702"/>
        </w:tabs>
        <w:ind w:firstLine="567"/>
        <w:rPr>
          <w:rFonts w:asciiTheme="majorBidi" w:eastAsia="Calibri" w:hAnsiTheme="majorBidi" w:cstheme="majorBidi"/>
        </w:rPr>
      </w:pPr>
      <w:r w:rsidRPr="00BF2C71">
        <w:rPr>
          <w:rFonts w:asciiTheme="majorBidi" w:eastAsia="Calibri" w:hAnsiTheme="majorBidi" w:cstheme="majorBidi"/>
          <w:szCs w:val="28"/>
        </w:rPr>
        <w:t>(e)</w:t>
      </w:r>
      <w:r w:rsidRPr="00BF2C71">
        <w:rPr>
          <w:rFonts w:asciiTheme="majorBidi" w:eastAsia="Calibri" w:hAnsiTheme="majorBidi" w:cstheme="majorBidi"/>
          <w:szCs w:val="28"/>
        </w:rPr>
        <w:tab/>
      </w:r>
      <w:r w:rsidR="009704E9" w:rsidRPr="00BF2C71">
        <w:t>Relevant multilateral climate funds, such as the Adaptation Fund</w:t>
      </w:r>
      <w:r w:rsidR="009704E9" w:rsidRPr="00BF2C71" w:rsidDel="006E4D98">
        <w:t>,</w:t>
      </w:r>
      <w:r w:rsidR="009704E9" w:rsidRPr="00BF2C71">
        <w:t xml:space="preserve"> the Climate Investment Funds, the Global Environment Facility and the Green Climate Fund</w:t>
      </w:r>
      <w:r w:rsidR="009704E9" w:rsidRPr="00BF2C71">
        <w:rPr>
          <w:rFonts w:asciiTheme="majorBidi" w:eastAsia="Calibri" w:hAnsiTheme="majorBidi" w:cstheme="majorBidi"/>
        </w:rPr>
        <w:t>;</w:t>
      </w:r>
    </w:p>
    <w:p w14:paraId="34170D9A" w14:textId="18D48905" w:rsidR="009704E9" w:rsidRPr="00BF2C71" w:rsidRDefault="00AB66BB" w:rsidP="00AB66BB">
      <w:pPr>
        <w:pStyle w:val="RegSingleTxtG"/>
        <w:tabs>
          <w:tab w:val="clear" w:pos="1701"/>
          <w:tab w:val="left" w:pos="1702"/>
        </w:tabs>
        <w:ind w:firstLine="567"/>
        <w:rPr>
          <w:rFonts w:asciiTheme="majorBidi" w:eastAsia="Calibri" w:hAnsiTheme="majorBidi" w:cstheme="majorBidi"/>
        </w:rPr>
      </w:pPr>
      <w:r w:rsidRPr="00BF2C71">
        <w:rPr>
          <w:rFonts w:asciiTheme="majorBidi" w:eastAsia="Calibri" w:hAnsiTheme="majorBidi" w:cstheme="majorBidi"/>
          <w:szCs w:val="28"/>
        </w:rPr>
        <w:t>(f)</w:t>
      </w:r>
      <w:r w:rsidRPr="00BF2C71">
        <w:rPr>
          <w:rFonts w:asciiTheme="majorBidi" w:eastAsia="Calibri" w:hAnsiTheme="majorBidi" w:cstheme="majorBidi"/>
          <w:szCs w:val="28"/>
        </w:rPr>
        <w:tab/>
      </w:r>
      <w:r w:rsidR="009704E9" w:rsidRPr="00BF2C71">
        <w:t>The International Organization for Migration;</w:t>
      </w:r>
    </w:p>
    <w:p w14:paraId="73718D75" w14:textId="6EB46005" w:rsidR="009704E9" w:rsidRPr="00BF2C71" w:rsidRDefault="00AB66BB" w:rsidP="00AB66BB">
      <w:pPr>
        <w:pStyle w:val="RegSingleTxtG"/>
        <w:tabs>
          <w:tab w:val="clear" w:pos="1701"/>
          <w:tab w:val="left" w:pos="1702"/>
        </w:tabs>
        <w:ind w:firstLine="567"/>
        <w:rPr>
          <w:rFonts w:asciiTheme="majorBidi" w:eastAsia="Calibri" w:hAnsiTheme="majorBidi" w:cstheme="majorBidi"/>
        </w:rPr>
      </w:pPr>
      <w:r w:rsidRPr="00BF2C71">
        <w:rPr>
          <w:rFonts w:asciiTheme="majorBidi" w:eastAsia="Calibri" w:hAnsiTheme="majorBidi" w:cstheme="majorBidi"/>
          <w:szCs w:val="28"/>
        </w:rPr>
        <w:t>(g)</w:t>
      </w:r>
      <w:r w:rsidRPr="00BF2C71">
        <w:rPr>
          <w:rFonts w:asciiTheme="majorBidi" w:eastAsia="Calibri" w:hAnsiTheme="majorBidi" w:cstheme="majorBidi"/>
          <w:szCs w:val="28"/>
        </w:rPr>
        <w:tab/>
      </w:r>
      <w:r w:rsidR="009704E9" w:rsidRPr="00BF2C71">
        <w:t>The WIM Executive Committee and the Santiago network</w:t>
      </w:r>
      <w:r w:rsidR="009704E9" w:rsidRPr="00BF2C71">
        <w:rPr>
          <w:rFonts w:asciiTheme="majorBidi" w:eastAsia="Calibri" w:hAnsiTheme="majorBidi" w:cstheme="majorBidi"/>
        </w:rPr>
        <w:t>;</w:t>
      </w:r>
    </w:p>
    <w:p w14:paraId="664CAA67" w14:textId="2808A526" w:rsidR="009704E9" w:rsidRPr="00BF2C71" w:rsidRDefault="00AB66BB" w:rsidP="00AB66BB">
      <w:pPr>
        <w:pStyle w:val="RegSingleTxtG"/>
        <w:tabs>
          <w:tab w:val="clear" w:pos="1701"/>
          <w:tab w:val="left" w:pos="1702"/>
        </w:tabs>
        <w:ind w:firstLine="567"/>
        <w:rPr>
          <w:rFonts w:asciiTheme="majorBidi" w:eastAsia="Calibri" w:hAnsiTheme="majorBidi" w:cstheme="majorBidi"/>
        </w:rPr>
      </w:pPr>
      <w:r w:rsidRPr="00BF2C71">
        <w:rPr>
          <w:rFonts w:asciiTheme="majorBidi" w:eastAsia="Calibri" w:hAnsiTheme="majorBidi" w:cstheme="majorBidi"/>
          <w:szCs w:val="28"/>
        </w:rPr>
        <w:t>(h)</w:t>
      </w:r>
      <w:r w:rsidRPr="00BF2C71">
        <w:rPr>
          <w:rFonts w:asciiTheme="majorBidi" w:eastAsia="Calibri" w:hAnsiTheme="majorBidi" w:cstheme="majorBidi"/>
          <w:szCs w:val="28"/>
        </w:rPr>
        <w:tab/>
      </w:r>
      <w:r w:rsidR="009704E9" w:rsidRPr="00BF2C71">
        <w:t>Civil society, Indigenous Peoples and the philanthropic sector, as well as individual experts on loss and damage chosen on the basis of their expertise and their representation of different regions and persp</w:t>
      </w:r>
      <w:r w:rsidR="009704E9" w:rsidRPr="00BF2C71">
        <w:rPr>
          <w:rFonts w:asciiTheme="majorBidi" w:eastAsia="Calibri" w:hAnsiTheme="majorBidi" w:cstheme="majorBidi"/>
        </w:rPr>
        <w:t>ectives</w:t>
      </w:r>
      <w:r w:rsidR="009704E9" w:rsidRPr="00BF2C71">
        <w:t>.</w:t>
      </w:r>
    </w:p>
    <w:p w14:paraId="263216A6" w14:textId="7607E5D2" w:rsidR="009704E9" w:rsidRPr="00BF2C71" w:rsidRDefault="00AB66BB" w:rsidP="00AB66BB">
      <w:pPr>
        <w:pStyle w:val="RegSingleTxtG"/>
      </w:pPr>
      <w:r w:rsidRPr="00BF2C71">
        <w:t>15.</w:t>
      </w:r>
      <w:r w:rsidRPr="00BF2C71">
        <w:tab/>
      </w:r>
      <w:r w:rsidR="009704E9" w:rsidRPr="00BF2C71">
        <w:t>The dialogue is to provide recommendations related to enhancing implementation of the objectives of the new funding arrangements in line with relevant COP and CMA decisions.</w:t>
      </w:r>
    </w:p>
    <w:p w14:paraId="6A9BA0FD" w14:textId="097203C9" w:rsidR="009704E9" w:rsidRPr="00BF2C71" w:rsidRDefault="00AB66BB" w:rsidP="00AB66BB">
      <w:pPr>
        <w:pStyle w:val="RegSingleTxtG"/>
      </w:pPr>
      <w:r w:rsidRPr="00BF2C71">
        <w:t>16.</w:t>
      </w:r>
      <w:r w:rsidRPr="00BF2C71">
        <w:tab/>
      </w:r>
      <w:r w:rsidR="009704E9" w:rsidRPr="00BF2C71">
        <w:t>The dialogue will</w:t>
      </w:r>
      <w:r w:rsidR="009704E9" w:rsidRPr="00BF2C71" w:rsidDel="00257561">
        <w:t xml:space="preserve"> </w:t>
      </w:r>
      <w:r w:rsidR="009704E9" w:rsidRPr="00BF2C71">
        <w:t>consider any comments or guidance from the COP and the CMA and will follow up on recommendations arising from previous dialogues.</w:t>
      </w:r>
    </w:p>
    <w:p w14:paraId="6F7BFD13" w14:textId="39ABA8A8" w:rsidR="009704E9" w:rsidRPr="00BF2C71" w:rsidRDefault="00AB66BB" w:rsidP="00AB66BB">
      <w:pPr>
        <w:pStyle w:val="RegHChG"/>
        <w:tabs>
          <w:tab w:val="left" w:pos="1135"/>
        </w:tabs>
        <w:ind w:hanging="454"/>
      </w:pPr>
      <w:bookmarkStart w:id="146" w:name="_Toc151390588"/>
      <w:bookmarkStart w:id="147" w:name="_Toc151390748"/>
      <w:bookmarkStart w:id="148" w:name="_Toc151391909"/>
      <w:bookmarkStart w:id="149" w:name="_Toc161208056"/>
      <w:r w:rsidRPr="00BF2C71">
        <w:t>III.</w:t>
      </w:r>
      <w:r w:rsidRPr="00BF2C71">
        <w:tab/>
      </w:r>
      <w:r w:rsidR="009704E9" w:rsidRPr="00BF2C71" w:rsidDel="00F63E36">
        <w:t xml:space="preserve">Recommended </w:t>
      </w:r>
      <w:r w:rsidR="009704E9" w:rsidRPr="00BF2C71">
        <w:t xml:space="preserve">actions </w:t>
      </w:r>
      <w:r w:rsidR="009704E9" w:rsidRPr="00BF2C71" w:rsidDel="000774DF">
        <w:t xml:space="preserve">with </w:t>
      </w:r>
      <w:r w:rsidR="009704E9" w:rsidRPr="00BF2C71">
        <w:t>regard</w:t>
      </w:r>
      <w:r w:rsidR="009704E9" w:rsidRPr="00BF2C71" w:rsidDel="000774DF">
        <w:t xml:space="preserve"> to the f</w:t>
      </w:r>
      <w:r w:rsidR="009704E9" w:rsidRPr="00BF2C71">
        <w:t>unding arrangements</w:t>
      </w:r>
      <w:bookmarkEnd w:id="146"/>
      <w:bookmarkEnd w:id="147"/>
      <w:bookmarkEnd w:id="148"/>
      <w:bookmarkEnd w:id="149"/>
    </w:p>
    <w:p w14:paraId="02A8A2B7" w14:textId="70A9B5AD" w:rsidR="009704E9" w:rsidRPr="00BF2C71" w:rsidRDefault="00AB66BB" w:rsidP="00AB66BB">
      <w:pPr>
        <w:pStyle w:val="RegSingleTxtG"/>
        <w:rPr>
          <w:rFonts w:asciiTheme="majorBidi" w:hAnsiTheme="majorBidi" w:cstheme="majorBidi"/>
        </w:rPr>
      </w:pPr>
      <w:r w:rsidRPr="00BF2C71">
        <w:rPr>
          <w:rFonts w:asciiTheme="majorBidi" w:hAnsiTheme="majorBidi" w:cstheme="majorBidi"/>
        </w:rPr>
        <w:t>17.</w:t>
      </w:r>
      <w:r w:rsidRPr="00BF2C71">
        <w:rPr>
          <w:rFonts w:asciiTheme="majorBidi" w:hAnsiTheme="majorBidi" w:cstheme="majorBidi"/>
        </w:rPr>
        <w:tab/>
      </w:r>
      <w:r w:rsidR="009704E9" w:rsidRPr="00BF2C71">
        <w:t>Parties and relevant institutions should consider, as appropriate, developing and implementing additional funding arrangements for improving sources, funds, processes and initiatives under and outside the Convention and the Paris Agreement to address gaps in the speed of disbursement of, eligibility for, adequacy of and access to finance, especially pre-arranged finance, for responding to various challenges, such as climate-related emergencies, slow onset events, displacement, relocation, migration, insufficient climate information and data, and the need for climate-resilient reconstruction and recovery.</w:t>
      </w:r>
    </w:p>
    <w:p w14:paraId="1A76EDAC" w14:textId="5AEDD24D" w:rsidR="009704E9" w:rsidRPr="00BF2C71" w:rsidRDefault="00AB66BB" w:rsidP="00AB66BB">
      <w:pPr>
        <w:pStyle w:val="RegSingleTxtG"/>
        <w:rPr>
          <w:rFonts w:asciiTheme="majorBidi" w:hAnsiTheme="majorBidi" w:cstheme="majorBidi"/>
        </w:rPr>
      </w:pPr>
      <w:r w:rsidRPr="00BF2C71">
        <w:rPr>
          <w:rFonts w:asciiTheme="majorBidi" w:hAnsiTheme="majorBidi" w:cstheme="majorBidi"/>
        </w:rPr>
        <w:t>18.</w:t>
      </w:r>
      <w:r w:rsidRPr="00BF2C71">
        <w:rPr>
          <w:rFonts w:asciiTheme="majorBidi" w:hAnsiTheme="majorBidi" w:cstheme="majorBidi"/>
        </w:rPr>
        <w:tab/>
      </w:r>
      <w:r w:rsidR="009704E9" w:rsidRPr="00BF2C71">
        <w:t>A wide variety of sources, including innovative sources, should be made available to support and complement the new and existing arrangements,</w:t>
      </w:r>
      <w:r w:rsidR="009704E9" w:rsidRPr="00BF2C71" w:rsidDel="002742FF">
        <w:t xml:space="preserve"> </w:t>
      </w:r>
      <w:r w:rsidR="009704E9" w:rsidRPr="00BF2C71">
        <w:t>including</w:t>
      </w:r>
      <w:r w:rsidR="009704E9" w:rsidRPr="00BF2C71" w:rsidDel="002742FF">
        <w:t xml:space="preserve"> sources,</w:t>
      </w:r>
      <w:r w:rsidR="009704E9" w:rsidRPr="00BF2C71">
        <w:t xml:space="preserve"> funds, processes and initiatives under and outside the Convention and the Paris Agreement, and they should be made available in ways that ensure</w:t>
      </w:r>
      <w:r w:rsidR="009704E9" w:rsidRPr="00BF2C71" w:rsidDel="005B2C90">
        <w:t xml:space="preserve"> </w:t>
      </w:r>
      <w:r w:rsidR="009704E9" w:rsidRPr="00BF2C71">
        <w:t xml:space="preserve">the new and existing funding arrangements target people and communities in climate-vulnerable situations (including women, children, youth, </w:t>
      </w:r>
      <w:r w:rsidR="009704E9" w:rsidRPr="00BF2C71">
        <w:rPr>
          <w:rFonts w:asciiTheme="majorBidi" w:hAnsiTheme="majorBidi" w:cstheme="majorBidi"/>
        </w:rPr>
        <w:t>I</w:t>
      </w:r>
      <w:r w:rsidR="009704E9" w:rsidRPr="00BF2C71">
        <w:t>ndigenous Peoples, and climate</w:t>
      </w:r>
      <w:r w:rsidR="009704E9">
        <w:t>-induced</w:t>
      </w:r>
      <w:r w:rsidR="009704E9" w:rsidRPr="00BF2C71" w:rsidDel="00B969AD">
        <w:t xml:space="preserve"> </w:t>
      </w:r>
      <w:r w:rsidR="009704E9" w:rsidRPr="00BF2C71">
        <w:t>migrants and refugees in developing countries that are particularly vulnerable to the adverse impacts of climate change).</w:t>
      </w:r>
    </w:p>
    <w:p w14:paraId="5F8892E3" w14:textId="3445201D" w:rsidR="009704E9" w:rsidRPr="00BF2C71" w:rsidRDefault="00AB66BB" w:rsidP="00AB66BB">
      <w:pPr>
        <w:pStyle w:val="RegSingleTxtG"/>
      </w:pPr>
      <w:r w:rsidRPr="00BF2C71">
        <w:t>19.</w:t>
      </w:r>
      <w:r w:rsidRPr="00BF2C71">
        <w:tab/>
      </w:r>
      <w:r w:rsidR="009704E9" w:rsidRPr="00BF2C71">
        <w:t>The Santiago network and its members should contribute to coherence by aligning the technical assistance catalysed under the network with efforts to build capacity and support programmatic approaches of the Fund and the funding arrangements.</w:t>
      </w:r>
    </w:p>
    <w:p w14:paraId="1577F02D" w14:textId="02BD53D1" w:rsidR="009704E9" w:rsidRPr="00BF2C71" w:rsidRDefault="00AB66BB" w:rsidP="00AB66BB">
      <w:pPr>
        <w:pStyle w:val="RegSingleTxtG"/>
        <w:rPr>
          <w:rFonts w:asciiTheme="majorBidi" w:hAnsiTheme="majorBidi" w:cstheme="majorBidi"/>
        </w:rPr>
      </w:pPr>
      <w:r w:rsidRPr="00BF2C71">
        <w:rPr>
          <w:rFonts w:asciiTheme="majorBidi" w:hAnsiTheme="majorBidi" w:cstheme="majorBidi"/>
        </w:rPr>
        <w:t>20.</w:t>
      </w:r>
      <w:r w:rsidRPr="00BF2C71">
        <w:rPr>
          <w:rFonts w:asciiTheme="majorBidi" w:hAnsiTheme="majorBidi" w:cstheme="majorBidi"/>
        </w:rPr>
        <w:tab/>
      </w:r>
      <w:r w:rsidR="009704E9" w:rsidRPr="00BF2C71">
        <w:t xml:space="preserve">The entities </w:t>
      </w:r>
      <w:r w:rsidR="009704E9">
        <w:t>that form part of</w:t>
      </w:r>
      <w:r w:rsidR="009704E9" w:rsidRPr="00BF2C71">
        <w:t xml:space="preserve"> the funding arrangements should explore ways of better coordinating all channels of finance, including bilateral, regional and multilateral channels, with the aim of improving synergies and coherence among the existing and new arrangements for responding to loss and damage.</w:t>
      </w:r>
    </w:p>
    <w:p w14:paraId="35459C6E" w14:textId="7606ECF4" w:rsidR="009704E9" w:rsidRPr="00BF2C71" w:rsidRDefault="00AB66BB" w:rsidP="00AB66BB">
      <w:pPr>
        <w:pStyle w:val="RegSingleTxtG"/>
        <w:rPr>
          <w:rFonts w:asciiTheme="majorBidi" w:hAnsiTheme="majorBidi" w:cstheme="majorBidi"/>
        </w:rPr>
      </w:pPr>
      <w:r w:rsidRPr="00BF2C71">
        <w:rPr>
          <w:rFonts w:asciiTheme="majorBidi" w:hAnsiTheme="majorBidi" w:cstheme="majorBidi"/>
        </w:rPr>
        <w:t>21.</w:t>
      </w:r>
      <w:r w:rsidRPr="00BF2C71">
        <w:rPr>
          <w:rFonts w:asciiTheme="majorBidi" w:hAnsiTheme="majorBidi" w:cstheme="majorBidi"/>
        </w:rPr>
        <w:tab/>
      </w:r>
      <w:r w:rsidR="009704E9" w:rsidRPr="00BF2C71">
        <w:t>Initiatives such as Early Warnings for All, Climate Risk and Early Warning Systems, the Systematic Observations Financing Facility and the Global Shield against Climate Risks are welcome</w:t>
      </w:r>
      <w:r w:rsidR="009704E9" w:rsidRPr="00BF2C71" w:rsidDel="00A10AAC">
        <w:t>, and</w:t>
      </w:r>
      <w:r w:rsidR="009704E9" w:rsidRPr="00BF2C71">
        <w:t xml:space="preserve"> </w:t>
      </w:r>
      <w:r w:rsidR="009704E9" w:rsidRPr="00BF2C71" w:rsidDel="00A10AAC">
        <w:t>r</w:t>
      </w:r>
      <w:r w:rsidR="009704E9" w:rsidRPr="00BF2C71">
        <w:t>elevant actors are encouraged to increase their support for activities that enhance response to loss and damage.</w:t>
      </w:r>
    </w:p>
    <w:p w14:paraId="4A8EF6A3" w14:textId="3A4B4E48" w:rsidR="009704E9" w:rsidRPr="00BF2C71" w:rsidRDefault="00AB66BB" w:rsidP="00AB66BB">
      <w:pPr>
        <w:pStyle w:val="RegSingleTxtG"/>
        <w:rPr>
          <w:rFonts w:asciiTheme="majorBidi" w:hAnsiTheme="majorBidi" w:cstheme="majorBidi"/>
        </w:rPr>
      </w:pPr>
      <w:r w:rsidRPr="00BF2C71">
        <w:rPr>
          <w:rFonts w:asciiTheme="majorBidi" w:hAnsiTheme="majorBidi" w:cstheme="majorBidi"/>
        </w:rPr>
        <w:t>22.</w:t>
      </w:r>
      <w:r w:rsidRPr="00BF2C71">
        <w:rPr>
          <w:rFonts w:asciiTheme="majorBidi" w:hAnsiTheme="majorBidi" w:cstheme="majorBidi"/>
        </w:rPr>
        <w:tab/>
      </w:r>
      <w:r w:rsidR="009704E9" w:rsidRPr="00BF2C71">
        <w:t>United Nations agencies,</w:t>
      </w:r>
      <w:r w:rsidR="009704E9" w:rsidRPr="00BF2C71" w:rsidDel="00923164">
        <w:t xml:space="preserve"> </w:t>
      </w:r>
      <w:r w:rsidR="009704E9" w:rsidRPr="00BF2C71">
        <w:t>multilateral development banks and bilateral agencies are invited to include, as appropriate, in their annual reports information on their efforts to assist developing countries that are particularly vulnerable to the adverse effects of climate change in responding to loss and damage, starting from 2024.</w:t>
      </w:r>
    </w:p>
    <w:p w14:paraId="69989A69" w14:textId="5DF5D077"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23.</w:t>
      </w:r>
      <w:r w:rsidRPr="00BF2C71">
        <w:rPr>
          <w:rFonts w:asciiTheme="majorBidi" w:eastAsia="Calibri" w:hAnsiTheme="majorBidi" w:cstheme="majorBidi"/>
        </w:rPr>
        <w:tab/>
      </w:r>
      <w:r w:rsidR="009704E9" w:rsidRPr="00BF2C71">
        <w:t xml:space="preserve">Multilateral development banks and relevant organizations such as the World Bank and </w:t>
      </w:r>
      <w:r w:rsidR="004701CF">
        <w:t xml:space="preserve">the </w:t>
      </w:r>
      <w:r w:rsidR="009704E9" w:rsidRPr="00BF2C71">
        <w:rPr>
          <w:rFonts w:asciiTheme="majorBidi" w:eastAsia="Calibri" w:hAnsiTheme="majorBidi" w:cstheme="majorBidi"/>
        </w:rPr>
        <w:t>International Labour Organization</w:t>
      </w:r>
      <w:r w:rsidR="009704E9" w:rsidRPr="00BF2C71">
        <w:t xml:space="preserve"> are called on to scale up </w:t>
      </w:r>
      <w:r w:rsidR="009704E9" w:rsidRPr="00BF2C71">
        <w:rPr>
          <w:rFonts w:asciiTheme="majorBidi" w:eastAsia="Calibri" w:hAnsiTheme="majorBidi" w:cstheme="majorBidi"/>
        </w:rPr>
        <w:t>support for</w:t>
      </w:r>
      <w:r w:rsidR="009704E9" w:rsidRPr="00BF2C71">
        <w:t xml:space="preserve"> adaptive social</w:t>
      </w:r>
      <w:r w:rsidR="009704E9" w:rsidRPr="00BF2C71" w:rsidDel="00D42D35">
        <w:t xml:space="preserve"> </w:t>
      </w:r>
      <w:r w:rsidR="009704E9" w:rsidRPr="00BF2C71">
        <w:t>protection mechanisms.</w:t>
      </w:r>
    </w:p>
    <w:p w14:paraId="1E68AE20" w14:textId="2399CA62"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24.</w:t>
      </w:r>
      <w:r w:rsidRPr="00BF2C71">
        <w:rPr>
          <w:rFonts w:asciiTheme="majorBidi" w:eastAsia="Calibri" w:hAnsiTheme="majorBidi" w:cstheme="majorBidi"/>
        </w:rPr>
        <w:tab/>
      </w:r>
      <w:r w:rsidR="009704E9" w:rsidRPr="00BF2C71">
        <w:t xml:space="preserve">Relevant actors and </w:t>
      </w:r>
      <w:r w:rsidR="009704E9" w:rsidRPr="00BF2C71">
        <w:rPr>
          <w:rFonts w:asciiTheme="majorBidi" w:eastAsia="Calibri" w:hAnsiTheme="majorBidi" w:cstheme="majorBidi"/>
        </w:rPr>
        <w:t>contributors are urged to scale up anticipatory approaches through mechanisms such as the Central Emergency Response Fund, the Disaster Response Emergency Fund, the Start Network and country-based pooled funds.</w:t>
      </w:r>
    </w:p>
    <w:p w14:paraId="30ECBE65" w14:textId="5B95F9B7" w:rsidR="009704E9" w:rsidRPr="00BF2C71" w:rsidRDefault="00AB66BB" w:rsidP="00AB66BB">
      <w:pPr>
        <w:pStyle w:val="RegSingleTxtG"/>
        <w:rPr>
          <w:rFonts w:asciiTheme="majorBidi" w:eastAsia="Calibri" w:hAnsiTheme="majorBidi" w:cstheme="majorBidi"/>
        </w:rPr>
      </w:pPr>
      <w:r w:rsidRPr="00BF2C71">
        <w:rPr>
          <w:rFonts w:asciiTheme="majorBidi" w:eastAsia="Calibri" w:hAnsiTheme="majorBidi" w:cstheme="majorBidi"/>
        </w:rPr>
        <w:t>25.</w:t>
      </w:r>
      <w:r w:rsidRPr="00BF2C71">
        <w:rPr>
          <w:rFonts w:asciiTheme="majorBidi" w:eastAsia="Calibri" w:hAnsiTheme="majorBidi" w:cstheme="majorBidi"/>
        </w:rPr>
        <w:tab/>
      </w:r>
      <w:r w:rsidR="009704E9" w:rsidRPr="00BF2C71">
        <w:rPr>
          <w:rFonts w:asciiTheme="majorBidi" w:eastAsia="Calibri" w:hAnsiTheme="majorBidi" w:cstheme="majorBidi"/>
        </w:rPr>
        <w:t>The develop</w:t>
      </w:r>
      <w:r w:rsidR="009704E9" w:rsidRPr="00BF2C71" w:rsidDel="00255371">
        <w:rPr>
          <w:rFonts w:asciiTheme="majorBidi" w:eastAsia="Calibri" w:hAnsiTheme="majorBidi" w:cstheme="majorBidi"/>
        </w:rPr>
        <w:t>ment of</w:t>
      </w:r>
      <w:r w:rsidR="009704E9" w:rsidRPr="00BF2C71">
        <w:rPr>
          <w:rFonts w:asciiTheme="majorBidi" w:eastAsia="Calibri" w:hAnsiTheme="majorBidi" w:cstheme="majorBidi"/>
        </w:rPr>
        <w:t xml:space="preserve"> regional sources, funds, initiatives and processes</w:t>
      </w:r>
      <w:r w:rsidR="009704E9" w:rsidRPr="00BF2C71" w:rsidDel="001F7A20">
        <w:rPr>
          <w:rFonts w:asciiTheme="majorBidi" w:eastAsia="Calibri" w:hAnsiTheme="majorBidi" w:cstheme="majorBidi"/>
        </w:rPr>
        <w:t xml:space="preserve"> </w:t>
      </w:r>
      <w:r w:rsidR="009704E9" w:rsidRPr="00BF2C71">
        <w:rPr>
          <w:rFonts w:asciiTheme="majorBidi" w:eastAsia="Calibri" w:hAnsiTheme="majorBidi" w:cstheme="majorBidi"/>
        </w:rPr>
        <w:t>to enhance approaches focused on unique regional challenges in responding to loss and damage should be explored. In this regard,</w:t>
      </w:r>
      <w:r w:rsidR="009704E9" w:rsidRPr="00BF2C71" w:rsidDel="001F7A20">
        <w:rPr>
          <w:rFonts w:asciiTheme="majorBidi" w:eastAsia="Calibri" w:hAnsiTheme="majorBidi" w:cstheme="majorBidi"/>
        </w:rPr>
        <w:t xml:space="preserve"> </w:t>
      </w:r>
      <w:r w:rsidR="009704E9" w:rsidRPr="00BF2C71">
        <w:rPr>
          <w:rFonts w:asciiTheme="majorBidi" w:eastAsia="Calibri" w:hAnsiTheme="majorBidi" w:cstheme="majorBidi"/>
        </w:rPr>
        <w:t>the establishment of the Pacific Resilience Facility is welcomed.</w:t>
      </w:r>
    </w:p>
    <w:p w14:paraId="6691230B" w14:textId="5C69A2C3" w:rsidR="009704E9" w:rsidRDefault="00AB66BB" w:rsidP="00AB66BB">
      <w:pPr>
        <w:pStyle w:val="RegSingleTxtG"/>
        <w:rPr>
          <w:rFonts w:asciiTheme="majorBidi" w:eastAsia="Calibri" w:hAnsiTheme="majorBidi" w:cstheme="majorBidi"/>
        </w:rPr>
      </w:pPr>
      <w:r>
        <w:rPr>
          <w:rFonts w:asciiTheme="majorBidi" w:eastAsia="Calibri" w:hAnsiTheme="majorBidi" w:cstheme="majorBidi"/>
        </w:rPr>
        <w:t>26.</w:t>
      </w:r>
      <w:r>
        <w:rPr>
          <w:rFonts w:asciiTheme="majorBidi" w:eastAsia="Calibri" w:hAnsiTheme="majorBidi" w:cstheme="majorBidi"/>
        </w:rPr>
        <w:tab/>
      </w:r>
      <w:r w:rsidR="009704E9" w:rsidRPr="00BF2C71">
        <w:rPr>
          <w:rFonts w:asciiTheme="majorBidi" w:eastAsia="Calibri" w:hAnsiTheme="majorBidi" w:cstheme="majorBidi"/>
        </w:rPr>
        <w:t>Multilateral climate finance institutions and funds are encouraged to promote the inclusion of climate</w:t>
      </w:r>
      <w:r w:rsidR="009704E9">
        <w:rPr>
          <w:rFonts w:asciiTheme="majorBidi" w:eastAsia="Calibri" w:hAnsiTheme="majorBidi" w:cstheme="majorBidi"/>
        </w:rPr>
        <w:t>-induced</w:t>
      </w:r>
      <w:r w:rsidR="009704E9" w:rsidRPr="00BF2C71">
        <w:rPr>
          <w:rFonts w:asciiTheme="majorBidi" w:eastAsia="Calibri" w:hAnsiTheme="majorBidi" w:cstheme="majorBidi"/>
        </w:rPr>
        <w:t xml:space="preserve"> migrants and refugees in their funded activities, consistently with existing investments, results frameworks, and funding windows and structures.</w:t>
      </w:r>
    </w:p>
    <w:p w14:paraId="611E3621" w14:textId="29A99901" w:rsidR="00A72ADA" w:rsidRPr="002445B1" w:rsidRDefault="00A72ADA" w:rsidP="00A72ADA">
      <w:pPr>
        <w:pStyle w:val="RegSingleTxtG"/>
        <w:spacing w:after="0" w:line="20" w:lineRule="atLeast"/>
        <w:jc w:val="right"/>
        <w:rPr>
          <w:i/>
          <w:iCs/>
        </w:rPr>
      </w:pPr>
      <w:r>
        <w:rPr>
          <w:i/>
          <w:iCs/>
        </w:rPr>
        <w:t>1</w:t>
      </w:r>
      <w:r w:rsidRPr="00A72ADA">
        <w:rPr>
          <w:i/>
          <w:iCs/>
          <w:vertAlign w:val="superscript"/>
        </w:rPr>
        <w:t>st</w:t>
      </w:r>
      <w:r>
        <w:rPr>
          <w:i/>
          <w:iCs/>
        </w:rPr>
        <w:t xml:space="preserve"> </w:t>
      </w:r>
      <w:r w:rsidRPr="002445B1">
        <w:rPr>
          <w:i/>
          <w:iCs/>
        </w:rPr>
        <w:t>plenary me</w:t>
      </w:r>
      <w:r w:rsidR="00175DBF">
        <w:rPr>
          <w:i/>
          <w:iCs/>
        </w:rPr>
        <w:t>e</w:t>
      </w:r>
      <w:r w:rsidRPr="002445B1">
        <w:rPr>
          <w:i/>
          <w:iCs/>
        </w:rPr>
        <w:t>ting</w:t>
      </w:r>
    </w:p>
    <w:p w14:paraId="027A1030" w14:textId="346F1D2E" w:rsidR="00A72ADA" w:rsidRDefault="00A72ADA" w:rsidP="00C94A11">
      <w:pPr>
        <w:pStyle w:val="RegSingleTxtG"/>
        <w:spacing w:after="0" w:line="20" w:lineRule="atLeast"/>
        <w:jc w:val="right"/>
        <w:rPr>
          <w:i/>
          <w:iCs/>
        </w:rPr>
      </w:pPr>
      <w:r>
        <w:rPr>
          <w:i/>
          <w:iCs/>
        </w:rPr>
        <w:t>6</w:t>
      </w:r>
      <w:r w:rsidRPr="002445B1">
        <w:rPr>
          <w:i/>
          <w:iCs/>
        </w:rPr>
        <w:t xml:space="preserve"> December 2023</w:t>
      </w:r>
    </w:p>
    <w:p w14:paraId="1375A506" w14:textId="77777777" w:rsidR="00C94A11" w:rsidRPr="00C94A11" w:rsidRDefault="00C94A11" w:rsidP="00C94A11">
      <w:pPr>
        <w:pStyle w:val="RegSingleTxtG"/>
        <w:tabs>
          <w:tab w:val="left" w:pos="720"/>
        </w:tabs>
        <w:ind w:left="1135" w:right="1133"/>
        <w:rPr>
          <w:rFonts w:eastAsia="Times New Roman"/>
          <w:b/>
          <w:bCs/>
          <w:sz w:val="28"/>
          <w:szCs w:val="28"/>
        </w:rPr>
      </w:pPr>
    </w:p>
    <w:p w14:paraId="1F04EFF2" w14:textId="77777777" w:rsidR="00C94A11" w:rsidRPr="00C94A11" w:rsidRDefault="00C94A11" w:rsidP="00C94A11">
      <w:pPr>
        <w:pStyle w:val="RegSingleTxtG"/>
        <w:tabs>
          <w:tab w:val="left" w:pos="720"/>
        </w:tabs>
        <w:ind w:left="1135" w:right="1133"/>
        <w:rPr>
          <w:rFonts w:eastAsia="Times New Roman"/>
          <w:b/>
          <w:bCs/>
          <w:sz w:val="28"/>
          <w:szCs w:val="28"/>
        </w:rPr>
        <w:sectPr w:rsidR="00C94A11" w:rsidRPr="00C94A11" w:rsidSect="00263E39">
          <w:headerReference w:type="even" r:id="rId26"/>
          <w:headerReference w:type="default" r:id="rId27"/>
          <w:footerReference w:type="even" r:id="rId28"/>
          <w:footerReference w:type="default" r:id="rId29"/>
          <w:footnotePr>
            <w:numRestart w:val="eachSect"/>
          </w:footnotePr>
          <w:pgSz w:w="11906" w:h="16838" w:code="9"/>
          <w:pgMar w:top="1417" w:right="1134" w:bottom="1134" w:left="1134" w:header="850" w:footer="567" w:gutter="0"/>
          <w:cols w:space="708"/>
          <w:docGrid w:linePitch="360"/>
        </w:sectPr>
      </w:pPr>
    </w:p>
    <w:p w14:paraId="48A51D45" w14:textId="48FA49F8" w:rsidR="00025FC5" w:rsidRDefault="00A829FF" w:rsidP="009B06A4">
      <w:pPr>
        <w:pStyle w:val="HChG"/>
      </w:pPr>
      <w:r>
        <w:tab/>
      </w:r>
      <w:bookmarkStart w:id="150" w:name="_Toc161208057"/>
      <w:bookmarkStart w:id="151" w:name="Decision2"/>
      <w:r w:rsidR="009B06A4">
        <w:tab/>
      </w:r>
      <w:r w:rsidR="00025FC5" w:rsidRPr="00615248">
        <w:t xml:space="preserve">Decision </w:t>
      </w:r>
      <w:r w:rsidR="00025FC5">
        <w:t>2</w:t>
      </w:r>
      <w:r w:rsidR="00025FC5" w:rsidRPr="00615248">
        <w:t>/CP.28</w:t>
      </w:r>
      <w:bookmarkEnd w:id="150"/>
    </w:p>
    <w:bookmarkEnd w:id="151"/>
    <w:p w14:paraId="0160AC6C" w14:textId="05C59EF7" w:rsidR="00025FC5" w:rsidRDefault="00A829FF" w:rsidP="00A829FF">
      <w:pPr>
        <w:pStyle w:val="HChG"/>
      </w:pPr>
      <w:r>
        <w:tab/>
      </w:r>
      <w:r>
        <w:tab/>
      </w:r>
      <w:r w:rsidR="00274877" w:rsidRPr="00274877">
        <w:t xml:space="preserve">Santiago network </w:t>
      </w:r>
      <w:r w:rsidR="00B5657D">
        <w:t xml:space="preserve">for averting, minimizing and addressing loss and damage </w:t>
      </w:r>
      <w:r w:rsidR="00D97FA2">
        <w:t>associated with the adverse effects of climate change</w:t>
      </w:r>
      <w:r w:rsidR="00B5657D">
        <w:t xml:space="preserve"> </w:t>
      </w:r>
      <w:r w:rsidR="00274877" w:rsidRPr="00274877">
        <w:t>under the Warsaw International Mechanism for Loss and Damage associated with Climate Change Impacts</w:t>
      </w:r>
    </w:p>
    <w:p w14:paraId="4A914D84" w14:textId="0A030E72" w:rsidR="00D92CE3" w:rsidRPr="0008210C" w:rsidRDefault="00B66343" w:rsidP="00B66343">
      <w:pPr>
        <w:tabs>
          <w:tab w:val="left" w:pos="720"/>
        </w:tabs>
        <w:spacing w:after="120"/>
        <w:ind w:left="1134" w:right="1133"/>
        <w:jc w:val="both"/>
        <w:rPr>
          <w:lang w:val="en-US"/>
        </w:rPr>
      </w:pPr>
      <w:r>
        <w:rPr>
          <w:i/>
          <w:lang w:val="en-US"/>
        </w:rPr>
        <w:tab/>
      </w:r>
      <w:r>
        <w:rPr>
          <w:i/>
          <w:lang w:val="en-US"/>
        </w:rPr>
        <w:tab/>
      </w:r>
      <w:r w:rsidR="00D92CE3" w:rsidRPr="008926FB">
        <w:rPr>
          <w:i/>
          <w:lang w:val="en-US"/>
        </w:rPr>
        <w:t>The Conference of the</w:t>
      </w:r>
      <w:r w:rsidR="00D92CE3">
        <w:rPr>
          <w:i/>
          <w:lang w:val="en-US"/>
        </w:rPr>
        <w:t xml:space="preserve"> Parties</w:t>
      </w:r>
      <w:r w:rsidR="003A6844">
        <w:rPr>
          <w:rStyle w:val="FootnoteReference"/>
          <w:color w:val="000000" w:themeColor="text1"/>
        </w:rPr>
        <w:footnoteReference w:id="9"/>
      </w:r>
      <w:r w:rsidR="00D92CE3" w:rsidRPr="0008210C">
        <w:rPr>
          <w:lang w:val="en-US"/>
        </w:rPr>
        <w:t xml:space="preserve"> </w:t>
      </w:r>
    </w:p>
    <w:p w14:paraId="43579A0B" w14:textId="7BEC1477" w:rsidR="00D92CE3" w:rsidRDefault="00D92CE3" w:rsidP="00D92CE3">
      <w:pPr>
        <w:pStyle w:val="RegSingleTxtG"/>
        <w:rPr>
          <w:iCs/>
        </w:rPr>
      </w:pPr>
      <w:r w:rsidRPr="00DA45F9">
        <w:rPr>
          <w:iCs/>
        </w:rPr>
        <w:t>1.</w:t>
      </w:r>
      <w:r w:rsidRPr="00DA45F9">
        <w:rPr>
          <w:iCs/>
        </w:rPr>
        <w:tab/>
      </w:r>
      <w:r w:rsidRPr="00DA45F9">
        <w:rPr>
          <w:i/>
        </w:rPr>
        <w:t>Endorses</w:t>
      </w:r>
      <w:r w:rsidRPr="00DA45F9">
        <w:rPr>
          <w:iCs/>
        </w:rPr>
        <w:t xml:space="preserve"> </w:t>
      </w:r>
      <w:r w:rsidRPr="00AF4F06">
        <w:t xml:space="preserve">decision </w:t>
      </w:r>
      <w:r w:rsidR="001409C3">
        <w:t>6</w:t>
      </w:r>
      <w:r w:rsidRPr="00AF4F06">
        <w:t xml:space="preserve">/CMA.5, on </w:t>
      </w:r>
      <w:r w:rsidRPr="00DA45F9">
        <w:rPr>
          <w:iCs/>
        </w:rPr>
        <w:t>the Santiago network for averting, minimizing and addressing loss and damage under the Warsaw International Mechanism for Loss and Damage associated with Climate Change Impacts, which provides as follows:</w:t>
      </w:r>
    </w:p>
    <w:p w14:paraId="12BD70B7" w14:textId="22095E0B" w:rsidR="00D92CE3" w:rsidRPr="00E533F5" w:rsidRDefault="00AB66BB" w:rsidP="00AB66BB">
      <w:pPr>
        <w:pStyle w:val="RegSingleTxtG"/>
        <w:ind w:left="1701"/>
      </w:pPr>
      <w:r w:rsidRPr="00E533F5">
        <w:t>“1.</w:t>
      </w:r>
      <w:r w:rsidRPr="00E533F5">
        <w:tab/>
      </w:r>
      <w:r w:rsidR="00D92CE3" w:rsidRPr="00294DB1">
        <w:rPr>
          <w:i/>
          <w:iCs/>
        </w:rPr>
        <w:t>Recalls</w:t>
      </w:r>
      <w:r w:rsidR="00D92CE3" w:rsidRPr="00294DB1">
        <w:rPr>
          <w:b/>
          <w:i/>
          <w:iCs/>
        </w:rPr>
        <w:t xml:space="preserve"> </w:t>
      </w:r>
      <w:r w:rsidR="00D92CE3" w:rsidRPr="00294DB1">
        <w:rPr>
          <w:bCs/>
        </w:rPr>
        <w:t xml:space="preserve">that the Santiago network </w:t>
      </w:r>
      <w:r w:rsidR="00D92CE3" w:rsidRPr="0010181C">
        <w:rPr>
          <w:bCs/>
        </w:rPr>
        <w:t>for averting, minimizing and addressing loss and damage associated with the adverse effects of climate change</w:t>
      </w:r>
      <w:r w:rsidR="00D92CE3">
        <w:rPr>
          <w:bCs/>
        </w:rPr>
        <w:t xml:space="preserve"> </w:t>
      </w:r>
      <w:r w:rsidR="00D92CE3" w:rsidRPr="00294DB1">
        <w:rPr>
          <w:bCs/>
        </w:rPr>
        <w:t xml:space="preserve">was established to catalyse the technical assistance of relevant organizations, bodies, networks and experts for the implementation of relevant approaches </w:t>
      </w:r>
      <w:r w:rsidR="002A4B52">
        <w:rPr>
          <w:bCs/>
        </w:rPr>
        <w:t xml:space="preserve">to </w:t>
      </w:r>
      <w:r w:rsidR="00D92CE3" w:rsidRPr="00294DB1">
        <w:rPr>
          <w:bCs/>
        </w:rPr>
        <w:t xml:space="preserve">averting, minimizing and addressing loss and damage associated with the adverse effects of climate change at the local, national and regional level in developing countries that are particularly vulnerable to the adverse effects </w:t>
      </w:r>
      <w:r w:rsidR="00D92CE3" w:rsidRPr="00E533F5">
        <w:rPr>
          <w:bCs/>
        </w:rPr>
        <w:t>of climate change;</w:t>
      </w:r>
      <w:r w:rsidR="00D92CE3" w:rsidRPr="00E533F5">
        <w:rPr>
          <w:rStyle w:val="FootnoteReference"/>
          <w:bCs/>
        </w:rPr>
        <w:footnoteReference w:id="10"/>
      </w:r>
      <w:r w:rsidR="00D92CE3" w:rsidRPr="00E533F5">
        <w:t xml:space="preserve"> </w:t>
      </w:r>
    </w:p>
    <w:p w14:paraId="0899D25C" w14:textId="12A3693F" w:rsidR="00D92CE3" w:rsidRPr="00307F9B" w:rsidRDefault="00AB66BB" w:rsidP="00AB66BB">
      <w:pPr>
        <w:pStyle w:val="RegSingleTxtG"/>
        <w:ind w:left="1701"/>
        <w:rPr>
          <w:rFonts w:eastAsia="Times New Roman"/>
          <w:color w:val="000000" w:themeColor="text1"/>
        </w:rPr>
      </w:pPr>
      <w:r w:rsidRPr="00307F9B">
        <w:rPr>
          <w:rFonts w:eastAsia="Times New Roman"/>
          <w:color w:val="000000" w:themeColor="text1"/>
        </w:rPr>
        <w:t>“2.</w:t>
      </w:r>
      <w:r w:rsidRPr="00307F9B">
        <w:rPr>
          <w:rFonts w:eastAsia="Times New Roman"/>
          <w:color w:val="000000" w:themeColor="text1"/>
        </w:rPr>
        <w:tab/>
      </w:r>
      <w:r w:rsidR="00D92CE3">
        <w:rPr>
          <w:i/>
          <w:iCs/>
        </w:rPr>
        <w:t>Also r</w:t>
      </w:r>
      <w:r w:rsidR="00D92CE3" w:rsidRPr="00E533F5">
        <w:rPr>
          <w:i/>
          <w:iCs/>
        </w:rPr>
        <w:t>ecalls</w:t>
      </w:r>
      <w:r w:rsidR="00D92CE3" w:rsidRPr="00E533F5">
        <w:rPr>
          <w:rFonts w:eastAsia="Times New Roman"/>
          <w:i/>
          <w:iCs/>
          <w:color w:val="000000" w:themeColor="text1"/>
        </w:rPr>
        <w:t xml:space="preserve"> </w:t>
      </w:r>
      <w:r w:rsidR="00D92CE3" w:rsidRPr="00E533F5">
        <w:rPr>
          <w:rFonts w:eastAsia="Times New Roman"/>
          <w:color w:val="000000" w:themeColor="text1"/>
        </w:rPr>
        <w:t xml:space="preserve">the </w:t>
      </w:r>
      <w:r w:rsidR="00D92CE3" w:rsidRPr="00E33C10">
        <w:t>request</w:t>
      </w:r>
      <w:r w:rsidR="00D92CE3" w:rsidRPr="00E533F5">
        <w:rPr>
          <w:rFonts w:eastAsia="Times New Roman"/>
          <w:color w:val="000000" w:themeColor="text1"/>
        </w:rPr>
        <w:t xml:space="preserve"> for the </w:t>
      </w:r>
      <w:r w:rsidR="00D92CE3">
        <w:rPr>
          <w:rFonts w:eastAsia="Times New Roman"/>
          <w:color w:val="000000" w:themeColor="text1"/>
        </w:rPr>
        <w:t xml:space="preserve">UNFCCC </w:t>
      </w:r>
      <w:r w:rsidR="00D92CE3" w:rsidRPr="00E533F5">
        <w:rPr>
          <w:rFonts w:eastAsia="Times New Roman"/>
          <w:color w:val="000000" w:themeColor="text1"/>
        </w:rPr>
        <w:t xml:space="preserve">secretariat, under the guidance of the Chairs of the subsidiary bodies, to develop a draft host agreement (memorandum of understanding) with </w:t>
      </w:r>
      <w:r w:rsidR="00D92CE3" w:rsidRPr="00232C28">
        <w:rPr>
          <w:rFonts w:eastAsia="Times New Roman"/>
          <w:color w:val="000000" w:themeColor="text1"/>
        </w:rPr>
        <w:t xml:space="preserve">the host of the Santiago network </w:t>
      </w:r>
      <w:r w:rsidR="00D92CE3">
        <w:rPr>
          <w:rFonts w:eastAsia="Times New Roman"/>
          <w:color w:val="000000" w:themeColor="text1"/>
        </w:rPr>
        <w:t xml:space="preserve">secretariat </w:t>
      </w:r>
      <w:r w:rsidR="00D92CE3" w:rsidRPr="00232C28">
        <w:rPr>
          <w:rFonts w:eastAsia="Times New Roman"/>
          <w:color w:val="000000" w:themeColor="text1"/>
        </w:rPr>
        <w:t>recommended by the</w:t>
      </w:r>
      <w:r w:rsidR="00D92CE3" w:rsidRPr="00E533F5">
        <w:rPr>
          <w:rFonts w:eastAsia="Times New Roman"/>
          <w:color w:val="000000" w:themeColor="text1"/>
        </w:rPr>
        <w:t xml:space="preserve"> subsidiary bodies at their fifty-eighth sessions with a view to </w:t>
      </w:r>
      <w:r w:rsidR="00D92CE3">
        <w:rPr>
          <w:rFonts w:eastAsia="Times New Roman"/>
          <w:color w:val="000000" w:themeColor="text1"/>
        </w:rPr>
        <w:t xml:space="preserve">it being </w:t>
      </w:r>
      <w:r w:rsidR="00D92CE3" w:rsidRPr="00307F9B">
        <w:rPr>
          <w:rFonts w:eastAsia="Times New Roman"/>
          <w:color w:val="000000" w:themeColor="text1"/>
        </w:rPr>
        <w:t>recommend</w:t>
      </w:r>
      <w:r w:rsidR="00D92CE3">
        <w:rPr>
          <w:rFonts w:eastAsia="Times New Roman"/>
          <w:color w:val="000000" w:themeColor="text1"/>
        </w:rPr>
        <w:t>ed</w:t>
      </w:r>
      <w:r w:rsidR="00D92CE3" w:rsidRPr="00E533F5">
        <w:rPr>
          <w:rFonts w:eastAsia="Times New Roman"/>
          <w:color w:val="000000" w:themeColor="text1"/>
        </w:rPr>
        <w:t xml:space="preserve"> for consideration and adoption </w:t>
      </w:r>
      <w:r w:rsidR="00D92CE3">
        <w:rPr>
          <w:rFonts w:eastAsia="Times New Roman"/>
          <w:color w:val="000000" w:themeColor="text1"/>
        </w:rPr>
        <w:t>by</w:t>
      </w:r>
      <w:r w:rsidR="00D92CE3" w:rsidRPr="00E533F5">
        <w:rPr>
          <w:rFonts w:eastAsia="Times New Roman"/>
          <w:color w:val="000000" w:themeColor="text1"/>
        </w:rPr>
        <w:t xml:space="preserve"> the governing body or bodies</w:t>
      </w:r>
      <w:r w:rsidR="00D92CE3">
        <w:rPr>
          <w:rStyle w:val="FootnoteReference"/>
          <w:rFonts w:eastAsia="Times New Roman"/>
          <w:color w:val="000000" w:themeColor="text1"/>
        </w:rPr>
        <w:footnoteReference w:id="11"/>
      </w:r>
      <w:r w:rsidR="00D92CE3" w:rsidRPr="00E533F5">
        <w:rPr>
          <w:rFonts w:eastAsia="Times New Roman"/>
          <w:color w:val="000000" w:themeColor="text1"/>
        </w:rPr>
        <w:t xml:space="preserve"> </w:t>
      </w:r>
      <w:r w:rsidR="00D92CE3">
        <w:rPr>
          <w:rFonts w:eastAsia="Times New Roman"/>
          <w:color w:val="000000" w:themeColor="text1"/>
        </w:rPr>
        <w:t xml:space="preserve">at the session(s) </w:t>
      </w:r>
      <w:r w:rsidR="00D92CE3" w:rsidRPr="00E533F5">
        <w:rPr>
          <w:rFonts w:eastAsia="Times New Roman"/>
          <w:color w:val="000000" w:themeColor="text1"/>
        </w:rPr>
        <w:t>to be held in November–December 2023;</w:t>
      </w:r>
      <w:r w:rsidR="00D92CE3">
        <w:rPr>
          <w:rStyle w:val="FootnoteReference"/>
          <w:rFonts w:eastAsia="Times New Roman"/>
          <w:color w:val="000000" w:themeColor="text1"/>
        </w:rPr>
        <w:footnoteReference w:id="12"/>
      </w:r>
    </w:p>
    <w:p w14:paraId="1027B78A" w14:textId="77299E1B" w:rsidR="00D92CE3" w:rsidRPr="00EA385A" w:rsidRDefault="00AB66BB" w:rsidP="00AB66BB">
      <w:pPr>
        <w:pStyle w:val="RegSingleTxtG"/>
        <w:ind w:left="1701"/>
        <w:rPr>
          <w:rFonts w:eastAsia="Times New Roman"/>
          <w:color w:val="000000" w:themeColor="text1"/>
        </w:rPr>
      </w:pPr>
      <w:r w:rsidRPr="00EA385A">
        <w:rPr>
          <w:rFonts w:eastAsia="Times New Roman"/>
          <w:color w:val="000000" w:themeColor="text1"/>
        </w:rPr>
        <w:t>“3.</w:t>
      </w:r>
      <w:r w:rsidRPr="00EA385A">
        <w:rPr>
          <w:rFonts w:eastAsia="Times New Roman"/>
          <w:color w:val="000000" w:themeColor="text1"/>
        </w:rPr>
        <w:tab/>
      </w:r>
      <w:r w:rsidR="00D92CE3" w:rsidRPr="00F805E2">
        <w:rPr>
          <w:i/>
          <w:iCs/>
        </w:rPr>
        <w:t>Expresses</w:t>
      </w:r>
      <w:r w:rsidR="00D92CE3">
        <w:rPr>
          <w:i/>
          <w:iCs/>
        </w:rPr>
        <w:t xml:space="preserve"> </w:t>
      </w:r>
      <w:r w:rsidR="00D92CE3" w:rsidRPr="006B4AAB">
        <w:rPr>
          <w:i/>
          <w:iCs/>
        </w:rPr>
        <w:t>appreciation</w:t>
      </w:r>
      <w:r w:rsidR="00D92CE3" w:rsidRPr="009E1198">
        <w:t xml:space="preserve"> to Canada, Japan</w:t>
      </w:r>
      <w:r w:rsidR="00D92CE3">
        <w:t xml:space="preserve">, </w:t>
      </w:r>
      <w:r w:rsidR="00D92CE3" w:rsidRPr="009E1198">
        <w:t>Spain</w:t>
      </w:r>
      <w:r w:rsidR="00D92CE3">
        <w:t>, Switzerland and the United States of America</w:t>
      </w:r>
      <w:r w:rsidR="00D92CE3" w:rsidRPr="009E1198">
        <w:t xml:space="preserve"> for their financial contributions to the </w:t>
      </w:r>
      <w:r w:rsidR="00D92CE3" w:rsidRPr="00EA385A">
        <w:t>work of the Santiago network;</w:t>
      </w:r>
    </w:p>
    <w:p w14:paraId="5EB8F1BD" w14:textId="434CDF91" w:rsidR="00D92CE3" w:rsidRPr="00C2166F" w:rsidRDefault="00AB66BB" w:rsidP="00AB66BB">
      <w:pPr>
        <w:pStyle w:val="RegSingleTxtG"/>
        <w:ind w:left="1701"/>
      </w:pPr>
      <w:r w:rsidRPr="00C2166F">
        <w:t>“4.</w:t>
      </w:r>
      <w:r w:rsidRPr="00C2166F">
        <w:tab/>
      </w:r>
      <w:r w:rsidR="00D92CE3" w:rsidRPr="00C2166F">
        <w:rPr>
          <w:i/>
          <w:iCs/>
        </w:rPr>
        <w:t>Recalls</w:t>
      </w:r>
      <w:r w:rsidR="00D92CE3" w:rsidRPr="00C2166F">
        <w:t xml:space="preserve"> decision </w:t>
      </w:r>
      <w:r w:rsidR="00D92CE3">
        <w:t xml:space="preserve">12/CMA.4, endorsed by decision </w:t>
      </w:r>
      <w:r w:rsidR="00D92CE3" w:rsidRPr="00C2166F">
        <w:t xml:space="preserve">11/CP.27, </w:t>
      </w:r>
      <w:r w:rsidR="00D92CE3">
        <w:t xml:space="preserve">which </w:t>
      </w:r>
      <w:r w:rsidR="00D92CE3" w:rsidRPr="00D0148E">
        <w:t>establish</w:t>
      </w:r>
      <w:r w:rsidR="00D92CE3">
        <w:t>es</w:t>
      </w:r>
      <w:r w:rsidR="00D92CE3" w:rsidRPr="00C2166F">
        <w:t xml:space="preserve"> the institutional arrangements of the Santiago network to enable its full operationalization</w:t>
      </w:r>
      <w:r w:rsidR="00D92CE3" w:rsidRPr="00D0148E">
        <w:t>, including</w:t>
      </w:r>
      <w:r w:rsidR="00D92CE3">
        <w:t xml:space="preserve"> to</w:t>
      </w:r>
      <w:r w:rsidR="00D92CE3" w:rsidRPr="00D0148E">
        <w:t xml:space="preserve"> support</w:t>
      </w:r>
      <w:r w:rsidR="00D92CE3" w:rsidRPr="00C2166F">
        <w:t xml:space="preserve"> its mandated role in catalysing technical assistance for the implementation of the relevant approaches at the local, national and regional level in developing countries that are particularly vulnerable to the adverse effects of climate change</w:t>
      </w:r>
      <w:r w:rsidR="00D92CE3">
        <w:t>;</w:t>
      </w:r>
      <w:r w:rsidR="00D92CE3">
        <w:rPr>
          <w:rStyle w:val="FootnoteReference"/>
        </w:rPr>
        <w:footnoteReference w:id="13"/>
      </w:r>
    </w:p>
    <w:p w14:paraId="5EE43634" w14:textId="2FF774E9" w:rsidR="00C07B38" w:rsidRDefault="00AB66BB" w:rsidP="00AB66BB">
      <w:pPr>
        <w:pStyle w:val="RegSingleTxtG"/>
        <w:ind w:left="1701"/>
      </w:pPr>
      <w:r>
        <w:t>“5.</w:t>
      </w:r>
      <w:r>
        <w:tab/>
      </w:r>
      <w:r w:rsidR="00C07B38">
        <w:rPr>
          <w:i/>
          <w:iCs/>
        </w:rPr>
        <w:t>Also r</w:t>
      </w:r>
      <w:r w:rsidR="00C07B38" w:rsidRPr="00D0148E">
        <w:rPr>
          <w:i/>
          <w:iCs/>
        </w:rPr>
        <w:t>ecalls</w:t>
      </w:r>
      <w:r w:rsidR="00C07B38" w:rsidRPr="00307F9B">
        <w:t xml:space="preserve"> </w:t>
      </w:r>
      <w:r w:rsidR="00C07B38">
        <w:t>paragraph 16 of decision 12/CMA.4, which states that the Santiago network secretariat will be accountable to and operate under the guidance of the governing body or bodies through the Advisory Board of the Santiago network</w:t>
      </w:r>
      <w:r w:rsidR="00C07B38" w:rsidRPr="00307F9B">
        <w:t xml:space="preserve"> </w:t>
      </w:r>
      <w:r w:rsidR="00C07B38">
        <w:t>and hosted by an organization or a consortium of organizations able to provide the necessary administrative and infrastructural support for its effective functioning;</w:t>
      </w:r>
    </w:p>
    <w:p w14:paraId="74004413" w14:textId="4D9388E4" w:rsidR="00C07B38" w:rsidRPr="00486866" w:rsidRDefault="00AB66BB" w:rsidP="00AB66BB">
      <w:pPr>
        <w:pStyle w:val="RegSingleTxtG"/>
        <w:ind w:left="1701"/>
        <w:rPr>
          <w:szCs w:val="22"/>
        </w:rPr>
      </w:pPr>
      <w:bookmarkStart w:id="152" w:name="_Ref152787836"/>
      <w:r w:rsidRPr="00486866">
        <w:rPr>
          <w:szCs w:val="22"/>
        </w:rPr>
        <w:t>“6.</w:t>
      </w:r>
      <w:r w:rsidRPr="00486866">
        <w:rPr>
          <w:szCs w:val="22"/>
        </w:rPr>
        <w:tab/>
      </w:r>
      <w:r w:rsidR="00C07B38" w:rsidRPr="00486866">
        <w:rPr>
          <w:i/>
          <w:iCs/>
        </w:rPr>
        <w:t>Welcomes</w:t>
      </w:r>
      <w:r w:rsidR="00C07B38" w:rsidRPr="00486866">
        <w:t xml:space="preserve"> the report on the hosting of the secretariat of the Santiago network</w:t>
      </w:r>
      <w:r w:rsidR="00CE467E">
        <w:t>,</w:t>
      </w:r>
      <w:r w:rsidR="00C07B38" w:rsidRPr="00486866">
        <w:rPr>
          <w:rStyle w:val="FootnoteReference"/>
          <w:szCs w:val="22"/>
        </w:rPr>
        <w:footnoteReference w:id="14"/>
      </w:r>
      <w:r w:rsidR="00C07B38" w:rsidRPr="00486866">
        <w:t xml:space="preserve"> prepared by </w:t>
      </w:r>
      <w:r w:rsidR="00C07B38" w:rsidRPr="00486866">
        <w:rPr>
          <w:szCs w:val="22"/>
        </w:rPr>
        <w:t>the evaluation panel</w:t>
      </w:r>
      <w:r w:rsidR="00C07B38">
        <w:rPr>
          <w:szCs w:val="22"/>
        </w:rPr>
        <w:t>;</w:t>
      </w:r>
      <w:r w:rsidR="00C07B38" w:rsidRPr="00486866">
        <w:rPr>
          <w:rStyle w:val="FootnoteReference"/>
          <w:szCs w:val="22"/>
        </w:rPr>
        <w:footnoteReference w:id="15"/>
      </w:r>
      <w:bookmarkEnd w:id="152"/>
      <w:r w:rsidR="00C07B38" w:rsidRPr="00486866">
        <w:rPr>
          <w:szCs w:val="22"/>
        </w:rPr>
        <w:t xml:space="preserve"> </w:t>
      </w:r>
    </w:p>
    <w:p w14:paraId="49408F47" w14:textId="4651DCE1" w:rsidR="00C07B38" w:rsidRPr="00486866" w:rsidRDefault="00AB66BB" w:rsidP="00AB66BB">
      <w:pPr>
        <w:pStyle w:val="RegSingleTxtG"/>
        <w:ind w:left="1701"/>
      </w:pPr>
      <w:r w:rsidRPr="00486866">
        <w:t>“7.</w:t>
      </w:r>
      <w:r w:rsidRPr="00486866">
        <w:tab/>
      </w:r>
      <w:r w:rsidR="00C07B38" w:rsidRPr="00486866">
        <w:rPr>
          <w:i/>
          <w:iCs/>
        </w:rPr>
        <w:t>Notes</w:t>
      </w:r>
      <w:r w:rsidR="00C07B38" w:rsidRPr="00486866">
        <w:t xml:space="preserve"> that two proposals were received in response to the call for proposals </w:t>
      </w:r>
      <w:r w:rsidR="00C07B38">
        <w:t>to</w:t>
      </w:r>
      <w:r w:rsidR="00C07B38" w:rsidRPr="00486866">
        <w:t xml:space="preserve"> host the Santiago network secretariat,</w:t>
      </w:r>
      <w:r w:rsidR="00C07B38" w:rsidRPr="00486866">
        <w:rPr>
          <w:vertAlign w:val="superscript"/>
        </w:rPr>
        <w:footnoteReference w:id="16"/>
      </w:r>
      <w:r w:rsidR="00C07B38" w:rsidRPr="00486866">
        <w:t xml:space="preserve"> the executive summaries of which are available on the UNFCCC website</w:t>
      </w:r>
      <w:r w:rsidR="00C07B38">
        <w:t>;</w:t>
      </w:r>
      <w:r w:rsidR="00C07B38" w:rsidRPr="00486866">
        <w:rPr>
          <w:vertAlign w:val="superscript"/>
        </w:rPr>
        <w:footnoteReference w:id="17"/>
      </w:r>
    </w:p>
    <w:p w14:paraId="4CC572BB" w14:textId="1D0E3D49" w:rsidR="00C07B38" w:rsidRPr="00486866" w:rsidRDefault="00AB66BB" w:rsidP="00AB66BB">
      <w:pPr>
        <w:pStyle w:val="RegSingleTxtG"/>
        <w:ind w:left="1701"/>
      </w:pPr>
      <w:r w:rsidRPr="00486866">
        <w:t>“8.</w:t>
      </w:r>
      <w:r w:rsidRPr="00486866">
        <w:tab/>
      </w:r>
      <w:r w:rsidR="00C07B38" w:rsidRPr="00486866">
        <w:rPr>
          <w:i/>
          <w:iCs/>
        </w:rPr>
        <w:t>Welcomes</w:t>
      </w:r>
      <w:r w:rsidR="00C07B38" w:rsidRPr="00486866">
        <w:t xml:space="preserve"> the efforts of the proponents in responding to the call for proposals</w:t>
      </w:r>
      <w:r w:rsidR="00C07B38">
        <w:t xml:space="preserve"> to</w:t>
      </w:r>
      <w:r w:rsidR="00C07B38" w:rsidRPr="00307F9B">
        <w:t xml:space="preserve"> host the Santiago network secretariat</w:t>
      </w:r>
      <w:r w:rsidR="00C07B38" w:rsidRPr="00486866">
        <w:t xml:space="preserve">, of the evaluation panel in assessing the proposals and preparing the report referred to in paragraph </w:t>
      </w:r>
      <w:r w:rsidR="00C07B38" w:rsidRPr="00C62DD5">
        <w:rPr>
          <w:cs/>
        </w:rPr>
        <w:t>‎</w:t>
      </w:r>
      <w:r w:rsidR="00EE2255">
        <w:rPr>
          <w:cs/>
        </w:rPr>
        <w:t>‎</w:t>
      </w:r>
      <w:r w:rsidR="00C07B38">
        <w:t>6 above</w:t>
      </w:r>
      <w:r w:rsidR="00C07B38" w:rsidRPr="00486866">
        <w:t xml:space="preserve"> and of the </w:t>
      </w:r>
      <w:r w:rsidR="00C07B38">
        <w:t>UNFCCC</w:t>
      </w:r>
      <w:r w:rsidR="00C07B38" w:rsidRPr="00486866">
        <w:t xml:space="preserve"> secretariat in providing support for the host selection process, all within a limited time frame</w:t>
      </w:r>
      <w:r w:rsidR="00C07B38">
        <w:t>;</w:t>
      </w:r>
      <w:r w:rsidR="00C07B38" w:rsidRPr="00486866">
        <w:t xml:space="preserve"> </w:t>
      </w:r>
    </w:p>
    <w:p w14:paraId="4DCF44E7" w14:textId="78C0F1EE" w:rsidR="00C07B38" w:rsidRDefault="00AB66BB" w:rsidP="00AB66BB">
      <w:pPr>
        <w:pStyle w:val="RegSingleTxtG"/>
        <w:ind w:left="1701"/>
      </w:pPr>
      <w:r>
        <w:t>“9.</w:t>
      </w:r>
      <w:r>
        <w:tab/>
      </w:r>
      <w:r w:rsidR="00C07B38">
        <w:rPr>
          <w:i/>
          <w:iCs/>
        </w:rPr>
        <w:t xml:space="preserve">Notes </w:t>
      </w:r>
      <w:r w:rsidR="00C07B38" w:rsidRPr="003529C6">
        <w:rPr>
          <w:i/>
          <w:iCs/>
        </w:rPr>
        <w:t>with appreciation</w:t>
      </w:r>
      <w:r w:rsidR="00C07B38">
        <w:t xml:space="preserve"> the completion of the selection process for the host of the secretariat of the Santiago network, which was supported by an evaluation panel comprising four members of the Executive Committee of the Warsaw International Mechanism </w:t>
      </w:r>
      <w:r w:rsidR="00C07B38" w:rsidRPr="00654AC2">
        <w:t>for Loss and Damage associated with Climate Change Impacts</w:t>
      </w:r>
      <w:r w:rsidR="00C07B38">
        <w:t>, two members of the Advisory Board of the Climate Technology Centre and Network and two members of the Paris Committee on Capacity-building and involved the participation of the two proponents that responded to the call for proposals for hosting the Santiago network secretariat;</w:t>
      </w:r>
    </w:p>
    <w:p w14:paraId="23932B03" w14:textId="6164F2BC" w:rsidR="00C07B38" w:rsidRDefault="00AB66BB" w:rsidP="00AB66BB">
      <w:pPr>
        <w:pStyle w:val="RegSingleTxtG"/>
        <w:ind w:left="1701"/>
      </w:pPr>
      <w:r>
        <w:t>“10.</w:t>
      </w:r>
      <w:r>
        <w:tab/>
      </w:r>
      <w:r w:rsidR="00C07B38">
        <w:rPr>
          <w:i/>
          <w:iCs/>
        </w:rPr>
        <w:t>Expresses</w:t>
      </w:r>
      <w:r w:rsidR="00C07B38" w:rsidRPr="004409E0">
        <w:rPr>
          <w:i/>
          <w:iCs/>
        </w:rPr>
        <w:t xml:space="preserve"> appreciation</w:t>
      </w:r>
      <w:r w:rsidR="00C07B38">
        <w:t xml:space="preserve"> to both proponents that submitted proposals for hosting the Santiago network secretariat;</w:t>
      </w:r>
    </w:p>
    <w:p w14:paraId="5FE5C471" w14:textId="7E88CE72" w:rsidR="00C07B38" w:rsidRDefault="00AB66BB" w:rsidP="00AB66BB">
      <w:pPr>
        <w:pStyle w:val="RegSingleTxtG"/>
        <w:ind w:left="1701"/>
      </w:pPr>
      <w:r>
        <w:t>“11.</w:t>
      </w:r>
      <w:r>
        <w:tab/>
      </w:r>
      <w:r w:rsidR="00C07B38">
        <w:rPr>
          <w:i/>
          <w:iCs/>
        </w:rPr>
        <w:t>Selects</w:t>
      </w:r>
      <w:r w:rsidR="00C07B38">
        <w:t xml:space="preserve"> the </w:t>
      </w:r>
      <w:r w:rsidR="00C07B38">
        <w:rPr>
          <w:rStyle w:val="ui-provider"/>
        </w:rPr>
        <w:t xml:space="preserve">joint proposal submitted by </w:t>
      </w:r>
      <w:r w:rsidR="00C07B38" w:rsidRPr="00FF5155">
        <w:t xml:space="preserve">the </w:t>
      </w:r>
      <w:r w:rsidR="00C07B38">
        <w:t xml:space="preserve">consortium of the </w:t>
      </w:r>
      <w:r w:rsidR="00C07B38" w:rsidRPr="00FF5155">
        <w:t>United Nations Office for Disaster Risk Reduction and the United Nations Office for Project Services</w:t>
      </w:r>
      <w:r w:rsidR="00C07B38">
        <w:t xml:space="preserve"> for the hosting of the Santiago network secretariat for an initial term of five years, with five-year renewal periods;</w:t>
      </w:r>
      <w:r w:rsidR="00C07B38">
        <w:rPr>
          <w:rStyle w:val="FootnoteReference"/>
        </w:rPr>
        <w:footnoteReference w:id="18"/>
      </w:r>
    </w:p>
    <w:p w14:paraId="0CADFF4A" w14:textId="4E53C3BB" w:rsidR="00C07B38" w:rsidRDefault="00AB66BB" w:rsidP="00AB66BB">
      <w:pPr>
        <w:pStyle w:val="RegSingleTxtG"/>
        <w:ind w:left="1701"/>
      </w:pPr>
      <w:r>
        <w:t>“12.</w:t>
      </w:r>
      <w:r>
        <w:tab/>
      </w:r>
      <w:r w:rsidR="00C07B38">
        <w:rPr>
          <w:i/>
          <w:iCs/>
        </w:rPr>
        <w:t>Encourages</w:t>
      </w:r>
      <w:r w:rsidR="00C07B38">
        <w:t xml:space="preserve"> the consortium, as </w:t>
      </w:r>
      <w:r w:rsidR="00C07B38" w:rsidRPr="00D0148E">
        <w:t xml:space="preserve">host of the </w:t>
      </w:r>
      <w:r w:rsidR="00C07B38">
        <w:t xml:space="preserve">Santiago network secretariat, to consider exploring areas </w:t>
      </w:r>
      <w:r w:rsidR="00C07B38" w:rsidRPr="00307F9B">
        <w:t>f</w:t>
      </w:r>
      <w:r w:rsidR="00C07B38">
        <w:t>or collaboration with the Caribbean Development Bank, which</w:t>
      </w:r>
      <w:r w:rsidR="00C07B38" w:rsidRPr="00D0148E">
        <w:t xml:space="preserve"> </w:t>
      </w:r>
      <w:r w:rsidR="00C07B38">
        <w:t>also submitted a proposal for hosting, where appropriate;</w:t>
      </w:r>
    </w:p>
    <w:p w14:paraId="0A27845D" w14:textId="28CCA7F2" w:rsidR="00C07B38" w:rsidRDefault="00AB66BB" w:rsidP="00AB66BB">
      <w:pPr>
        <w:pStyle w:val="RegSingleTxtG"/>
        <w:ind w:left="1701"/>
      </w:pPr>
      <w:r>
        <w:t>“13.</w:t>
      </w:r>
      <w:r>
        <w:tab/>
      </w:r>
      <w:r w:rsidR="00C07B38">
        <w:rPr>
          <w:i/>
          <w:iCs/>
        </w:rPr>
        <w:t>Authorizes</w:t>
      </w:r>
      <w:r w:rsidR="00C07B38">
        <w:t xml:space="preserve"> the Executive Secretary to sign, on behalf of the governing body or bodies, the agreement between the governing body or bodies and the consortium regarding the hosting of the Santiago network secretariat; </w:t>
      </w:r>
    </w:p>
    <w:p w14:paraId="290DAC64" w14:textId="691A160C" w:rsidR="00C07B38" w:rsidRPr="001710A6" w:rsidRDefault="00AB66BB" w:rsidP="00AB66BB">
      <w:pPr>
        <w:pStyle w:val="RegSingleTxtG"/>
        <w:ind w:left="1701"/>
      </w:pPr>
      <w:bookmarkStart w:id="153" w:name="_Ref158362699"/>
      <w:r w:rsidRPr="001710A6">
        <w:t>“14.</w:t>
      </w:r>
      <w:r w:rsidRPr="001710A6">
        <w:tab/>
      </w:r>
      <w:r w:rsidR="00C07B38" w:rsidRPr="00D0148E">
        <w:rPr>
          <w:i/>
          <w:iCs/>
        </w:rPr>
        <w:t>Requests</w:t>
      </w:r>
      <w:r w:rsidR="00C07B38">
        <w:t xml:space="preserve"> the consortium, as host of the Santiago network secretariat, to ensure that the necessary arrangements are in place for the meetings of the Advisory Board of the Santiago network, </w:t>
      </w:r>
      <w:r w:rsidR="00C07B38" w:rsidRPr="00C2166F">
        <w:t>including privileges and immunities for members of the Boar</w:t>
      </w:r>
      <w:r w:rsidR="00C07B38">
        <w:t>d in line with existing practice;</w:t>
      </w:r>
      <w:bookmarkEnd w:id="153"/>
    </w:p>
    <w:p w14:paraId="0C9B528C" w14:textId="10460427" w:rsidR="00C07B38" w:rsidRDefault="00AB66BB" w:rsidP="00AB66BB">
      <w:pPr>
        <w:pStyle w:val="RegSingleTxtG"/>
        <w:ind w:left="1701"/>
      </w:pPr>
      <w:r>
        <w:t>“15.</w:t>
      </w:r>
      <w:r>
        <w:tab/>
      </w:r>
      <w:r w:rsidR="00C07B38">
        <w:rPr>
          <w:i/>
          <w:iCs/>
        </w:rPr>
        <w:t>Also r</w:t>
      </w:r>
      <w:r w:rsidR="00C07B38" w:rsidRPr="00C2166F">
        <w:rPr>
          <w:i/>
          <w:iCs/>
        </w:rPr>
        <w:t xml:space="preserve">equests </w:t>
      </w:r>
      <w:r w:rsidR="00C07B38" w:rsidRPr="00C2166F">
        <w:t>the consortium, as host</w:t>
      </w:r>
      <w:r w:rsidR="00C07B38" w:rsidRPr="00C2166F" w:rsidDel="00970BDF">
        <w:t xml:space="preserve"> </w:t>
      </w:r>
      <w:r w:rsidR="00C07B38" w:rsidRPr="00C2166F">
        <w:t>of the Santiago network secretariat</w:t>
      </w:r>
      <w:r w:rsidR="00C07B38">
        <w:t>,</w:t>
      </w:r>
      <w:r w:rsidR="00C07B38" w:rsidRPr="00C2166F">
        <w:t xml:space="preserve"> to undertake, by</w:t>
      </w:r>
      <w:r w:rsidR="00C07B38">
        <w:t xml:space="preserve"> the</w:t>
      </w:r>
      <w:r w:rsidR="00C07B38" w:rsidRPr="00D0148E">
        <w:t xml:space="preserve"> </w:t>
      </w:r>
      <w:r w:rsidR="00C07B38" w:rsidRPr="00C2166F">
        <w:t>end of January 2024, an analysis of the cost-effectiveness</w:t>
      </w:r>
      <w:r w:rsidR="00C07B38">
        <w:t>,</w:t>
      </w:r>
      <w:r w:rsidR="00C07B38" w:rsidRPr="00C2166F">
        <w:t xml:space="preserve"> including a cost</w:t>
      </w:r>
      <w:r w:rsidR="00C07B38">
        <w:t>–</w:t>
      </w:r>
      <w:r w:rsidR="00C07B38" w:rsidRPr="00C2166F">
        <w:t>benefit analysis</w:t>
      </w:r>
      <w:r w:rsidR="00C07B38">
        <w:t>,</w:t>
      </w:r>
      <w:r w:rsidR="00C07B38" w:rsidRPr="00C2166F">
        <w:t xml:space="preserve"> of various </w:t>
      </w:r>
      <w:r w:rsidR="00C07B38" w:rsidRPr="00D0148E">
        <w:t>locations</w:t>
      </w:r>
      <w:r w:rsidR="00C07B38" w:rsidRPr="00C2166F">
        <w:t xml:space="preserve"> around the world as options for the location of the head office of the Santiago network secretariat from a pool </w:t>
      </w:r>
      <w:r w:rsidR="00C07B38">
        <w:t xml:space="preserve">of potential locations </w:t>
      </w:r>
      <w:r w:rsidR="00C07B38" w:rsidRPr="00C2166F">
        <w:t>that can provide</w:t>
      </w:r>
      <w:r w:rsidR="00C07B38">
        <w:t xml:space="preserve"> </w:t>
      </w:r>
      <w:r w:rsidR="00C07B38" w:rsidRPr="00C2166F">
        <w:t xml:space="preserve">the privileges and immunities referred to in paragraph </w:t>
      </w:r>
      <w:r w:rsidR="00C07B38">
        <w:rPr>
          <w:cs/>
        </w:rPr>
        <w:t>‎</w:t>
      </w:r>
      <w:r w:rsidR="00CC5AEA">
        <w:rPr>
          <w:cs/>
        </w:rPr>
        <w:t>‎</w:t>
      </w:r>
      <w:r w:rsidR="00CC5AEA">
        <w:t>14</w:t>
      </w:r>
      <w:r w:rsidR="00CC5AEA">
        <w:rPr>
          <w:rFonts w:hint="cs"/>
          <w:cs/>
        </w:rPr>
        <w:t xml:space="preserve"> </w:t>
      </w:r>
      <w:proofErr w:type="spellStart"/>
      <w:r w:rsidR="00CC5AEA">
        <w:rPr>
          <w:rFonts w:hint="cs"/>
          <w:cs/>
        </w:rPr>
        <w:t>above</w:t>
      </w:r>
      <w:proofErr w:type="spellEnd"/>
      <w:r w:rsidR="00C07B38" w:rsidRPr="00C2166F">
        <w:t xml:space="preserve">, and to provide to the Advisory Board of the Santiago network the results of the analysis with its recommendation on which location would be the most cost-effective and suitable in the light of the roles and responsibilities and the organizational structure of the Santiago network secretariat as detailed in annex I </w:t>
      </w:r>
      <w:r w:rsidR="00C07B38">
        <w:t>to</w:t>
      </w:r>
      <w:r w:rsidR="00C07B38" w:rsidRPr="00C2166F">
        <w:t xml:space="preserve"> decision 12/CMA.4 for consideration and </w:t>
      </w:r>
      <w:r w:rsidR="00485339">
        <w:t xml:space="preserve">a </w:t>
      </w:r>
      <w:r w:rsidR="00C07B38" w:rsidRPr="00C2166F">
        <w:t xml:space="preserve">decision </w:t>
      </w:r>
      <w:r w:rsidR="00485339">
        <w:t xml:space="preserve">thereon </w:t>
      </w:r>
      <w:r w:rsidR="00C07B38" w:rsidRPr="00C2166F">
        <w:t>by the Advisory Board at its 1</w:t>
      </w:r>
      <w:r w:rsidR="00C07B38" w:rsidRPr="00C2166F">
        <w:rPr>
          <w:vertAlign w:val="superscript"/>
        </w:rPr>
        <w:t>st</w:t>
      </w:r>
      <w:r w:rsidR="00C07B38" w:rsidRPr="00C2166F">
        <w:t xml:space="preserve"> meeting, to be held in 2024;</w:t>
      </w:r>
    </w:p>
    <w:p w14:paraId="3DBA6CA6" w14:textId="6082AD7A" w:rsidR="00C07B38" w:rsidRPr="00C03C81" w:rsidRDefault="00AB66BB" w:rsidP="00AB66BB">
      <w:pPr>
        <w:pStyle w:val="RegSingleTxtG"/>
        <w:ind w:left="1701"/>
        <w:rPr>
          <w:rFonts w:cstheme="minorHAnsi"/>
        </w:rPr>
      </w:pPr>
      <w:r w:rsidRPr="00C03C81">
        <w:rPr>
          <w:rFonts w:cstheme="minorHAnsi"/>
        </w:rPr>
        <w:t>“16.</w:t>
      </w:r>
      <w:r w:rsidRPr="00C03C81">
        <w:rPr>
          <w:rFonts w:cstheme="minorHAnsi"/>
        </w:rPr>
        <w:tab/>
      </w:r>
      <w:r w:rsidR="00C07B38" w:rsidRPr="00C2166F">
        <w:rPr>
          <w:rFonts w:cstheme="minorHAnsi"/>
          <w:i/>
          <w:iCs/>
        </w:rPr>
        <w:t xml:space="preserve">Encourages </w:t>
      </w:r>
      <w:r w:rsidR="00C07B38" w:rsidRPr="00C2166F">
        <w:rPr>
          <w:rFonts w:cstheme="minorHAnsi"/>
        </w:rPr>
        <w:t xml:space="preserve">the </w:t>
      </w:r>
      <w:r w:rsidR="00C07B38" w:rsidRPr="00D0148E">
        <w:t>consortium</w:t>
      </w:r>
      <w:r w:rsidR="00C07B38">
        <w:t xml:space="preserve">, as </w:t>
      </w:r>
      <w:r w:rsidR="00C07B38" w:rsidRPr="00C2166F">
        <w:rPr>
          <w:rFonts w:cstheme="minorHAnsi"/>
        </w:rPr>
        <w:t>host of the Santiago network secretariat</w:t>
      </w:r>
      <w:r w:rsidR="00C07B38">
        <w:rPr>
          <w:rFonts w:cstheme="minorHAnsi"/>
        </w:rPr>
        <w:t>,</w:t>
      </w:r>
      <w:r w:rsidR="00C07B38" w:rsidRPr="00C2166F">
        <w:rPr>
          <w:rFonts w:cstheme="minorHAnsi"/>
        </w:rPr>
        <w:t xml:space="preserve"> to make the necessary arrangements to promptly launch work under the Santiago network upon conclusion of the November</w:t>
      </w:r>
      <w:r w:rsidR="00C07B38">
        <w:rPr>
          <w:rFonts w:cstheme="minorHAnsi"/>
        </w:rPr>
        <w:t>–</w:t>
      </w:r>
      <w:r w:rsidR="00C07B38" w:rsidRPr="00C2166F">
        <w:rPr>
          <w:rFonts w:cstheme="minorHAnsi"/>
        </w:rPr>
        <w:t>December 2023 session</w:t>
      </w:r>
      <w:r w:rsidR="00C07B38">
        <w:rPr>
          <w:rFonts w:cstheme="minorHAnsi"/>
        </w:rPr>
        <w:t>(s)</w:t>
      </w:r>
      <w:r w:rsidR="00C07B38" w:rsidRPr="00C2166F">
        <w:rPr>
          <w:rFonts w:cstheme="minorHAnsi"/>
        </w:rPr>
        <w:t xml:space="preserve"> of the governing body or bodies, including the appointment of a director of the secretariat through a merit-based, open and transparent process, who will facilitate the timely recruitment of the staff of the secretariat in line with the terms of reference of the S</w:t>
      </w:r>
      <w:r w:rsidR="00C07B38">
        <w:rPr>
          <w:rFonts w:cstheme="minorHAnsi"/>
        </w:rPr>
        <w:t>antiago network</w:t>
      </w:r>
      <w:r w:rsidR="00C07B38" w:rsidRPr="00C2166F">
        <w:rPr>
          <w:rFonts w:cstheme="minorHAnsi"/>
        </w:rPr>
        <w:t>;</w:t>
      </w:r>
      <w:r w:rsidR="00C07B38">
        <w:rPr>
          <w:rStyle w:val="FootnoteReference"/>
          <w:rFonts w:cstheme="minorHAnsi"/>
        </w:rPr>
        <w:footnoteReference w:id="19"/>
      </w:r>
    </w:p>
    <w:p w14:paraId="33E6E117" w14:textId="21CA148A" w:rsidR="00C07B38" w:rsidRPr="00C03C81" w:rsidRDefault="00AB66BB" w:rsidP="00AB66BB">
      <w:pPr>
        <w:pStyle w:val="RegSingleTxtG"/>
        <w:ind w:left="1701"/>
        <w:rPr>
          <w:rFonts w:cstheme="minorHAnsi"/>
        </w:rPr>
      </w:pPr>
      <w:r w:rsidRPr="00C03C81">
        <w:rPr>
          <w:rFonts w:cstheme="minorHAnsi"/>
        </w:rPr>
        <w:t>“17.</w:t>
      </w:r>
      <w:r w:rsidRPr="00C03C81">
        <w:rPr>
          <w:rFonts w:cstheme="minorHAnsi"/>
        </w:rPr>
        <w:tab/>
      </w:r>
      <w:r w:rsidR="00C07B38" w:rsidRPr="00F805E2">
        <w:rPr>
          <w:rFonts w:cstheme="minorHAnsi"/>
          <w:i/>
          <w:iCs/>
        </w:rPr>
        <w:t>Requests</w:t>
      </w:r>
      <w:r w:rsidR="00C07B38" w:rsidRPr="00C2166F">
        <w:rPr>
          <w:rFonts w:cstheme="minorHAnsi"/>
        </w:rPr>
        <w:t xml:space="preserve"> </w:t>
      </w:r>
      <w:r w:rsidR="00C07B38" w:rsidRPr="00D0148E">
        <w:rPr>
          <w:rFonts w:cstheme="minorHAnsi"/>
        </w:rPr>
        <w:t xml:space="preserve">the </w:t>
      </w:r>
      <w:r w:rsidR="00C07B38">
        <w:rPr>
          <w:rFonts w:cstheme="minorHAnsi"/>
        </w:rPr>
        <w:t>Santiago network secretariat</w:t>
      </w:r>
      <w:r w:rsidR="00C07B38" w:rsidRPr="00D0148E">
        <w:rPr>
          <w:rFonts w:cstheme="minorHAnsi"/>
        </w:rPr>
        <w:t xml:space="preserve"> </w:t>
      </w:r>
      <w:r w:rsidR="00C07B38">
        <w:rPr>
          <w:rFonts w:cstheme="minorHAnsi"/>
        </w:rPr>
        <w:t>to</w:t>
      </w:r>
      <w:r w:rsidR="00C07B38" w:rsidRPr="00C2166F">
        <w:rPr>
          <w:rFonts w:cstheme="minorHAnsi"/>
        </w:rPr>
        <w:t xml:space="preserve"> facilitate the 1</w:t>
      </w:r>
      <w:r w:rsidR="00C07B38" w:rsidRPr="00C2166F">
        <w:rPr>
          <w:rFonts w:cstheme="minorHAnsi"/>
          <w:vertAlign w:val="superscript"/>
        </w:rPr>
        <w:t>st</w:t>
      </w:r>
      <w:r w:rsidR="00C07B38" w:rsidRPr="00C2166F">
        <w:rPr>
          <w:rFonts w:cstheme="minorHAnsi"/>
        </w:rPr>
        <w:t xml:space="preserve"> meeting of the Advisory Board</w:t>
      </w:r>
      <w:r w:rsidR="00C07B38">
        <w:rPr>
          <w:rFonts w:cstheme="minorHAnsi"/>
        </w:rPr>
        <w:t xml:space="preserve"> of the Santiago </w:t>
      </w:r>
      <w:r w:rsidR="00CC5F5C">
        <w:rPr>
          <w:rFonts w:cstheme="minorHAnsi"/>
        </w:rPr>
        <w:t>n</w:t>
      </w:r>
      <w:r w:rsidR="00C07B38">
        <w:rPr>
          <w:rFonts w:cstheme="minorHAnsi"/>
        </w:rPr>
        <w:t>etwork</w:t>
      </w:r>
      <w:r w:rsidR="00C07B38" w:rsidRPr="00C2166F">
        <w:rPr>
          <w:rFonts w:cstheme="minorHAnsi"/>
        </w:rPr>
        <w:t>, to take place in 2024;</w:t>
      </w:r>
    </w:p>
    <w:p w14:paraId="3B55FF74" w14:textId="00463E20" w:rsidR="00C07B38" w:rsidRPr="00887DDD" w:rsidRDefault="00AB66BB" w:rsidP="00AB66BB">
      <w:pPr>
        <w:pStyle w:val="RegSingleTxtG"/>
        <w:ind w:left="1701"/>
        <w:rPr>
          <w:rFonts w:cstheme="minorHAnsi"/>
        </w:rPr>
      </w:pPr>
      <w:r w:rsidRPr="00887DDD">
        <w:rPr>
          <w:rFonts w:cstheme="minorHAnsi"/>
        </w:rPr>
        <w:t>“18.</w:t>
      </w:r>
      <w:r w:rsidRPr="00887DDD">
        <w:rPr>
          <w:rFonts w:cstheme="minorHAnsi"/>
        </w:rPr>
        <w:tab/>
      </w:r>
      <w:r w:rsidR="00C07B38" w:rsidRPr="00887DDD">
        <w:rPr>
          <w:rFonts w:cstheme="minorHAnsi"/>
          <w:i/>
          <w:iCs/>
        </w:rPr>
        <w:t xml:space="preserve">Also requests </w:t>
      </w:r>
      <w:r w:rsidR="00C07B38" w:rsidRPr="00887DDD">
        <w:rPr>
          <w:rFonts w:cstheme="minorHAnsi"/>
        </w:rPr>
        <w:t>the Santiago network secretariat to start managing, as soon as possible, the day-to-day operations of the secretariat, in line with its role and responsibilities;</w:t>
      </w:r>
    </w:p>
    <w:p w14:paraId="6D35E5A5" w14:textId="2B6296F7" w:rsidR="00C07B38" w:rsidRPr="00887DDD" w:rsidRDefault="00AB66BB" w:rsidP="00AB66BB">
      <w:pPr>
        <w:pStyle w:val="RegSingleTxtG"/>
        <w:ind w:left="1701"/>
      </w:pPr>
      <w:r w:rsidRPr="00887DDD">
        <w:t>“19.</w:t>
      </w:r>
      <w:r w:rsidRPr="00887DDD">
        <w:tab/>
      </w:r>
      <w:r w:rsidR="00C07B38" w:rsidRPr="00887DDD">
        <w:rPr>
          <w:rStyle w:val="ui-provider"/>
          <w:i/>
          <w:iCs/>
        </w:rPr>
        <w:t xml:space="preserve">Adopts </w:t>
      </w:r>
      <w:r w:rsidR="00C07B38" w:rsidRPr="00887DDD">
        <w:rPr>
          <w:rStyle w:val="ui-provider"/>
        </w:rPr>
        <w:t xml:space="preserve">the memorandum of understanding between the Conference of the Parties and the Conference of the Parties serving as the meeting of the Parties to the Paris Agreement on the one hand and the United Nations Office for Disaster Risk Reduction and the United Nations Office for Project Services on the other regarding the hosting of the Santiago network secretariat, as contained in </w:t>
      </w:r>
      <w:r w:rsidR="00C07B38">
        <w:rPr>
          <w:rStyle w:val="ui-provider"/>
        </w:rPr>
        <w:t xml:space="preserve">the </w:t>
      </w:r>
      <w:r w:rsidR="00C07B38" w:rsidRPr="00887DDD">
        <w:rPr>
          <w:rStyle w:val="ui-provider"/>
        </w:rPr>
        <w:t>annex</w:t>
      </w:r>
      <w:r w:rsidR="00C07B38" w:rsidRPr="00887DDD">
        <w:t>;</w:t>
      </w:r>
    </w:p>
    <w:p w14:paraId="47B7E958" w14:textId="3CEB5682" w:rsidR="00C07B38" w:rsidRPr="00C2166F" w:rsidRDefault="00AB66BB" w:rsidP="00AB66BB">
      <w:pPr>
        <w:pStyle w:val="RegSingleTxtG"/>
        <w:ind w:left="1701"/>
        <w:rPr>
          <w:rFonts w:cstheme="minorHAnsi"/>
        </w:rPr>
      </w:pPr>
      <w:r w:rsidRPr="00C2166F">
        <w:rPr>
          <w:rFonts w:cstheme="minorHAnsi"/>
        </w:rPr>
        <w:t>“20.</w:t>
      </w:r>
      <w:r w:rsidRPr="00C2166F">
        <w:rPr>
          <w:rFonts w:cstheme="minorHAnsi"/>
        </w:rPr>
        <w:tab/>
      </w:r>
      <w:r w:rsidR="00C07B38" w:rsidRPr="00C2166F">
        <w:rPr>
          <w:rFonts w:cstheme="minorHAnsi"/>
          <w:i/>
          <w:iCs/>
        </w:rPr>
        <w:t>Reaffirms</w:t>
      </w:r>
      <w:r w:rsidR="00C07B38" w:rsidRPr="00C2166F">
        <w:rPr>
          <w:rFonts w:cstheme="minorHAnsi"/>
        </w:rPr>
        <w:t xml:space="preserve"> that technical assistance provided under the Santiago network in a demand-driven manner will be developed through an inclusive, country-driven process, taking into account the needs of vulnerable people, Indigenous Peoples and local communities; </w:t>
      </w:r>
    </w:p>
    <w:p w14:paraId="757FBF4A" w14:textId="790E8403" w:rsidR="00C07B38" w:rsidRPr="00C2166F" w:rsidRDefault="00AB66BB" w:rsidP="00AB66BB">
      <w:pPr>
        <w:pStyle w:val="RegSingleTxtG"/>
        <w:ind w:left="1701"/>
        <w:rPr>
          <w:rFonts w:cstheme="minorHAnsi"/>
        </w:rPr>
      </w:pPr>
      <w:r w:rsidRPr="00C2166F">
        <w:rPr>
          <w:rFonts w:cstheme="minorHAnsi"/>
        </w:rPr>
        <w:t>“21.</w:t>
      </w:r>
      <w:r w:rsidRPr="00C2166F">
        <w:rPr>
          <w:rFonts w:cstheme="minorHAnsi"/>
        </w:rPr>
        <w:tab/>
      </w:r>
      <w:r w:rsidR="00C07B38" w:rsidRPr="00C2166F">
        <w:rPr>
          <w:rFonts w:cstheme="minorHAnsi"/>
          <w:i/>
          <w:iCs/>
        </w:rPr>
        <w:t>Also reaffirms</w:t>
      </w:r>
      <w:r w:rsidR="00C07B38" w:rsidRPr="00C2166F">
        <w:rPr>
          <w:rFonts w:cstheme="minorHAnsi"/>
        </w:rPr>
        <w:t xml:space="preserve"> that, when technical assistance is provided under the Santiago network, it should take into consideration the cross-cutting issues referred to in the eleventh preambular paragraph of the Paris Agreement</w:t>
      </w:r>
      <w:r w:rsidR="00C07B38">
        <w:rPr>
          <w:rFonts w:cstheme="minorHAnsi"/>
        </w:rPr>
        <w:t>;</w:t>
      </w:r>
    </w:p>
    <w:p w14:paraId="40DA706B" w14:textId="7DE298D8" w:rsidR="00C07B38" w:rsidRPr="00C2166F" w:rsidRDefault="00AB66BB" w:rsidP="00AB66BB">
      <w:pPr>
        <w:pStyle w:val="RegSingleTxtG"/>
        <w:ind w:left="1701"/>
        <w:rPr>
          <w:rFonts w:cstheme="minorHAnsi"/>
        </w:rPr>
      </w:pPr>
      <w:bookmarkStart w:id="154" w:name="_Ref158362996"/>
      <w:r w:rsidRPr="00C2166F">
        <w:rPr>
          <w:rFonts w:cstheme="minorHAnsi"/>
        </w:rPr>
        <w:t>“22.</w:t>
      </w:r>
      <w:r w:rsidRPr="00C2166F">
        <w:rPr>
          <w:rFonts w:cstheme="minorHAnsi"/>
        </w:rPr>
        <w:tab/>
      </w:r>
      <w:r w:rsidR="00C07B38" w:rsidRPr="00C2166F">
        <w:rPr>
          <w:rFonts w:cstheme="minorHAnsi"/>
          <w:i/>
          <w:iCs/>
        </w:rPr>
        <w:t>Reiterates</w:t>
      </w:r>
      <w:r w:rsidR="00C07B38" w:rsidRPr="00C2166F">
        <w:rPr>
          <w:rFonts w:cstheme="minorHAnsi"/>
        </w:rPr>
        <w:t xml:space="preserve"> the request</w:t>
      </w:r>
      <w:r w:rsidR="00C07B38" w:rsidRPr="00C2166F">
        <w:rPr>
          <w:rStyle w:val="FootnoteReference"/>
          <w:rFonts w:cstheme="minorHAnsi"/>
        </w:rPr>
        <w:footnoteReference w:id="20"/>
      </w:r>
      <w:r w:rsidR="00C07B38" w:rsidRPr="00C2166F">
        <w:rPr>
          <w:rFonts w:cstheme="minorHAnsi"/>
        </w:rPr>
        <w:t xml:space="preserve"> to the UNFCCC secretariat to continue providing support for developing countries that are particularly vulnerable to the adverse effects of climate change that may seek or wish to benefit from the technical assistance available from organizations, bodies, networks and experts under the Santiago network, until the Santiago network secretariat is operational;</w:t>
      </w:r>
      <w:bookmarkEnd w:id="154"/>
    </w:p>
    <w:p w14:paraId="1717A080" w14:textId="6846C438" w:rsidR="00C07B38" w:rsidRPr="00C2166F" w:rsidRDefault="00AB66BB" w:rsidP="00AB66BB">
      <w:pPr>
        <w:pStyle w:val="RegSingleTxtG"/>
        <w:ind w:left="1701"/>
      </w:pPr>
      <w:bookmarkStart w:id="155" w:name="_Ref158362998"/>
      <w:r w:rsidRPr="00C2166F">
        <w:t>“23.</w:t>
      </w:r>
      <w:r w:rsidRPr="00C2166F">
        <w:tab/>
      </w:r>
      <w:r w:rsidR="00C07B38" w:rsidRPr="00C2166F">
        <w:rPr>
          <w:i/>
          <w:iCs/>
        </w:rPr>
        <w:t>Requests</w:t>
      </w:r>
      <w:r w:rsidR="00C07B38" w:rsidRPr="00C2166F">
        <w:t xml:space="preserve"> the UNFCCC secretariat to develop draft guidelines on preventing potential and addressing actual and perceived conflicts of interest in relation to the Santiago network, including any conflicts of interest that may arise when organizations, bodies, networks and experts are engaged in providing technical support to the Santiago network secretariat while responding to technical assistance requests, or when the host of the Santiago network secretariat is responding as an organization, body, network or expert to technical assistance requests, for review and approval by the Advisory Board of the Santiago </w:t>
      </w:r>
      <w:r w:rsidR="00C07B38">
        <w:t>n</w:t>
      </w:r>
      <w:r w:rsidR="00C07B38" w:rsidRPr="00C2166F">
        <w:t>etwork at its 1</w:t>
      </w:r>
      <w:r w:rsidR="00C07B38" w:rsidRPr="00C2166F">
        <w:rPr>
          <w:vertAlign w:val="superscript"/>
        </w:rPr>
        <w:t>st</w:t>
      </w:r>
      <w:r w:rsidR="00C07B38" w:rsidRPr="00C2166F">
        <w:t xml:space="preserve"> meeting;</w:t>
      </w:r>
      <w:bookmarkEnd w:id="155"/>
    </w:p>
    <w:p w14:paraId="007509FF" w14:textId="6D156168" w:rsidR="00C07B38" w:rsidRDefault="00AB66BB" w:rsidP="00AB66BB">
      <w:pPr>
        <w:pStyle w:val="RegSingleTxtG"/>
        <w:ind w:left="1701"/>
        <w:rPr>
          <w:rFonts w:cstheme="minorHAnsi"/>
        </w:rPr>
      </w:pPr>
      <w:r>
        <w:rPr>
          <w:rFonts w:cstheme="minorHAnsi"/>
        </w:rPr>
        <w:t>“24.</w:t>
      </w:r>
      <w:r>
        <w:rPr>
          <w:rFonts w:cstheme="minorHAnsi"/>
        </w:rPr>
        <w:tab/>
      </w:r>
      <w:r w:rsidR="00C07B38">
        <w:rPr>
          <w:i/>
          <w:iCs/>
        </w:rPr>
        <w:t>Also r</w:t>
      </w:r>
      <w:r w:rsidR="00C07B38" w:rsidRPr="008B2AEE">
        <w:rPr>
          <w:i/>
          <w:iCs/>
        </w:rPr>
        <w:t>equests</w:t>
      </w:r>
      <w:r w:rsidR="00C07B38" w:rsidRPr="00D57DC0">
        <w:rPr>
          <w:rFonts w:cstheme="minorHAnsi"/>
        </w:rPr>
        <w:t xml:space="preserve"> the Santiago network secretariat </w:t>
      </w:r>
      <w:r w:rsidR="00C07B38">
        <w:rPr>
          <w:rFonts w:cstheme="minorHAnsi"/>
        </w:rPr>
        <w:t xml:space="preserve">to: </w:t>
      </w:r>
    </w:p>
    <w:p w14:paraId="250D37A8" w14:textId="4619F694" w:rsidR="00C07B38" w:rsidRDefault="00AB66BB" w:rsidP="00AB66BB">
      <w:pPr>
        <w:pStyle w:val="RegSingleTxtG2"/>
        <w:tabs>
          <w:tab w:val="left" w:pos="2835"/>
          <w:tab w:val="num" w:pos="3403"/>
        </w:tabs>
        <w:ind w:left="1701" w:firstLine="567"/>
        <w:rPr>
          <w:rFonts w:cstheme="minorHAnsi"/>
        </w:rPr>
      </w:pPr>
      <w:r>
        <w:rPr>
          <w:rFonts w:cstheme="minorHAnsi"/>
        </w:rPr>
        <w:t>(a)</w:t>
      </w:r>
      <w:r>
        <w:rPr>
          <w:rFonts w:cstheme="minorHAnsi"/>
        </w:rPr>
        <w:tab/>
      </w:r>
      <w:r w:rsidR="00C07B38">
        <w:rPr>
          <w:rFonts w:cstheme="minorHAnsi"/>
        </w:rPr>
        <w:t xml:space="preserve">Adhere to the mandate of the Santiago network and its functions, including facilitating the consideration of a wide range of topics relevant to averting, minimizing and addressing loss and damage, including but not limited to current and future impacts, priorities and actions related to averting, minimizing and addressing loss and damage pursuant to decisions 3/CP.18 and 2/CP.19; the areas referred to in Article 8, paragraph 4, of the Paris Agreement; and the strategic workstreams of the five-year rolling workplan of the Executive Committee of the Warsaw International Mechanism; </w:t>
      </w:r>
    </w:p>
    <w:p w14:paraId="071CEE78" w14:textId="56278B5B" w:rsidR="00C07B38" w:rsidRDefault="00AB66BB" w:rsidP="00AB66BB">
      <w:pPr>
        <w:pStyle w:val="RegSingleTxtG2"/>
        <w:tabs>
          <w:tab w:val="left" w:pos="2835"/>
          <w:tab w:val="num" w:pos="3403"/>
        </w:tabs>
        <w:ind w:left="1701" w:firstLine="567"/>
        <w:rPr>
          <w:rFonts w:cstheme="minorHAnsi"/>
        </w:rPr>
      </w:pPr>
      <w:r>
        <w:rPr>
          <w:rFonts w:cstheme="minorHAnsi"/>
        </w:rPr>
        <w:t>(b)</w:t>
      </w:r>
      <w:r>
        <w:rPr>
          <w:rFonts w:cstheme="minorHAnsi"/>
        </w:rPr>
        <w:tab/>
      </w:r>
      <w:r w:rsidR="00C07B38">
        <w:rPr>
          <w:rFonts w:cstheme="minorHAnsi"/>
        </w:rPr>
        <w:t xml:space="preserve">Assume its roles and responsibilities, including that it shall be accountable to and operate under the guidance of the Advisory Board of the Santiago network, recognizing the different mandates of the host and the Santiago network, and that the Advisory Board will provide guidance and oversight to the Santiago network secretariat on the effective implementation of the functions of the network; </w:t>
      </w:r>
    </w:p>
    <w:p w14:paraId="7BF526AD" w14:textId="25089ACE" w:rsidR="00C07B38" w:rsidRPr="00C2166F" w:rsidRDefault="00AB66BB" w:rsidP="00AB66BB">
      <w:pPr>
        <w:pStyle w:val="RegSingleTxtG2"/>
        <w:tabs>
          <w:tab w:val="left" w:pos="2835"/>
          <w:tab w:val="num" w:pos="3403"/>
        </w:tabs>
        <w:ind w:left="1701" w:firstLine="567"/>
        <w:rPr>
          <w:rFonts w:eastAsia="Times New Roman"/>
        </w:rPr>
      </w:pPr>
      <w:r w:rsidRPr="00C2166F">
        <w:rPr>
          <w:rFonts w:eastAsia="Times New Roman"/>
        </w:rPr>
        <w:t>(c)</w:t>
      </w:r>
      <w:r w:rsidRPr="00C2166F">
        <w:rPr>
          <w:rFonts w:eastAsia="Times New Roman"/>
        </w:rPr>
        <w:tab/>
      </w:r>
      <w:r w:rsidR="00C07B38" w:rsidRPr="00C2166F">
        <w:rPr>
          <w:rFonts w:eastAsia="Times New Roman"/>
        </w:rPr>
        <w:t xml:space="preserve">Report annually to the Advisory Board of the Santiago network information on the in-kind </w:t>
      </w:r>
      <w:r w:rsidR="00C07B38" w:rsidRPr="00C2166F">
        <w:rPr>
          <w:rFonts w:cstheme="minorHAnsi"/>
        </w:rPr>
        <w:t>and</w:t>
      </w:r>
      <w:r w:rsidR="00C07B38" w:rsidRPr="00C2166F">
        <w:rPr>
          <w:rFonts w:eastAsia="Times New Roman"/>
        </w:rPr>
        <w:t xml:space="preserve"> other support provided by its host that has contributed to its ability to assume its roles and responsibilities, as set out in the terms of reference of the Santiago network</w:t>
      </w:r>
      <w:r w:rsidR="00C07B38">
        <w:rPr>
          <w:rFonts w:eastAsia="Times New Roman"/>
        </w:rPr>
        <w:t>;</w:t>
      </w:r>
      <w:r w:rsidR="00C07B38">
        <w:rPr>
          <w:rStyle w:val="FootnoteReference"/>
          <w:rFonts w:eastAsia="Times New Roman"/>
        </w:rPr>
        <w:footnoteReference w:id="21"/>
      </w:r>
    </w:p>
    <w:p w14:paraId="06D9C26F" w14:textId="1FFC16EF" w:rsidR="00C07B38" w:rsidRPr="00C2166F" w:rsidRDefault="00AB66BB" w:rsidP="00AB66BB">
      <w:pPr>
        <w:pStyle w:val="RegSingleTxtG2"/>
        <w:tabs>
          <w:tab w:val="left" w:pos="2835"/>
          <w:tab w:val="num" w:pos="3403"/>
        </w:tabs>
        <w:ind w:left="1701" w:firstLine="567"/>
        <w:rPr>
          <w:rFonts w:eastAsia="Times New Roman"/>
        </w:rPr>
      </w:pPr>
      <w:r w:rsidRPr="00C2166F">
        <w:rPr>
          <w:rFonts w:eastAsia="Times New Roman"/>
        </w:rPr>
        <w:t>(d)</w:t>
      </w:r>
      <w:r w:rsidRPr="00C2166F">
        <w:rPr>
          <w:rFonts w:eastAsia="Times New Roman"/>
        </w:rPr>
        <w:tab/>
      </w:r>
      <w:r w:rsidR="00C07B38" w:rsidRPr="00C2166F">
        <w:rPr>
          <w:rFonts w:eastAsia="Times New Roman"/>
        </w:rPr>
        <w:t xml:space="preserve">Make use of regional and </w:t>
      </w:r>
      <w:r w:rsidR="00C07B38" w:rsidRPr="00D0148E">
        <w:rPr>
          <w:rFonts w:eastAsia="Times New Roman"/>
        </w:rPr>
        <w:t>subregional</w:t>
      </w:r>
      <w:r w:rsidR="00C07B38" w:rsidRPr="00C2166F">
        <w:rPr>
          <w:rFonts w:eastAsia="Times New Roman"/>
        </w:rPr>
        <w:t xml:space="preserve"> </w:t>
      </w:r>
      <w:r w:rsidR="00C07B38">
        <w:rPr>
          <w:rFonts w:eastAsia="Times New Roman"/>
        </w:rPr>
        <w:t>United Nations</w:t>
      </w:r>
      <w:r w:rsidR="00C07B38" w:rsidRPr="00C2166F">
        <w:rPr>
          <w:rFonts w:eastAsia="Times New Roman"/>
        </w:rPr>
        <w:t xml:space="preserve"> offices</w:t>
      </w:r>
      <w:r w:rsidR="00C07B38">
        <w:rPr>
          <w:rFonts w:eastAsia="Times New Roman"/>
        </w:rPr>
        <w:t xml:space="preserve"> </w:t>
      </w:r>
      <w:r w:rsidR="00C07B38" w:rsidRPr="00C2166F">
        <w:rPr>
          <w:rFonts w:eastAsia="Times New Roman"/>
        </w:rPr>
        <w:t xml:space="preserve">in all </w:t>
      </w:r>
      <w:r w:rsidR="00C07B38">
        <w:rPr>
          <w:rFonts w:eastAsia="Times New Roman"/>
        </w:rPr>
        <w:t>United Nations</w:t>
      </w:r>
      <w:r w:rsidR="00C07B38" w:rsidRPr="00C2166F">
        <w:rPr>
          <w:rFonts w:eastAsia="Times New Roman"/>
        </w:rPr>
        <w:t xml:space="preserve"> geographical regions</w:t>
      </w:r>
      <w:r w:rsidR="00C07B38">
        <w:rPr>
          <w:rFonts w:eastAsia="Times New Roman"/>
        </w:rPr>
        <w:t>, as appropriate,</w:t>
      </w:r>
      <w:r w:rsidR="00C07B38" w:rsidRPr="00C2166F">
        <w:rPr>
          <w:rFonts w:eastAsia="Times New Roman"/>
        </w:rPr>
        <w:t xml:space="preserve"> to serve as designated units </w:t>
      </w:r>
      <w:r w:rsidR="00C07B38">
        <w:rPr>
          <w:rFonts w:eastAsia="Times New Roman"/>
        </w:rPr>
        <w:t xml:space="preserve">to </w:t>
      </w:r>
      <w:r w:rsidR="00C07B38" w:rsidRPr="00D0148E">
        <w:rPr>
          <w:rFonts w:eastAsia="Times New Roman"/>
        </w:rPr>
        <w:t>provid</w:t>
      </w:r>
      <w:r w:rsidR="00C07B38">
        <w:rPr>
          <w:rFonts w:eastAsia="Times New Roman"/>
        </w:rPr>
        <w:t>e</w:t>
      </w:r>
      <w:r w:rsidR="00C07B38" w:rsidRPr="00C2166F">
        <w:rPr>
          <w:rFonts w:eastAsia="Times New Roman"/>
        </w:rPr>
        <w:t xml:space="preserve"> relevant services and support for </w:t>
      </w:r>
      <w:r w:rsidR="00C07B38" w:rsidRPr="00D0148E">
        <w:rPr>
          <w:rFonts w:eastAsia="Times New Roman"/>
        </w:rPr>
        <w:t>cataly</w:t>
      </w:r>
      <w:r w:rsidR="00C07B38">
        <w:rPr>
          <w:rFonts w:eastAsia="Times New Roman"/>
        </w:rPr>
        <w:t>s</w:t>
      </w:r>
      <w:r w:rsidR="00C07B38" w:rsidRPr="00D0148E">
        <w:rPr>
          <w:rFonts w:eastAsia="Times New Roman"/>
        </w:rPr>
        <w:t>ing</w:t>
      </w:r>
      <w:r w:rsidR="00C07B38" w:rsidRPr="00C2166F">
        <w:rPr>
          <w:rFonts w:eastAsia="Times New Roman"/>
        </w:rPr>
        <w:t xml:space="preserve"> effective and timely </w:t>
      </w:r>
      <w:r w:rsidR="00C07B38">
        <w:rPr>
          <w:rFonts w:eastAsia="Times New Roman"/>
        </w:rPr>
        <w:t>technical assistance</w:t>
      </w:r>
      <w:r w:rsidR="00C07B38" w:rsidRPr="00C2166F">
        <w:rPr>
          <w:rFonts w:eastAsia="Times New Roman"/>
        </w:rPr>
        <w:t xml:space="preserve"> in </w:t>
      </w:r>
      <w:r w:rsidR="00C07B38" w:rsidRPr="00C2166F">
        <w:rPr>
          <w:rFonts w:cstheme="minorHAnsi"/>
        </w:rPr>
        <w:t>developing countries particularly vulnerable to the adverse effects of climate change</w:t>
      </w:r>
      <w:r w:rsidR="00C07B38">
        <w:rPr>
          <w:rFonts w:cstheme="minorHAnsi"/>
        </w:rPr>
        <w:t>;</w:t>
      </w:r>
    </w:p>
    <w:p w14:paraId="6B04D6B1" w14:textId="4A57A906" w:rsidR="00C07B38" w:rsidRPr="00C2166F" w:rsidRDefault="00AB66BB" w:rsidP="00AB66BB">
      <w:pPr>
        <w:pStyle w:val="RegSingleTxtG2"/>
        <w:tabs>
          <w:tab w:val="left" w:pos="2835"/>
          <w:tab w:val="num" w:pos="3403"/>
        </w:tabs>
        <w:ind w:left="1701" w:firstLine="567"/>
        <w:rPr>
          <w:rFonts w:eastAsia="Times New Roman"/>
        </w:rPr>
      </w:pPr>
      <w:r w:rsidRPr="00C2166F">
        <w:rPr>
          <w:rFonts w:eastAsia="Times New Roman"/>
        </w:rPr>
        <w:t>(e)</w:t>
      </w:r>
      <w:r w:rsidRPr="00C2166F">
        <w:rPr>
          <w:rFonts w:eastAsia="Times New Roman"/>
        </w:rPr>
        <w:tab/>
      </w:r>
      <w:r w:rsidR="00C07B38">
        <w:rPr>
          <w:rFonts w:eastAsia="Times New Roman"/>
        </w:rPr>
        <w:t>I</w:t>
      </w:r>
      <w:r w:rsidR="00C07B38" w:rsidRPr="00C2166F">
        <w:rPr>
          <w:rFonts w:cstheme="minorHAnsi"/>
        </w:rPr>
        <w:t xml:space="preserve">nclude in its annual report to the </w:t>
      </w:r>
      <w:r w:rsidR="00C07B38">
        <w:rPr>
          <w:rFonts w:cstheme="minorHAnsi"/>
        </w:rPr>
        <w:t>A</w:t>
      </w:r>
      <w:r w:rsidR="00C07B38" w:rsidRPr="00D0148E">
        <w:rPr>
          <w:rFonts w:cstheme="minorHAnsi"/>
        </w:rPr>
        <w:t xml:space="preserve">dvisory </w:t>
      </w:r>
      <w:r w:rsidR="00C07B38">
        <w:rPr>
          <w:rFonts w:cstheme="minorHAnsi"/>
        </w:rPr>
        <w:t>B</w:t>
      </w:r>
      <w:r w:rsidR="00C07B38" w:rsidRPr="00D0148E">
        <w:rPr>
          <w:rFonts w:cstheme="minorHAnsi"/>
        </w:rPr>
        <w:t xml:space="preserve">oard </w:t>
      </w:r>
      <w:r w:rsidR="00C07B38">
        <w:rPr>
          <w:rFonts w:cstheme="minorHAnsi"/>
        </w:rPr>
        <w:t>of the Santiago network</w:t>
      </w:r>
      <w:r w:rsidR="00C07B38" w:rsidRPr="00C2166F">
        <w:rPr>
          <w:rFonts w:cstheme="minorHAnsi"/>
        </w:rPr>
        <w:t xml:space="preserve"> information on the inclusive, balanced and equitable nature of the </w:t>
      </w:r>
      <w:r w:rsidR="00C07B38">
        <w:rPr>
          <w:rFonts w:cstheme="minorHAnsi"/>
        </w:rPr>
        <w:t>technical assistance</w:t>
      </w:r>
      <w:r w:rsidR="00C07B38" w:rsidRPr="00C2166F">
        <w:rPr>
          <w:rFonts w:cstheme="minorHAnsi"/>
        </w:rPr>
        <w:t xml:space="preserve"> </w:t>
      </w:r>
      <w:r w:rsidR="00C07B38" w:rsidRPr="00D0148E">
        <w:rPr>
          <w:rFonts w:cstheme="minorHAnsi"/>
        </w:rPr>
        <w:t>cataly</w:t>
      </w:r>
      <w:r w:rsidR="00C07B38">
        <w:rPr>
          <w:rFonts w:cstheme="minorHAnsi"/>
        </w:rPr>
        <w:t>s</w:t>
      </w:r>
      <w:r w:rsidR="00C07B38" w:rsidRPr="00D0148E">
        <w:rPr>
          <w:rFonts w:cstheme="minorHAnsi"/>
        </w:rPr>
        <w:t>ed</w:t>
      </w:r>
      <w:r w:rsidR="00C07B38" w:rsidRPr="00C2166F">
        <w:rPr>
          <w:rFonts w:cstheme="minorHAnsi"/>
        </w:rPr>
        <w:t xml:space="preserve"> across all regions with developing countries particularly vulnerable to the adverse effects of climate change and take action</w:t>
      </w:r>
      <w:r w:rsidR="00C07B38">
        <w:rPr>
          <w:rFonts w:cstheme="minorHAnsi"/>
        </w:rPr>
        <w:t>,</w:t>
      </w:r>
      <w:r w:rsidR="00C07B38" w:rsidRPr="00C2166F">
        <w:rPr>
          <w:rFonts w:cstheme="minorHAnsi"/>
        </w:rPr>
        <w:t xml:space="preserve"> as appropriate</w:t>
      </w:r>
      <w:r w:rsidR="00C07B38" w:rsidRPr="00AB6817">
        <w:rPr>
          <w:rFonts w:cstheme="minorHAnsi"/>
        </w:rPr>
        <w:t>;</w:t>
      </w:r>
      <w:r w:rsidR="00C07B38" w:rsidRPr="00C03C81">
        <w:rPr>
          <w:rFonts w:cstheme="minorHAnsi"/>
        </w:rPr>
        <w:t xml:space="preserve"> </w:t>
      </w:r>
    </w:p>
    <w:p w14:paraId="33AD313F" w14:textId="52D1813B" w:rsidR="00C07B38" w:rsidRPr="005F4462" w:rsidRDefault="00AB66BB" w:rsidP="00AB66BB">
      <w:pPr>
        <w:pStyle w:val="RegSingleTxtG2"/>
        <w:tabs>
          <w:tab w:val="left" w:pos="2835"/>
          <w:tab w:val="num" w:pos="3403"/>
        </w:tabs>
        <w:ind w:left="1701" w:firstLine="567"/>
        <w:rPr>
          <w:rFonts w:cstheme="minorHAnsi"/>
        </w:rPr>
      </w:pPr>
      <w:r w:rsidRPr="005F4462">
        <w:rPr>
          <w:rFonts w:cstheme="minorHAnsi"/>
        </w:rPr>
        <w:t>(f)</w:t>
      </w:r>
      <w:r w:rsidRPr="005F4462">
        <w:rPr>
          <w:rFonts w:cstheme="minorHAnsi"/>
        </w:rPr>
        <w:tab/>
      </w:r>
      <w:r w:rsidR="00C07B38">
        <w:rPr>
          <w:rFonts w:cstheme="minorHAnsi"/>
        </w:rPr>
        <w:t>Have</w:t>
      </w:r>
      <w:r w:rsidR="00C07B38" w:rsidRPr="005F4462">
        <w:rPr>
          <w:rFonts w:cstheme="minorHAnsi"/>
        </w:rPr>
        <w:t xml:space="preserve"> a lean, cost-efficient organizational structure;</w:t>
      </w:r>
      <w:r w:rsidR="00C07B38">
        <w:rPr>
          <w:rStyle w:val="FootnoteReference"/>
          <w:rFonts w:cstheme="minorHAnsi"/>
        </w:rPr>
        <w:footnoteReference w:id="22"/>
      </w:r>
    </w:p>
    <w:p w14:paraId="16471BED" w14:textId="30F219B8" w:rsidR="00C07B38" w:rsidRDefault="00AB66BB" w:rsidP="00AB66BB">
      <w:pPr>
        <w:pStyle w:val="RegSingleTxtG2"/>
        <w:tabs>
          <w:tab w:val="left" w:pos="2835"/>
          <w:tab w:val="num" w:pos="3403"/>
        </w:tabs>
        <w:ind w:left="1701" w:firstLine="567"/>
        <w:rPr>
          <w:rFonts w:cstheme="minorHAnsi"/>
        </w:rPr>
      </w:pPr>
      <w:r>
        <w:rPr>
          <w:rFonts w:cstheme="minorHAnsi"/>
        </w:rPr>
        <w:t>(g)</w:t>
      </w:r>
      <w:r>
        <w:rPr>
          <w:rFonts w:cstheme="minorHAnsi"/>
        </w:rPr>
        <w:tab/>
      </w:r>
      <w:r w:rsidR="00C07B38">
        <w:rPr>
          <w:rFonts w:cstheme="minorHAnsi"/>
        </w:rPr>
        <w:t>Make p</w:t>
      </w:r>
      <w:r w:rsidR="00C07B38" w:rsidRPr="00307F9B">
        <w:rPr>
          <w:rFonts w:cstheme="minorHAnsi"/>
        </w:rPr>
        <w:t>rovision</w:t>
      </w:r>
      <w:r w:rsidR="00C07B38">
        <w:rPr>
          <w:rFonts w:cstheme="minorHAnsi"/>
        </w:rPr>
        <w:t>s</w:t>
      </w:r>
      <w:r w:rsidR="00C07B38" w:rsidRPr="00307F9B">
        <w:rPr>
          <w:rFonts w:cstheme="minorHAnsi"/>
        </w:rPr>
        <w:t xml:space="preserve"> </w:t>
      </w:r>
      <w:r w:rsidR="00C07B38">
        <w:rPr>
          <w:rFonts w:cstheme="minorHAnsi"/>
        </w:rPr>
        <w:t xml:space="preserve">for </w:t>
      </w:r>
      <w:r w:rsidR="00C07B38" w:rsidRPr="00D0148E">
        <w:rPr>
          <w:rFonts w:cstheme="minorHAnsi"/>
        </w:rPr>
        <w:t>discussion</w:t>
      </w:r>
      <w:r w:rsidR="00C07B38">
        <w:rPr>
          <w:rFonts w:cstheme="minorHAnsi"/>
        </w:rPr>
        <w:t xml:space="preserve"> on further arrangements for the implementation of the host agreement (memorandum of understanding)</w:t>
      </w:r>
      <w:r w:rsidR="00C07B38" w:rsidRPr="00D0148E">
        <w:rPr>
          <w:rFonts w:cstheme="minorHAnsi"/>
        </w:rPr>
        <w:t xml:space="preserve"> </w:t>
      </w:r>
      <w:r w:rsidR="00C07B38">
        <w:rPr>
          <w:rFonts w:cstheme="minorHAnsi"/>
        </w:rPr>
        <w:t>in line with future decisions of the governing body or bodies;</w:t>
      </w:r>
    </w:p>
    <w:p w14:paraId="41070500" w14:textId="1A2C4F7C" w:rsidR="00C07B38" w:rsidRPr="00831BC3" w:rsidRDefault="00AB66BB" w:rsidP="00AB66BB">
      <w:pPr>
        <w:pStyle w:val="RegSingleTxtG2"/>
        <w:tabs>
          <w:tab w:val="left" w:pos="2835"/>
          <w:tab w:val="num" w:pos="3403"/>
        </w:tabs>
        <w:ind w:left="1701" w:firstLine="567"/>
        <w:rPr>
          <w:rFonts w:eastAsia="Times New Roman"/>
        </w:rPr>
      </w:pPr>
      <w:r w:rsidRPr="00831BC3">
        <w:rPr>
          <w:rFonts w:eastAsia="Times New Roman"/>
        </w:rPr>
        <w:t>(h)</w:t>
      </w:r>
      <w:r w:rsidRPr="00831BC3">
        <w:rPr>
          <w:rFonts w:eastAsia="Times New Roman"/>
        </w:rPr>
        <w:tab/>
      </w:r>
      <w:r w:rsidR="00C07B38" w:rsidRPr="008D38A1">
        <w:rPr>
          <w:rFonts w:cstheme="minorHAnsi"/>
        </w:rPr>
        <w:t>Carry</w:t>
      </w:r>
      <w:r w:rsidR="00C07B38">
        <w:rPr>
          <w:rFonts w:eastAsia="Times New Roman"/>
        </w:rPr>
        <w:t xml:space="preserve"> out</w:t>
      </w:r>
      <w:r w:rsidR="00C07B38" w:rsidRPr="00831BC3">
        <w:rPr>
          <w:rFonts w:eastAsia="Times New Roman"/>
        </w:rPr>
        <w:t xml:space="preserve"> financial management, auditing and reporting functions </w:t>
      </w:r>
      <w:r w:rsidR="00C07B38">
        <w:rPr>
          <w:rFonts w:eastAsia="Times New Roman"/>
        </w:rPr>
        <w:t xml:space="preserve">and implement </w:t>
      </w:r>
      <w:r w:rsidR="00C07B38" w:rsidRPr="00831BC3">
        <w:rPr>
          <w:rFonts w:eastAsia="Times New Roman"/>
        </w:rPr>
        <w:t>a robust accountability system</w:t>
      </w:r>
      <w:r w:rsidR="00C07B38">
        <w:rPr>
          <w:rFonts w:eastAsia="Times New Roman"/>
        </w:rPr>
        <w:t>,</w:t>
      </w:r>
      <w:r w:rsidR="00C07B38" w:rsidRPr="00831BC3">
        <w:rPr>
          <w:rFonts w:eastAsia="Times New Roman"/>
        </w:rPr>
        <w:t xml:space="preserve"> sound financial systems of international standard</w:t>
      </w:r>
      <w:r w:rsidR="00C07B38">
        <w:rPr>
          <w:rFonts w:eastAsia="Times New Roman"/>
        </w:rPr>
        <w:t>,</w:t>
      </w:r>
      <w:r w:rsidR="00C07B38" w:rsidRPr="00831BC3">
        <w:rPr>
          <w:rFonts w:eastAsia="Times New Roman"/>
        </w:rPr>
        <w:t xml:space="preserve"> and a fiduciary record that ensures the correct</w:t>
      </w:r>
      <w:r w:rsidR="00C07B38">
        <w:rPr>
          <w:rFonts w:eastAsia="Times New Roman"/>
        </w:rPr>
        <w:t>,</w:t>
      </w:r>
      <w:r w:rsidR="00C07B38" w:rsidRPr="00831BC3">
        <w:rPr>
          <w:rFonts w:eastAsia="Times New Roman"/>
        </w:rPr>
        <w:t xml:space="preserve"> impartial administering and disbursement of funds;</w:t>
      </w:r>
    </w:p>
    <w:p w14:paraId="4557A9CA" w14:textId="36B007E9" w:rsidR="00C07B38" w:rsidRPr="00EA385A" w:rsidRDefault="00AB66BB" w:rsidP="00AB66BB">
      <w:pPr>
        <w:pStyle w:val="RegSingleTxtG"/>
        <w:ind w:left="1701"/>
        <w:rPr>
          <w:rFonts w:cstheme="minorHAnsi"/>
        </w:rPr>
      </w:pPr>
      <w:r w:rsidRPr="00EA385A">
        <w:rPr>
          <w:rFonts w:cstheme="minorHAnsi"/>
        </w:rPr>
        <w:t>“25.</w:t>
      </w:r>
      <w:r w:rsidRPr="00EA385A">
        <w:rPr>
          <w:rFonts w:cstheme="minorHAnsi"/>
        </w:rPr>
        <w:tab/>
      </w:r>
      <w:r w:rsidR="00C07B38">
        <w:rPr>
          <w:rFonts w:cstheme="minorHAnsi"/>
          <w:i/>
          <w:iCs/>
        </w:rPr>
        <w:t>Further requests</w:t>
      </w:r>
      <w:r w:rsidR="00C07B38">
        <w:rPr>
          <w:rFonts w:cstheme="minorHAnsi"/>
        </w:rPr>
        <w:t xml:space="preserve"> the Advisory Board of </w:t>
      </w:r>
      <w:r w:rsidR="00C07B38" w:rsidRPr="00EA385A">
        <w:rPr>
          <w:rFonts w:cstheme="minorHAnsi"/>
        </w:rPr>
        <w:t xml:space="preserve">the Santiago network to develop its draft rules of procedure with a view to recommending them, through the subsidiary bodies at their sixty-first sessions (November 2024), for consideration and adoption by the governing body or bodies at the session(s) </w:t>
      </w:r>
      <w:r w:rsidR="00C07B38" w:rsidRPr="00EA385A">
        <w:t>to be held in November 2024</w:t>
      </w:r>
      <w:r w:rsidR="00C07B38" w:rsidRPr="00EA385A">
        <w:rPr>
          <w:rFonts w:cstheme="minorHAnsi"/>
        </w:rPr>
        <w:t>;</w:t>
      </w:r>
    </w:p>
    <w:p w14:paraId="4F198D96" w14:textId="1E9E36FB" w:rsidR="00C07B38" w:rsidRPr="00EA385A" w:rsidRDefault="00AB66BB" w:rsidP="00AB66BB">
      <w:pPr>
        <w:pStyle w:val="RegSingleTxtG"/>
        <w:ind w:left="1701"/>
        <w:rPr>
          <w:rFonts w:cstheme="minorHAnsi"/>
        </w:rPr>
      </w:pPr>
      <w:r w:rsidRPr="00EA385A">
        <w:rPr>
          <w:rFonts w:cstheme="minorHAnsi"/>
        </w:rPr>
        <w:t>“26.</w:t>
      </w:r>
      <w:r w:rsidRPr="00EA385A">
        <w:rPr>
          <w:rFonts w:cstheme="minorHAnsi"/>
        </w:rPr>
        <w:tab/>
      </w:r>
      <w:r w:rsidR="00C07B38" w:rsidRPr="00EA385A">
        <w:rPr>
          <w:rFonts w:cstheme="minorHAnsi"/>
          <w:i/>
          <w:iCs/>
        </w:rPr>
        <w:t>Invites</w:t>
      </w:r>
      <w:r w:rsidR="00C07B38" w:rsidRPr="00EA385A">
        <w:rPr>
          <w:rFonts w:cstheme="minorHAnsi"/>
        </w:rPr>
        <w:t xml:space="preserve"> the Advisory Board of the Santiago network to consider and take appropriate action to catalyse technical assistance of relevant organizations, bodies, networks and experts at the local, national and regional level in developing countries particularly vulnerable to the adverse effects of climate change, including through the provision of guidance for the development by the Santiago network secretariat of guidelines and procedures</w:t>
      </w:r>
      <w:r w:rsidR="00C07B38" w:rsidRPr="00EA385A">
        <w:rPr>
          <w:rStyle w:val="FootnoteReference"/>
          <w:rFonts w:cstheme="minorHAnsi"/>
        </w:rPr>
        <w:footnoteReference w:id="23"/>
      </w:r>
      <w:r w:rsidR="00C07B38" w:rsidRPr="00EA385A">
        <w:rPr>
          <w:rFonts w:cstheme="minorHAnsi"/>
        </w:rPr>
        <w:t xml:space="preserve"> for ensuring the demand-driven nature of all requests for technical assistance submitted under the</w:t>
      </w:r>
      <w:r w:rsidR="00C07B38">
        <w:rPr>
          <w:rFonts w:cstheme="minorHAnsi"/>
        </w:rPr>
        <w:t xml:space="preserve"> </w:t>
      </w:r>
      <w:r w:rsidR="00C07B38" w:rsidRPr="00EA385A">
        <w:rPr>
          <w:rFonts w:cstheme="minorHAnsi"/>
        </w:rPr>
        <w:t>Santiago network, and to safeguard against conflicts of interest in, or, as appropriate, the overconcentration of, the provision and delivery of technical assistance through or by specific organizations, bodies, networks and experts;</w:t>
      </w:r>
    </w:p>
    <w:p w14:paraId="2259A037" w14:textId="5F5A19D7" w:rsidR="00C07B38" w:rsidRPr="00EA385A" w:rsidRDefault="00AB66BB" w:rsidP="00AB66BB">
      <w:pPr>
        <w:pStyle w:val="RegSingleTxtG"/>
        <w:ind w:left="1701"/>
        <w:rPr>
          <w:rFonts w:cstheme="minorHAnsi"/>
        </w:rPr>
      </w:pPr>
      <w:r w:rsidRPr="00EA385A">
        <w:rPr>
          <w:rFonts w:cstheme="minorHAnsi"/>
        </w:rPr>
        <w:t>“27.</w:t>
      </w:r>
      <w:r w:rsidRPr="00EA385A">
        <w:rPr>
          <w:rFonts w:cstheme="minorHAnsi"/>
        </w:rPr>
        <w:tab/>
      </w:r>
      <w:r w:rsidR="00C07B38">
        <w:rPr>
          <w:rFonts w:cstheme="minorHAnsi"/>
          <w:i/>
          <w:iCs/>
        </w:rPr>
        <w:t>Also i</w:t>
      </w:r>
      <w:r w:rsidR="00C07B38" w:rsidRPr="00EA385A">
        <w:rPr>
          <w:rFonts w:cstheme="minorHAnsi"/>
          <w:i/>
          <w:iCs/>
        </w:rPr>
        <w:t>nvites</w:t>
      </w:r>
      <w:r w:rsidR="00C07B38" w:rsidRPr="00EA385A">
        <w:rPr>
          <w:rFonts w:cstheme="minorHAnsi"/>
        </w:rPr>
        <w:t xml:space="preserve"> the Advisory Board of the Santiago network to provide guidance to the Santiago network secretariat </w:t>
      </w:r>
      <w:r w:rsidR="002A6B07">
        <w:rPr>
          <w:rFonts w:cstheme="minorHAnsi"/>
        </w:rPr>
        <w:t>on</w:t>
      </w:r>
      <w:r w:rsidR="00C07B38" w:rsidRPr="00EA385A">
        <w:rPr>
          <w:rFonts w:cstheme="minorHAnsi"/>
        </w:rPr>
        <w:t xml:space="preserve"> develop</w:t>
      </w:r>
      <w:r w:rsidR="00203C5C">
        <w:rPr>
          <w:rFonts w:cstheme="minorHAnsi"/>
        </w:rPr>
        <w:t>ing</w:t>
      </w:r>
      <w:r w:rsidR="00C07B38" w:rsidRPr="00EA385A">
        <w:rPr>
          <w:rFonts w:cstheme="minorHAnsi"/>
        </w:rPr>
        <w:t xml:space="preserve"> guidelines and procedures for enabling access to and assisting in preparing requests for technical assistance that recognize the significant capacity constraints of the least developed countries and small island developing States;</w:t>
      </w:r>
    </w:p>
    <w:p w14:paraId="636426F5" w14:textId="2C193D86" w:rsidR="00C07B38" w:rsidRPr="00C2166F" w:rsidRDefault="00AB66BB" w:rsidP="00AB66BB">
      <w:pPr>
        <w:pStyle w:val="RegSingleTxtG"/>
        <w:ind w:left="1701"/>
        <w:rPr>
          <w:rFonts w:eastAsia="Times New Roman"/>
        </w:rPr>
      </w:pPr>
      <w:r w:rsidRPr="00C2166F">
        <w:rPr>
          <w:rFonts w:eastAsia="Times New Roman"/>
        </w:rPr>
        <w:t>“28.</w:t>
      </w:r>
      <w:r w:rsidRPr="00C2166F">
        <w:rPr>
          <w:rFonts w:eastAsia="Times New Roman"/>
        </w:rPr>
        <w:tab/>
      </w:r>
      <w:r w:rsidR="00C07B38" w:rsidRPr="009075FB">
        <w:rPr>
          <w:rFonts w:cstheme="minorHAnsi"/>
          <w:i/>
          <w:iCs/>
        </w:rPr>
        <w:t>Requests</w:t>
      </w:r>
      <w:r w:rsidR="00C07B38" w:rsidRPr="00C2166F">
        <w:rPr>
          <w:rFonts w:eastAsia="Times New Roman"/>
        </w:rPr>
        <w:t xml:space="preserve"> </w:t>
      </w:r>
      <w:r w:rsidR="00C07B38">
        <w:rPr>
          <w:rFonts w:eastAsia="Times New Roman"/>
        </w:rPr>
        <w:t xml:space="preserve">the </w:t>
      </w:r>
      <w:r w:rsidR="00C07B38" w:rsidRPr="00C2166F">
        <w:rPr>
          <w:rFonts w:eastAsia="Times New Roman"/>
        </w:rPr>
        <w:t xml:space="preserve">host of the </w:t>
      </w:r>
      <w:r w:rsidR="00C07B38">
        <w:rPr>
          <w:rFonts w:eastAsia="Times New Roman"/>
        </w:rPr>
        <w:t xml:space="preserve">Santiago network </w:t>
      </w:r>
      <w:r w:rsidR="00C07B38" w:rsidRPr="00C2166F">
        <w:rPr>
          <w:rFonts w:eastAsia="Times New Roman"/>
        </w:rPr>
        <w:t xml:space="preserve">secretariat to ensure that the Santiago network and its secretariat are able to receive the required financial and other support from a wide variety of sources </w:t>
      </w:r>
      <w:r w:rsidR="00C07B38" w:rsidRPr="00D0148E">
        <w:rPr>
          <w:rFonts w:eastAsia="Times New Roman"/>
        </w:rPr>
        <w:t>through</w:t>
      </w:r>
      <w:r w:rsidR="00C07B38" w:rsidRPr="00C2166F">
        <w:rPr>
          <w:rFonts w:eastAsia="Times New Roman"/>
        </w:rPr>
        <w:t xml:space="preserve"> a</w:t>
      </w:r>
      <w:r w:rsidR="00C07B38">
        <w:rPr>
          <w:rFonts w:eastAsia="Times New Roman"/>
        </w:rPr>
        <w:t>l</w:t>
      </w:r>
      <w:r w:rsidR="00C07B38" w:rsidRPr="00C2166F">
        <w:rPr>
          <w:rFonts w:eastAsia="Times New Roman"/>
        </w:rPr>
        <w:t>l parts of the consortiu</w:t>
      </w:r>
      <w:r w:rsidR="00C07B38">
        <w:rPr>
          <w:rFonts w:eastAsia="Times New Roman"/>
        </w:rPr>
        <w:t>m</w:t>
      </w:r>
      <w:r w:rsidR="00C07B38" w:rsidRPr="00C2166F">
        <w:rPr>
          <w:rFonts w:eastAsia="Times New Roman"/>
        </w:rPr>
        <w:t xml:space="preserve"> to implement the terms of reference of the Santiago network;</w:t>
      </w:r>
    </w:p>
    <w:p w14:paraId="14378210" w14:textId="17A83C2D" w:rsidR="00C07B38" w:rsidRPr="00A025B4" w:rsidRDefault="00AB66BB" w:rsidP="00AB66BB">
      <w:pPr>
        <w:pStyle w:val="RegSingleTxtG"/>
        <w:ind w:left="1701"/>
        <w:rPr>
          <w:rFonts w:cstheme="minorHAnsi"/>
        </w:rPr>
      </w:pPr>
      <w:r w:rsidRPr="00A025B4">
        <w:rPr>
          <w:rFonts w:cstheme="minorHAnsi"/>
        </w:rPr>
        <w:t>“29.</w:t>
      </w:r>
      <w:r w:rsidRPr="00A025B4">
        <w:rPr>
          <w:rFonts w:cstheme="minorHAnsi"/>
        </w:rPr>
        <w:tab/>
      </w:r>
      <w:r w:rsidR="00C07B38" w:rsidRPr="00E76056">
        <w:rPr>
          <w:rFonts w:cstheme="minorHAnsi"/>
          <w:i/>
          <w:iCs/>
        </w:rPr>
        <w:t>Recalls</w:t>
      </w:r>
      <w:r w:rsidR="00C07B38" w:rsidRPr="00E76056">
        <w:rPr>
          <w:rFonts w:cstheme="minorHAnsi"/>
        </w:rPr>
        <w:t xml:space="preserve"> paragraph 67</w:t>
      </w:r>
      <w:r w:rsidR="00C07B38">
        <w:rPr>
          <w:rFonts w:cstheme="minorHAnsi"/>
        </w:rPr>
        <w:t xml:space="preserve"> of</w:t>
      </w:r>
      <w:r w:rsidR="00C07B38" w:rsidRPr="00307F9B">
        <w:rPr>
          <w:rFonts w:cstheme="minorHAnsi"/>
        </w:rPr>
        <w:t xml:space="preserve"> decision 1/CMA.3</w:t>
      </w:r>
      <w:r w:rsidR="00C07B38" w:rsidRPr="00E76056">
        <w:rPr>
          <w:rFonts w:cstheme="minorHAnsi"/>
        </w:rPr>
        <w:t xml:space="preserve">, in which it was decided that the Santiago network will be provided with funds to support technical assistance for the implementation of relevant approaches to avert, </w:t>
      </w:r>
      <w:r w:rsidR="00C07B38" w:rsidRPr="00307F9B">
        <w:rPr>
          <w:rFonts w:cstheme="minorHAnsi"/>
        </w:rPr>
        <w:t>minimiz</w:t>
      </w:r>
      <w:r w:rsidR="00C07B38">
        <w:rPr>
          <w:rFonts w:cstheme="minorHAnsi"/>
        </w:rPr>
        <w:t>e</w:t>
      </w:r>
      <w:r w:rsidR="00C07B38" w:rsidRPr="00E76056">
        <w:rPr>
          <w:rFonts w:cstheme="minorHAnsi"/>
        </w:rPr>
        <w:t xml:space="preserve"> and address loss and damage associated with the adverse effects of climate change in developing countries in support of the functions set out in paragraph 9 of decision 19/CMA.3;</w:t>
      </w:r>
      <w:r w:rsidR="00C07B38" w:rsidRPr="00A025B4">
        <w:rPr>
          <w:rFonts w:cstheme="minorHAnsi"/>
        </w:rPr>
        <w:t xml:space="preserve"> </w:t>
      </w:r>
    </w:p>
    <w:p w14:paraId="3085595C" w14:textId="4C814E5E" w:rsidR="00C07B38" w:rsidRPr="00C2166F" w:rsidRDefault="00AB66BB" w:rsidP="00AB66BB">
      <w:pPr>
        <w:pStyle w:val="RegSingleTxtG"/>
        <w:ind w:left="1701"/>
        <w:rPr>
          <w:rFonts w:cstheme="minorHAnsi"/>
        </w:rPr>
      </w:pPr>
      <w:r w:rsidRPr="00C2166F">
        <w:rPr>
          <w:rFonts w:cstheme="minorHAnsi"/>
        </w:rPr>
        <w:t>“30.</w:t>
      </w:r>
      <w:r w:rsidRPr="00C2166F">
        <w:rPr>
          <w:rFonts w:cstheme="minorHAnsi"/>
        </w:rPr>
        <w:tab/>
      </w:r>
      <w:r w:rsidR="00C07B38" w:rsidRPr="00C2166F">
        <w:rPr>
          <w:rFonts w:cstheme="minorHAnsi"/>
          <w:i/>
          <w:iCs/>
        </w:rPr>
        <w:t xml:space="preserve">Also recalls </w:t>
      </w:r>
      <w:r w:rsidR="00C07B38" w:rsidRPr="00C2166F">
        <w:rPr>
          <w:rFonts w:cstheme="minorHAnsi"/>
        </w:rPr>
        <w:t xml:space="preserve">paragraph 70 of decision 1/CMA.3, which </w:t>
      </w:r>
      <w:r w:rsidR="00C07B38">
        <w:rPr>
          <w:rFonts w:cstheme="minorHAnsi"/>
        </w:rPr>
        <w:t xml:space="preserve">urged </w:t>
      </w:r>
      <w:r w:rsidR="00C07B38" w:rsidRPr="00C2166F">
        <w:rPr>
          <w:rFonts w:cstheme="minorHAnsi"/>
        </w:rPr>
        <w:t xml:space="preserve">developed country Parties to provide funds for the operation of the Santiago network and for the provision of technical assistance as set out in paragraph 67 of the same decision; </w:t>
      </w:r>
    </w:p>
    <w:p w14:paraId="06C1E515" w14:textId="07185BAA" w:rsidR="00C07B38" w:rsidRPr="0008210C" w:rsidRDefault="00AB66BB" w:rsidP="00AB66BB">
      <w:pPr>
        <w:pStyle w:val="RegSingleTxtG"/>
        <w:ind w:left="1701"/>
        <w:rPr>
          <w:rFonts w:cstheme="minorHAnsi"/>
        </w:rPr>
      </w:pPr>
      <w:r w:rsidRPr="0008210C">
        <w:rPr>
          <w:rFonts w:cstheme="minorHAnsi"/>
        </w:rPr>
        <w:t>“31.</w:t>
      </w:r>
      <w:r w:rsidRPr="0008210C">
        <w:rPr>
          <w:rFonts w:cstheme="minorHAnsi"/>
        </w:rPr>
        <w:tab/>
      </w:r>
      <w:r w:rsidR="00C07B38">
        <w:rPr>
          <w:rFonts w:cstheme="minorHAnsi"/>
          <w:i/>
          <w:iCs/>
        </w:rPr>
        <w:t>Further r</w:t>
      </w:r>
      <w:r w:rsidR="00C07B38" w:rsidRPr="00C2166F">
        <w:rPr>
          <w:rFonts w:cstheme="minorHAnsi"/>
          <w:i/>
          <w:iCs/>
        </w:rPr>
        <w:t xml:space="preserve">ecalls </w:t>
      </w:r>
      <w:r w:rsidR="00C07B38" w:rsidRPr="00C2166F">
        <w:rPr>
          <w:rFonts w:cstheme="minorHAnsi"/>
        </w:rPr>
        <w:t>para</w:t>
      </w:r>
      <w:r w:rsidR="00C07B38">
        <w:rPr>
          <w:rFonts w:cstheme="minorHAnsi"/>
        </w:rPr>
        <w:t>graph</w:t>
      </w:r>
      <w:r w:rsidR="00C07B38" w:rsidRPr="00C2166F">
        <w:rPr>
          <w:rFonts w:cstheme="minorHAnsi"/>
        </w:rPr>
        <w:t xml:space="preserve"> 6 </w:t>
      </w:r>
      <w:r w:rsidR="00C07B38">
        <w:rPr>
          <w:rFonts w:cstheme="minorHAnsi"/>
        </w:rPr>
        <w:t xml:space="preserve">of </w:t>
      </w:r>
      <w:r w:rsidR="00C07B38" w:rsidRPr="00D0148E">
        <w:rPr>
          <w:rFonts w:cstheme="minorHAnsi"/>
        </w:rPr>
        <w:t>decision</w:t>
      </w:r>
      <w:r w:rsidR="00C07B38">
        <w:rPr>
          <w:rFonts w:cstheme="minorHAnsi"/>
        </w:rPr>
        <w:t xml:space="preserve"> </w:t>
      </w:r>
      <w:r w:rsidR="00C07B38" w:rsidRPr="00D0148E">
        <w:rPr>
          <w:rFonts w:cstheme="minorHAnsi"/>
        </w:rPr>
        <w:t>12</w:t>
      </w:r>
      <w:r w:rsidR="00C07B38" w:rsidRPr="00C2166F">
        <w:rPr>
          <w:rFonts w:cstheme="minorHAnsi"/>
        </w:rPr>
        <w:t>/CMA.4</w:t>
      </w:r>
      <w:r w:rsidR="00C07B38">
        <w:rPr>
          <w:rFonts w:cstheme="minorHAnsi"/>
        </w:rPr>
        <w:t>,</w:t>
      </w:r>
      <w:r w:rsidR="00C07B38" w:rsidRPr="00C2166F">
        <w:rPr>
          <w:rFonts w:cstheme="minorHAnsi"/>
        </w:rPr>
        <w:t xml:space="preserve"> endorsed </w:t>
      </w:r>
      <w:r w:rsidR="00C07B38">
        <w:rPr>
          <w:rFonts w:cstheme="minorHAnsi"/>
        </w:rPr>
        <w:t>by</w:t>
      </w:r>
      <w:r w:rsidR="00C07B38" w:rsidRPr="00D0148E">
        <w:rPr>
          <w:rFonts w:cstheme="minorHAnsi"/>
        </w:rPr>
        <w:t xml:space="preserve"> </w:t>
      </w:r>
      <w:r w:rsidR="00C07B38">
        <w:rPr>
          <w:rFonts w:cstheme="minorHAnsi"/>
        </w:rPr>
        <w:t>decision</w:t>
      </w:r>
      <w:r w:rsidR="00C07B38" w:rsidRPr="00C2166F">
        <w:rPr>
          <w:rFonts w:cstheme="minorHAnsi"/>
        </w:rPr>
        <w:t xml:space="preserve"> 11/CP.27</w:t>
      </w:r>
      <w:r w:rsidR="00C07B38">
        <w:rPr>
          <w:rFonts w:cstheme="minorHAnsi"/>
        </w:rPr>
        <w:t>,</w:t>
      </w:r>
      <w:r w:rsidR="00C07B38" w:rsidRPr="00C2166F">
        <w:rPr>
          <w:rFonts w:cstheme="minorHAnsi"/>
        </w:rPr>
        <w:t xml:space="preserve"> which encouraged</w:t>
      </w:r>
      <w:r w:rsidR="00C07B38" w:rsidRPr="00E76056">
        <w:rPr>
          <w:rFonts w:cstheme="minorHAnsi"/>
          <w:i/>
          <w:iCs/>
        </w:rPr>
        <w:t xml:space="preserve"> </w:t>
      </w:r>
      <w:r w:rsidR="00C07B38" w:rsidRPr="00E76056">
        <w:rPr>
          <w:rFonts w:cstheme="minorHAnsi"/>
        </w:rPr>
        <w:t xml:space="preserve">others to provide support for the operation of the Santiago network and </w:t>
      </w:r>
      <w:r w:rsidR="00C07B38">
        <w:rPr>
          <w:rFonts w:cstheme="minorHAnsi"/>
        </w:rPr>
        <w:t>for the provision of</w:t>
      </w:r>
      <w:r w:rsidR="00C07B38" w:rsidRPr="00307F9B">
        <w:rPr>
          <w:rFonts w:cstheme="minorHAnsi"/>
        </w:rPr>
        <w:t xml:space="preserve"> </w:t>
      </w:r>
      <w:r w:rsidR="00C07B38" w:rsidRPr="00E76056">
        <w:rPr>
          <w:rFonts w:cstheme="minorHAnsi"/>
        </w:rPr>
        <w:t>technical assistance</w:t>
      </w:r>
      <w:r w:rsidR="00C07B38">
        <w:rPr>
          <w:rFonts w:cstheme="minorHAnsi"/>
        </w:rPr>
        <w:t xml:space="preserve"> under the network</w:t>
      </w:r>
      <w:r w:rsidR="00C07B38" w:rsidRPr="00E76056">
        <w:rPr>
          <w:rFonts w:cstheme="minorHAnsi"/>
        </w:rPr>
        <w:t>;</w:t>
      </w:r>
      <w:r w:rsidR="00C07B38" w:rsidRPr="0008210C">
        <w:rPr>
          <w:rFonts w:cstheme="minorHAnsi"/>
        </w:rPr>
        <w:t xml:space="preserve"> </w:t>
      </w:r>
    </w:p>
    <w:p w14:paraId="577E151E" w14:textId="3C28DFA4" w:rsidR="00C07B38" w:rsidRDefault="00AB66BB" w:rsidP="00AB66BB">
      <w:pPr>
        <w:pStyle w:val="RegSingleTxtG"/>
        <w:ind w:left="1701"/>
        <w:rPr>
          <w:rFonts w:cstheme="minorHAnsi"/>
        </w:rPr>
      </w:pPr>
      <w:r>
        <w:rPr>
          <w:rFonts w:cstheme="minorHAnsi"/>
        </w:rPr>
        <w:t>“32.</w:t>
      </w:r>
      <w:r>
        <w:rPr>
          <w:rFonts w:cstheme="minorHAnsi"/>
        </w:rPr>
        <w:tab/>
      </w:r>
      <w:r w:rsidR="00C07B38" w:rsidRPr="00A025B4">
        <w:rPr>
          <w:rFonts w:cstheme="minorHAnsi"/>
          <w:i/>
          <w:iCs/>
        </w:rPr>
        <w:t>Welcomes</w:t>
      </w:r>
      <w:r w:rsidR="00C07B38" w:rsidRPr="00B270BF">
        <w:rPr>
          <w:rFonts w:cstheme="minorHAnsi"/>
        </w:rPr>
        <w:t xml:space="preserve"> the pledges made to the Santiago network as at 6 December 2023 by the European Union</w:t>
      </w:r>
      <w:r w:rsidR="00C07B38">
        <w:rPr>
          <w:rFonts w:cstheme="minorHAnsi"/>
        </w:rPr>
        <w:t xml:space="preserve"> and</w:t>
      </w:r>
      <w:r w:rsidR="00C07B38" w:rsidRPr="00B270BF">
        <w:rPr>
          <w:rFonts w:cstheme="minorHAnsi"/>
        </w:rPr>
        <w:t xml:space="preserve"> its member States Denmark, Germany, </w:t>
      </w:r>
      <w:r w:rsidR="00C07B38">
        <w:rPr>
          <w:rFonts w:cstheme="minorHAnsi"/>
        </w:rPr>
        <w:t xml:space="preserve">Ireland and </w:t>
      </w:r>
      <w:r w:rsidR="00C07B38" w:rsidRPr="00B270BF">
        <w:rPr>
          <w:rFonts w:cstheme="minorHAnsi"/>
        </w:rPr>
        <w:t>Luxembourg</w:t>
      </w:r>
      <w:r w:rsidR="00C07B38">
        <w:rPr>
          <w:rFonts w:cstheme="minorHAnsi"/>
        </w:rPr>
        <w:t>,</w:t>
      </w:r>
      <w:r w:rsidR="00C07B38" w:rsidRPr="00B270BF">
        <w:rPr>
          <w:rFonts w:cstheme="minorHAnsi"/>
        </w:rPr>
        <w:t xml:space="preserve"> </w:t>
      </w:r>
      <w:r w:rsidR="00C07B38">
        <w:rPr>
          <w:rFonts w:cstheme="minorHAnsi"/>
        </w:rPr>
        <w:t xml:space="preserve">and by </w:t>
      </w:r>
      <w:r w:rsidR="00C07B38" w:rsidRPr="00B270BF">
        <w:rPr>
          <w:rFonts w:cstheme="minorHAnsi"/>
        </w:rPr>
        <w:t>Switzerland and the United Kingdom of Great Britain and Northern Ireland</w:t>
      </w:r>
      <w:r w:rsidR="00C07B38">
        <w:rPr>
          <w:rFonts w:cstheme="minorHAnsi"/>
        </w:rPr>
        <w:t>,</w:t>
      </w:r>
      <w:r w:rsidR="00C07B38" w:rsidRPr="00B270BF">
        <w:rPr>
          <w:rFonts w:cstheme="minorHAnsi"/>
        </w:rPr>
        <w:t xml:space="preserve"> amounting to approximately </w:t>
      </w:r>
      <w:r w:rsidR="00C07B38">
        <w:rPr>
          <w:rFonts w:cstheme="minorHAnsi"/>
        </w:rPr>
        <w:t xml:space="preserve">USD </w:t>
      </w:r>
      <w:r w:rsidR="00C07B38">
        <w:rPr>
          <w:rStyle w:val="ui-provider"/>
        </w:rPr>
        <w:t xml:space="preserve">40.7 </w:t>
      </w:r>
      <w:r w:rsidR="00C07B38">
        <w:rPr>
          <w:rFonts w:cstheme="minorHAnsi"/>
        </w:rPr>
        <w:t>million</w:t>
      </w:r>
      <w:r w:rsidR="00C07B38" w:rsidRPr="00B270BF">
        <w:rPr>
          <w:rFonts w:cstheme="minorHAnsi"/>
        </w:rPr>
        <w:t>;</w:t>
      </w:r>
      <w:r w:rsidR="00C07B38" w:rsidRPr="3F980F0B">
        <w:rPr>
          <w:rStyle w:val="FootnoteReference"/>
          <w:lang w:eastAsia="en-US"/>
        </w:rPr>
        <w:footnoteReference w:id="24"/>
      </w:r>
    </w:p>
    <w:p w14:paraId="1AFD0C79" w14:textId="5D7A695C" w:rsidR="00C07B38" w:rsidRPr="00A025B4" w:rsidRDefault="00AB66BB" w:rsidP="00AB66BB">
      <w:pPr>
        <w:pStyle w:val="RegSingleTxtG"/>
        <w:ind w:left="1701"/>
        <w:rPr>
          <w:rFonts w:cstheme="minorHAnsi"/>
        </w:rPr>
      </w:pPr>
      <w:r w:rsidRPr="00A025B4">
        <w:rPr>
          <w:rFonts w:cstheme="minorHAnsi"/>
        </w:rPr>
        <w:t>“33.</w:t>
      </w:r>
      <w:r w:rsidRPr="00A025B4">
        <w:rPr>
          <w:rFonts w:cstheme="minorHAnsi"/>
        </w:rPr>
        <w:tab/>
      </w:r>
      <w:r w:rsidR="00C07B38" w:rsidRPr="00E76056">
        <w:rPr>
          <w:rFonts w:cstheme="minorHAnsi"/>
          <w:i/>
          <w:iCs/>
        </w:rPr>
        <w:t xml:space="preserve">Recalls </w:t>
      </w:r>
      <w:r w:rsidR="00C07B38">
        <w:rPr>
          <w:rFonts w:cstheme="minorHAnsi"/>
        </w:rPr>
        <w:t xml:space="preserve">paragraph 69 of </w:t>
      </w:r>
      <w:r w:rsidR="00C07B38" w:rsidRPr="00E76056">
        <w:rPr>
          <w:rFonts w:cstheme="minorHAnsi"/>
        </w:rPr>
        <w:t>decision 1/CMA.3</w:t>
      </w:r>
      <w:r w:rsidR="00C07B38">
        <w:rPr>
          <w:rFonts w:cstheme="minorHAnsi"/>
        </w:rPr>
        <w:t>,</w:t>
      </w:r>
      <w:r w:rsidR="00C07B38" w:rsidRPr="00307F9B">
        <w:rPr>
          <w:rFonts w:cstheme="minorHAnsi"/>
        </w:rPr>
        <w:t xml:space="preserve"> </w:t>
      </w:r>
      <w:r w:rsidR="00C07B38">
        <w:rPr>
          <w:rFonts w:cstheme="minorHAnsi"/>
        </w:rPr>
        <w:t>which states</w:t>
      </w:r>
      <w:r w:rsidR="00C07B38" w:rsidRPr="00E76056">
        <w:rPr>
          <w:rFonts w:cstheme="minorHAnsi"/>
        </w:rPr>
        <w:t xml:space="preserve"> that the Santiago network secretariat will administer the funds referred to in paragraph 67 of </w:t>
      </w:r>
      <w:r w:rsidR="00C07B38">
        <w:rPr>
          <w:rFonts w:cstheme="minorHAnsi"/>
        </w:rPr>
        <w:t>the same</w:t>
      </w:r>
      <w:r w:rsidR="00C07B38" w:rsidRPr="00E76056">
        <w:rPr>
          <w:rFonts w:cstheme="minorHAnsi"/>
        </w:rPr>
        <w:t xml:space="preserve"> decision;</w:t>
      </w:r>
    </w:p>
    <w:p w14:paraId="78D438FF" w14:textId="784A826C" w:rsidR="00C07B38" w:rsidRPr="00C2166F" w:rsidRDefault="00AB66BB" w:rsidP="00AB66BB">
      <w:pPr>
        <w:pStyle w:val="RegSingleTxtG"/>
        <w:ind w:left="1701"/>
        <w:rPr>
          <w:rFonts w:cstheme="minorHAnsi"/>
        </w:rPr>
      </w:pPr>
      <w:r w:rsidRPr="00C2166F">
        <w:rPr>
          <w:rFonts w:cstheme="minorHAnsi"/>
        </w:rPr>
        <w:t>“34.</w:t>
      </w:r>
      <w:r w:rsidRPr="00C2166F">
        <w:rPr>
          <w:rFonts w:cstheme="minorHAnsi"/>
        </w:rPr>
        <w:tab/>
      </w:r>
      <w:r w:rsidR="00C07B38" w:rsidRPr="00C2166F">
        <w:rPr>
          <w:rFonts w:cstheme="minorHAnsi"/>
          <w:i/>
          <w:iCs/>
        </w:rPr>
        <w:t>Welcomes</w:t>
      </w:r>
      <w:r w:rsidR="00C07B38" w:rsidRPr="00C2166F">
        <w:rPr>
          <w:rFonts w:cstheme="minorHAnsi"/>
        </w:rPr>
        <w:t xml:space="preserve"> decisions </w:t>
      </w:r>
      <w:r w:rsidR="002B629B">
        <w:rPr>
          <w:rFonts w:cstheme="minorHAnsi"/>
        </w:rPr>
        <w:t>1</w:t>
      </w:r>
      <w:r w:rsidR="00C07B38" w:rsidRPr="00C2166F">
        <w:rPr>
          <w:rFonts w:cstheme="minorHAnsi"/>
        </w:rPr>
        <w:t xml:space="preserve">/CP.28 and </w:t>
      </w:r>
      <w:r w:rsidR="009437D6">
        <w:rPr>
          <w:rFonts w:cstheme="minorHAnsi"/>
        </w:rPr>
        <w:t>5</w:t>
      </w:r>
      <w:r w:rsidR="00C07B38" w:rsidRPr="00C2166F">
        <w:rPr>
          <w:rFonts w:cstheme="minorHAnsi"/>
        </w:rPr>
        <w:t xml:space="preserve">/CMA.5 </w:t>
      </w:r>
      <w:r w:rsidR="00C07B38" w:rsidRPr="00C2166F">
        <w:rPr>
          <w:rStyle w:val="ui-provider"/>
        </w:rPr>
        <w:t xml:space="preserve">on the operationalization of the new funding arrangements, including a fund, </w:t>
      </w:r>
      <w:r w:rsidR="00C07B38" w:rsidRPr="007356EA">
        <w:rPr>
          <w:rStyle w:val="ui-provider"/>
        </w:rPr>
        <w:t>for assisting developing countries particularly vulnerable to the adverse effects of climate change in responding</w:t>
      </w:r>
      <w:r w:rsidR="00C07B38" w:rsidRPr="00C2166F">
        <w:rPr>
          <w:rStyle w:val="ui-provider"/>
        </w:rPr>
        <w:t xml:space="preserve"> to loss and damage referred to in paragraphs 2–3 of decisions 2/CP.27 and 2/CMA.4</w:t>
      </w:r>
      <w:r w:rsidR="00C07B38" w:rsidRPr="00C2166F">
        <w:rPr>
          <w:rFonts w:cstheme="minorHAnsi"/>
        </w:rPr>
        <w:t xml:space="preserve">, taking note of the parts of those decisions that relate to the Santiago network; </w:t>
      </w:r>
    </w:p>
    <w:p w14:paraId="009B93F0" w14:textId="1A137A60" w:rsidR="00C07B38" w:rsidRPr="00C2166F" w:rsidRDefault="00AB66BB" w:rsidP="00AB66BB">
      <w:pPr>
        <w:pStyle w:val="RegSingleTxtG"/>
        <w:ind w:left="1701"/>
        <w:rPr>
          <w:rFonts w:cstheme="minorHAnsi"/>
        </w:rPr>
      </w:pPr>
      <w:r w:rsidRPr="00C2166F">
        <w:rPr>
          <w:rFonts w:cstheme="minorHAnsi"/>
        </w:rPr>
        <w:t>“35.</w:t>
      </w:r>
      <w:r w:rsidRPr="00C2166F">
        <w:rPr>
          <w:rFonts w:cstheme="minorHAnsi"/>
        </w:rPr>
        <w:tab/>
      </w:r>
      <w:r w:rsidR="00C07B38" w:rsidRPr="00C2166F">
        <w:rPr>
          <w:rFonts w:cstheme="minorHAnsi"/>
          <w:i/>
          <w:iCs/>
        </w:rPr>
        <w:t>Requests</w:t>
      </w:r>
      <w:r w:rsidR="00C07B38" w:rsidRPr="00C2166F">
        <w:rPr>
          <w:rFonts w:cstheme="minorHAnsi"/>
        </w:rPr>
        <w:t xml:space="preserve"> the Advisory Board of the Santiago network </w:t>
      </w:r>
      <w:r w:rsidR="00C07B38" w:rsidRPr="00D42457">
        <w:rPr>
          <w:rFonts w:cstheme="minorHAnsi"/>
        </w:rPr>
        <w:t xml:space="preserve">to designate </w:t>
      </w:r>
      <w:r w:rsidR="00DE7C59">
        <w:rPr>
          <w:rFonts w:cstheme="minorHAnsi"/>
        </w:rPr>
        <w:t xml:space="preserve">up to two </w:t>
      </w:r>
      <w:r w:rsidR="00C07B38" w:rsidRPr="00D42457">
        <w:rPr>
          <w:rFonts w:cstheme="minorHAnsi"/>
        </w:rPr>
        <w:t>representatives to take part in the annual high-level dialogue on coordination and complementarity with representatives of the main entities formin</w:t>
      </w:r>
      <w:r w:rsidR="00C07B38" w:rsidRPr="00C2166F">
        <w:rPr>
          <w:rFonts w:cstheme="minorHAnsi"/>
        </w:rPr>
        <w:t>g part of the new funding arrangements</w:t>
      </w:r>
      <w:r w:rsidR="00C07B38">
        <w:rPr>
          <w:rFonts w:cstheme="minorHAnsi"/>
        </w:rPr>
        <w:t>, referred to</w:t>
      </w:r>
      <w:r w:rsidR="00C07B38" w:rsidRPr="00C2166F">
        <w:rPr>
          <w:rFonts w:cstheme="minorHAnsi"/>
        </w:rPr>
        <w:t xml:space="preserve"> in paragraph 2 of decisions 2/CP.27 and 2/CMA.4, pursuant to </w:t>
      </w:r>
      <w:r w:rsidR="00C07B38">
        <w:rPr>
          <w:rFonts w:cstheme="minorHAnsi"/>
        </w:rPr>
        <w:t>pa</w:t>
      </w:r>
      <w:r w:rsidR="00C07B38" w:rsidRPr="00C2166F">
        <w:rPr>
          <w:rFonts w:cstheme="minorHAnsi"/>
        </w:rPr>
        <w:t xml:space="preserve">ragraphs 11–16 of annex II to decisions </w:t>
      </w:r>
      <w:r w:rsidR="002E1303">
        <w:rPr>
          <w:rFonts w:cstheme="minorHAnsi"/>
        </w:rPr>
        <w:t>1</w:t>
      </w:r>
      <w:r w:rsidR="00C07B38" w:rsidRPr="00C2166F">
        <w:rPr>
          <w:rFonts w:cstheme="minorHAnsi"/>
        </w:rPr>
        <w:t xml:space="preserve">/CP.28 and </w:t>
      </w:r>
      <w:r w:rsidR="001953A1">
        <w:rPr>
          <w:rFonts w:cstheme="minorHAnsi"/>
        </w:rPr>
        <w:t>5</w:t>
      </w:r>
      <w:r w:rsidR="00C07B38" w:rsidRPr="00C2166F">
        <w:rPr>
          <w:rFonts w:cstheme="minorHAnsi"/>
        </w:rPr>
        <w:t>/CMA.5;</w:t>
      </w:r>
    </w:p>
    <w:p w14:paraId="6B87170E" w14:textId="790042E6" w:rsidR="00C07B38" w:rsidRPr="00C2166F" w:rsidRDefault="00AB66BB" w:rsidP="00AB66BB">
      <w:pPr>
        <w:pStyle w:val="RegSingleTxtG"/>
        <w:ind w:left="1701"/>
        <w:rPr>
          <w:rFonts w:cstheme="minorHAnsi"/>
        </w:rPr>
      </w:pPr>
      <w:r w:rsidRPr="00C2166F">
        <w:rPr>
          <w:rFonts w:cstheme="minorHAnsi"/>
        </w:rPr>
        <w:t>“36.</w:t>
      </w:r>
      <w:r w:rsidRPr="00C2166F">
        <w:rPr>
          <w:rFonts w:cstheme="minorHAnsi"/>
        </w:rPr>
        <w:tab/>
      </w:r>
      <w:r w:rsidR="00C07B38" w:rsidRPr="00C2166F">
        <w:rPr>
          <w:rFonts w:cstheme="minorHAnsi"/>
          <w:i/>
          <w:iCs/>
        </w:rPr>
        <w:t>Invites</w:t>
      </w:r>
      <w:r w:rsidR="00C07B38" w:rsidRPr="00C2166F">
        <w:rPr>
          <w:rFonts w:cstheme="minorHAnsi"/>
        </w:rPr>
        <w:t xml:space="preserve"> the Santiago network secretariat to coordinate with the secretariat of the fund </w:t>
      </w:r>
      <w:r w:rsidR="00C07B38">
        <w:rPr>
          <w:rFonts w:cstheme="minorHAnsi"/>
        </w:rPr>
        <w:t>referred to</w:t>
      </w:r>
      <w:r w:rsidR="00C07B38" w:rsidRPr="00C2166F">
        <w:rPr>
          <w:rFonts w:cstheme="minorHAnsi"/>
        </w:rPr>
        <w:t xml:space="preserve"> in paragraph 3 of decisions 2/CP.27 and 2/CMA.4 in supporting developing countries</w:t>
      </w:r>
      <w:r w:rsidR="00C07B38" w:rsidRPr="00C2166F">
        <w:rPr>
          <w:rStyle w:val="ui-provider"/>
        </w:rPr>
        <w:t xml:space="preserve"> particularly vulnerable to the adverse effects of climate change in</w:t>
      </w:r>
      <w:r w:rsidR="00C07B38" w:rsidRPr="00C2166F">
        <w:rPr>
          <w:rFonts w:cstheme="minorHAnsi"/>
        </w:rPr>
        <w:t xml:space="preserve"> seeking to access the fund through technical assistance and to contribute to coherence and complementarity with the fund by aligning the technical assistance it catalyses under the Santiago network to build capacity and support programmatic approaches of the funding arrangements</w:t>
      </w:r>
      <w:r w:rsidR="00C07B38">
        <w:rPr>
          <w:rFonts w:cstheme="minorHAnsi"/>
        </w:rPr>
        <w:t xml:space="preserve">, </w:t>
      </w:r>
      <w:r w:rsidR="00C07B38" w:rsidRPr="00C2166F">
        <w:rPr>
          <w:rFonts w:cstheme="minorHAnsi"/>
        </w:rPr>
        <w:t xml:space="preserve">including a fund, </w:t>
      </w:r>
      <w:r w:rsidR="00C07B38">
        <w:rPr>
          <w:rFonts w:cstheme="minorHAnsi"/>
        </w:rPr>
        <w:t xml:space="preserve">referred to </w:t>
      </w:r>
      <w:r w:rsidR="00C07B38" w:rsidRPr="00D0148E">
        <w:rPr>
          <w:rStyle w:val="ui-provider"/>
        </w:rPr>
        <w:t>in paragraphs 2–3 of decisions 2/CP.27 and 2/CMA.4</w:t>
      </w:r>
      <w:r w:rsidR="00C07B38">
        <w:rPr>
          <w:rStyle w:val="ui-provider"/>
        </w:rPr>
        <w:t xml:space="preserve">, </w:t>
      </w:r>
      <w:r w:rsidR="00C07B38" w:rsidRPr="00C2166F">
        <w:rPr>
          <w:rFonts w:cstheme="minorHAnsi"/>
        </w:rPr>
        <w:t>as appropriate;</w:t>
      </w:r>
    </w:p>
    <w:p w14:paraId="388C6F1F" w14:textId="57692D6B" w:rsidR="00C07B38" w:rsidRPr="00C2166F" w:rsidRDefault="00AB66BB" w:rsidP="00AB66BB">
      <w:pPr>
        <w:pStyle w:val="RegSingleTxtG"/>
        <w:ind w:left="1701"/>
        <w:rPr>
          <w:rFonts w:cstheme="minorHAnsi"/>
        </w:rPr>
      </w:pPr>
      <w:r w:rsidRPr="00C2166F">
        <w:rPr>
          <w:rFonts w:cstheme="minorHAnsi"/>
        </w:rPr>
        <w:t>“37.</w:t>
      </w:r>
      <w:r w:rsidRPr="00C2166F">
        <w:rPr>
          <w:rFonts w:cstheme="minorHAnsi"/>
        </w:rPr>
        <w:tab/>
      </w:r>
      <w:r w:rsidR="00C07B38">
        <w:rPr>
          <w:rFonts w:cstheme="minorHAnsi"/>
          <w:i/>
          <w:iCs/>
        </w:rPr>
        <w:t>Decides</w:t>
      </w:r>
      <w:r w:rsidR="00C07B38" w:rsidRPr="00C2166F">
        <w:rPr>
          <w:rFonts w:cstheme="minorHAnsi"/>
          <w:i/>
          <w:iCs/>
        </w:rPr>
        <w:t xml:space="preserve"> </w:t>
      </w:r>
      <w:r w:rsidR="00C07B38" w:rsidRPr="00C2166F">
        <w:rPr>
          <w:rFonts w:cstheme="minorHAnsi"/>
        </w:rPr>
        <w:t>that</w:t>
      </w:r>
      <w:r w:rsidR="00EC1896">
        <w:rPr>
          <w:rFonts w:cstheme="minorHAnsi"/>
        </w:rPr>
        <w:t>,</w:t>
      </w:r>
      <w:r w:rsidR="00C07B38" w:rsidRPr="00C2166F">
        <w:rPr>
          <w:rFonts w:cstheme="minorHAnsi"/>
        </w:rPr>
        <w:t xml:space="preserve"> once the outstanding nominations for the Advisory Board</w:t>
      </w:r>
      <w:r w:rsidR="00C07B38">
        <w:rPr>
          <w:rFonts w:cstheme="minorHAnsi"/>
        </w:rPr>
        <w:t xml:space="preserve"> of the Santiago network</w:t>
      </w:r>
      <w:bookmarkStart w:id="156" w:name="_Ref158363132"/>
      <w:r w:rsidR="00C07B38" w:rsidRPr="00D0148E">
        <w:rPr>
          <w:rStyle w:val="FootnoteReference"/>
          <w:rFonts w:cstheme="minorHAnsi"/>
        </w:rPr>
        <w:footnoteReference w:id="25"/>
      </w:r>
      <w:bookmarkEnd w:id="156"/>
      <w:r w:rsidR="00C07B38">
        <w:rPr>
          <w:rFonts w:cstheme="minorHAnsi"/>
        </w:rPr>
        <w:t xml:space="preserve"> </w:t>
      </w:r>
      <w:r w:rsidR="00C07B38" w:rsidRPr="00C2166F">
        <w:rPr>
          <w:rFonts w:cstheme="minorHAnsi"/>
        </w:rPr>
        <w:t xml:space="preserve">have been received by the </w:t>
      </w:r>
      <w:r w:rsidR="00C07B38">
        <w:rPr>
          <w:rFonts w:cstheme="minorHAnsi"/>
        </w:rPr>
        <w:t xml:space="preserve">UNFCCC </w:t>
      </w:r>
      <w:r w:rsidR="00C07B38" w:rsidRPr="00C2166F">
        <w:rPr>
          <w:rFonts w:cstheme="minorHAnsi"/>
        </w:rPr>
        <w:t xml:space="preserve">secretariat, the nominees will be deemed elected </w:t>
      </w:r>
      <w:r w:rsidR="00C07B38" w:rsidRPr="004533BF">
        <w:rPr>
          <w:rFonts w:cstheme="minorHAnsi"/>
        </w:rPr>
        <w:t xml:space="preserve">at </w:t>
      </w:r>
      <w:r w:rsidR="00C07B38" w:rsidRPr="004533BF">
        <w:rPr>
          <w:iCs/>
        </w:rPr>
        <w:t xml:space="preserve">this session </w:t>
      </w:r>
      <w:r w:rsidR="00C07B38">
        <w:rPr>
          <w:iCs/>
        </w:rPr>
        <w:t>or these sessions</w:t>
      </w:r>
      <w:r w:rsidR="00C07B38" w:rsidRPr="004533BF">
        <w:rPr>
          <w:iCs/>
        </w:rPr>
        <w:t xml:space="preserve"> of the governing body or bodies</w:t>
      </w:r>
      <w:r w:rsidR="00C07B38" w:rsidRPr="004533BF">
        <w:rPr>
          <w:rFonts w:cstheme="minorHAnsi"/>
        </w:rPr>
        <w:t>,</w:t>
      </w:r>
      <w:r w:rsidR="00C07B38" w:rsidRPr="00C2166F">
        <w:rPr>
          <w:rFonts w:cstheme="minorHAnsi"/>
        </w:rPr>
        <w:t xml:space="preserve"> in accordance with established practice;</w:t>
      </w:r>
    </w:p>
    <w:p w14:paraId="7E8FC103" w14:textId="6F02BF13" w:rsidR="00C07B38" w:rsidRPr="007572EF" w:rsidRDefault="00AB66BB" w:rsidP="00AB66BB">
      <w:pPr>
        <w:pStyle w:val="RegSingleTxtG"/>
        <w:ind w:left="1701"/>
      </w:pPr>
      <w:r w:rsidRPr="007572EF">
        <w:t>“38.</w:t>
      </w:r>
      <w:r w:rsidRPr="007572EF">
        <w:tab/>
      </w:r>
      <w:r w:rsidR="00C07B38" w:rsidRPr="00CC168C">
        <w:rPr>
          <w:rFonts w:cstheme="minorHAnsi"/>
          <w:i/>
          <w:iCs/>
        </w:rPr>
        <w:t>Notes</w:t>
      </w:r>
      <w:r w:rsidR="00C07B38" w:rsidRPr="007572EF">
        <w:t xml:space="preserve"> that </w:t>
      </w:r>
      <w:r w:rsidR="00C07B38" w:rsidRPr="00A47D48">
        <w:t>considerations</w:t>
      </w:r>
      <w:r w:rsidR="00C07B38" w:rsidRPr="007572EF">
        <w:t xml:space="preserve"> related to the governance of the Warsaw International Mechanism will continue at its </w:t>
      </w:r>
      <w:r w:rsidR="00C07B38">
        <w:t>sixth</w:t>
      </w:r>
      <w:r w:rsidR="00C07B38" w:rsidRPr="007572EF">
        <w:t xml:space="preserve"> session (November 2024)</w:t>
      </w:r>
      <w:r w:rsidR="00C07B38">
        <w:t>;</w:t>
      </w:r>
      <w:bookmarkStart w:id="157" w:name="_Ref155857464"/>
      <w:r w:rsidR="00C07B38">
        <w:rPr>
          <w:rStyle w:val="FootnoteReference"/>
        </w:rPr>
        <w:footnoteReference w:id="26"/>
      </w:r>
      <w:bookmarkEnd w:id="157"/>
    </w:p>
    <w:p w14:paraId="6BEC9E9A" w14:textId="6F962B29" w:rsidR="00C07B38" w:rsidRPr="007F4900" w:rsidRDefault="00AB66BB" w:rsidP="00AB66BB">
      <w:pPr>
        <w:pStyle w:val="RegSingleTxtG"/>
        <w:ind w:left="1701"/>
        <w:rPr>
          <w:rFonts w:cstheme="minorHAnsi"/>
        </w:rPr>
      </w:pPr>
      <w:r w:rsidRPr="007F4900">
        <w:rPr>
          <w:rFonts w:cstheme="minorHAnsi"/>
        </w:rPr>
        <w:t>“39.</w:t>
      </w:r>
      <w:r w:rsidRPr="007F4900">
        <w:rPr>
          <w:rFonts w:cstheme="minorHAnsi"/>
        </w:rPr>
        <w:tab/>
      </w:r>
      <w:r w:rsidR="00C07B38" w:rsidRPr="007F4900">
        <w:rPr>
          <w:rFonts w:cstheme="minorHAnsi"/>
          <w:i/>
          <w:iCs/>
        </w:rPr>
        <w:t xml:space="preserve">Takes </w:t>
      </w:r>
      <w:r w:rsidR="00C07B38" w:rsidRPr="00D0148E">
        <w:rPr>
          <w:rFonts w:cstheme="minorHAnsi"/>
          <w:i/>
        </w:rPr>
        <w:t>note</w:t>
      </w:r>
      <w:r w:rsidR="00C07B38" w:rsidRPr="005F4462">
        <w:rPr>
          <w:rFonts w:cstheme="minorHAnsi"/>
        </w:rPr>
        <w:t xml:space="preserve"> of the estimated budgetary implications of the activit</w:t>
      </w:r>
      <w:r w:rsidR="00C07B38">
        <w:rPr>
          <w:rFonts w:cstheme="minorHAnsi"/>
        </w:rPr>
        <w:t>ies</w:t>
      </w:r>
      <w:r w:rsidR="00C07B38" w:rsidRPr="005F4462">
        <w:rPr>
          <w:rFonts w:cstheme="minorHAnsi"/>
        </w:rPr>
        <w:t xml:space="preserve"> to be undertaken by the</w:t>
      </w:r>
      <w:r w:rsidR="00C07B38">
        <w:rPr>
          <w:rFonts w:cstheme="minorHAnsi"/>
        </w:rPr>
        <w:t xml:space="preserve"> UNFCCC</w:t>
      </w:r>
      <w:r w:rsidR="00C07B38" w:rsidRPr="005F4462">
        <w:rPr>
          <w:rFonts w:cstheme="minorHAnsi"/>
        </w:rPr>
        <w:t xml:space="preserve"> secretariat referred to in </w:t>
      </w:r>
      <w:r w:rsidR="00C07B38">
        <w:rPr>
          <w:rFonts w:cstheme="minorHAnsi"/>
        </w:rPr>
        <w:t xml:space="preserve">paragraphs </w:t>
      </w:r>
      <w:r w:rsidR="00C07B38">
        <w:rPr>
          <w:rFonts w:cstheme="minorHAnsi"/>
          <w:cs/>
        </w:rPr>
        <w:t>‎</w:t>
      </w:r>
      <w:r w:rsidR="00317898">
        <w:rPr>
          <w:rFonts w:cstheme="minorHAnsi"/>
          <w:cs/>
        </w:rPr>
        <w:t>‎</w:t>
      </w:r>
      <w:r w:rsidR="00317898">
        <w:rPr>
          <w:rFonts w:cstheme="minorHAnsi"/>
        </w:rPr>
        <w:t>22</w:t>
      </w:r>
      <w:r w:rsidR="00317898">
        <w:rPr>
          <w:rFonts w:cstheme="minorHAnsi"/>
          <w:cs/>
        </w:rPr>
        <w:t>‎</w:t>
      </w:r>
      <w:r w:rsidR="00317898">
        <w:rPr>
          <w:rFonts w:cstheme="minorHAnsi"/>
        </w:rPr>
        <w:t>–23</w:t>
      </w:r>
      <w:r w:rsidR="002016AD">
        <w:rPr>
          <w:rFonts w:cstheme="minorHAnsi" w:hint="cs"/>
          <w:cs/>
        </w:rPr>
        <w:t xml:space="preserve"> </w:t>
      </w:r>
      <w:proofErr w:type="spellStart"/>
      <w:r w:rsidR="002016AD" w:rsidRPr="002016AD">
        <w:rPr>
          <w:rFonts w:asciiTheme="majorBidi" w:hAnsiTheme="majorBidi" w:cstheme="majorBidi"/>
          <w:cs/>
        </w:rPr>
        <w:t>above</w:t>
      </w:r>
      <w:proofErr w:type="spellEnd"/>
      <w:r w:rsidR="00C07B38">
        <w:rPr>
          <w:rFonts w:cstheme="minorHAnsi"/>
        </w:rPr>
        <w:t>;</w:t>
      </w:r>
    </w:p>
    <w:p w14:paraId="6F8D665D" w14:textId="1A7402A5" w:rsidR="00C07B38" w:rsidRDefault="00AB66BB" w:rsidP="00AB66BB">
      <w:pPr>
        <w:pStyle w:val="RegSingleTxtG"/>
        <w:ind w:left="1701"/>
        <w:rPr>
          <w:rFonts w:cstheme="minorHAnsi"/>
        </w:rPr>
      </w:pPr>
      <w:r>
        <w:rPr>
          <w:rFonts w:cstheme="minorHAnsi"/>
        </w:rPr>
        <w:t>“40.</w:t>
      </w:r>
      <w:r>
        <w:rPr>
          <w:rFonts w:cstheme="minorHAnsi"/>
        </w:rPr>
        <w:tab/>
      </w:r>
      <w:r w:rsidR="00C07B38" w:rsidRPr="007F4900">
        <w:rPr>
          <w:rFonts w:cstheme="minorHAnsi"/>
          <w:i/>
          <w:iCs/>
        </w:rPr>
        <w:t>Requests</w:t>
      </w:r>
      <w:r w:rsidR="00C07B38" w:rsidRPr="005F4462">
        <w:rPr>
          <w:rFonts w:cstheme="minorHAnsi"/>
        </w:rPr>
        <w:t xml:space="preserve"> that the actions of the </w:t>
      </w:r>
      <w:r w:rsidR="00C07B38">
        <w:rPr>
          <w:rFonts w:cstheme="minorHAnsi"/>
        </w:rPr>
        <w:t xml:space="preserve">UNFCCC </w:t>
      </w:r>
      <w:r w:rsidR="00C07B38" w:rsidRPr="005F4462">
        <w:rPr>
          <w:rFonts w:cstheme="minorHAnsi"/>
        </w:rPr>
        <w:t>secretariat called for in this decision be undertaken subject to the availability of financial resources.</w:t>
      </w:r>
      <w:r w:rsidR="00C07B38">
        <w:rPr>
          <w:rFonts w:cstheme="minorHAnsi"/>
        </w:rPr>
        <w:t>”</w:t>
      </w:r>
    </w:p>
    <w:p w14:paraId="4541F37F" w14:textId="3FB2BB54" w:rsidR="00BA5476" w:rsidRDefault="00C07B38" w:rsidP="00B31665">
      <w:pPr>
        <w:pStyle w:val="RegSingleTxtG"/>
        <w:spacing w:before="120"/>
      </w:pPr>
      <w:r w:rsidRPr="0008210C">
        <w:t>2</w:t>
      </w:r>
      <w:r w:rsidRPr="00DD6924">
        <w:rPr>
          <w:i/>
          <w:iCs/>
        </w:rPr>
        <w:t>.</w:t>
      </w:r>
      <w:r w:rsidRPr="00DD6924">
        <w:rPr>
          <w:i/>
          <w:iCs/>
        </w:rPr>
        <w:tab/>
        <w:t xml:space="preserve">Notes </w:t>
      </w:r>
      <w:r w:rsidRPr="00DD6924">
        <w:t xml:space="preserve">that considerations related to the governance of the Warsaw International Mechanism will continue at its </w:t>
      </w:r>
      <w:r>
        <w:t>twenty-ninth</w:t>
      </w:r>
      <w:r w:rsidRPr="007572EF">
        <w:t xml:space="preserve"> session (November 2024)</w:t>
      </w:r>
      <w:r>
        <w:t>.</w:t>
      </w:r>
      <w:r>
        <w:rPr>
          <w:rStyle w:val="FootnoteReference"/>
        </w:rPr>
        <w:footnoteReference w:id="27"/>
      </w:r>
    </w:p>
    <w:p w14:paraId="348259C7" w14:textId="77777777" w:rsidR="00FA030B" w:rsidRDefault="00FA030B" w:rsidP="00FA030B">
      <w:pPr>
        <w:pStyle w:val="HChG"/>
      </w:pPr>
    </w:p>
    <w:p w14:paraId="35FEB088" w14:textId="3A504560" w:rsidR="00722400" w:rsidRPr="00722400" w:rsidRDefault="00722400" w:rsidP="005717B1">
      <w:pPr>
        <w:sectPr w:rsidR="00722400" w:rsidRPr="00722400" w:rsidSect="00263E39">
          <w:headerReference w:type="even" r:id="rId30"/>
          <w:headerReference w:type="default" r:id="rId31"/>
          <w:footerReference w:type="even" r:id="rId32"/>
          <w:footerReference w:type="default" r:id="rId33"/>
          <w:footnotePr>
            <w:numRestart w:val="eachSect"/>
          </w:footnotePr>
          <w:pgSz w:w="11906" w:h="16838" w:code="9"/>
          <w:pgMar w:top="1417" w:right="1134" w:bottom="1134" w:left="1134" w:header="850" w:footer="567" w:gutter="0"/>
          <w:cols w:space="708"/>
          <w:docGrid w:linePitch="360"/>
        </w:sectPr>
      </w:pPr>
    </w:p>
    <w:p w14:paraId="7561EA82" w14:textId="5BD7D301" w:rsidR="007852F6" w:rsidRDefault="007852F6" w:rsidP="00AB66BB">
      <w:pPr>
        <w:pStyle w:val="RegHChG"/>
        <w:tabs>
          <w:tab w:val="clear" w:pos="1135"/>
          <w:tab w:val="num" w:pos="0"/>
        </w:tabs>
        <w:ind w:left="1" w:hanging="454"/>
      </w:pPr>
      <w:bookmarkStart w:id="158" w:name="_Toc161208058"/>
      <w:r w:rsidRPr="00FA030B">
        <w:t>Annex</w:t>
      </w:r>
      <w:r w:rsidRPr="0008210C">
        <w:rPr>
          <w:rStyle w:val="FootnoteReference"/>
          <w:sz w:val="24"/>
          <w:szCs w:val="28"/>
          <w:vertAlign w:val="baseline"/>
        </w:rPr>
        <w:footnoteReference w:customMarkFollows="1" w:id="28"/>
        <w:t>*</w:t>
      </w:r>
      <w:bookmarkEnd w:id="158"/>
    </w:p>
    <w:p w14:paraId="6C09153E" w14:textId="06F26CAD" w:rsidR="00327700" w:rsidRDefault="002746BA" w:rsidP="009704E9">
      <w:pPr>
        <w:keepNext/>
        <w:keepLines/>
        <w:tabs>
          <w:tab w:val="right" w:pos="851"/>
        </w:tabs>
        <w:spacing w:before="360" w:after="240" w:line="300" w:lineRule="exact"/>
        <w:ind w:left="1134" w:right="1134"/>
        <w:rPr>
          <w:b/>
          <w:sz w:val="28"/>
        </w:rPr>
      </w:pPr>
      <w:r w:rsidRPr="002746BA">
        <w:rPr>
          <w:b/>
          <w:sz w:val="28"/>
        </w:rPr>
        <w:t>Memorandum of understanding between the Conference of the Parties to the United Nations Framework Convention on Climate Change and the Conference of the Parties serving as the meeting of the Parties to the Paris Agreement, on the one hand, and the United Nations Office for Disaster Risk Reduction and the United Nations Office for Project Services, on the other, regarding the hosting of the Santiago network secretariat</w:t>
      </w:r>
    </w:p>
    <w:p w14:paraId="79EAB3E2" w14:textId="1C13167D" w:rsidR="004818E7" w:rsidRPr="00B210C9" w:rsidRDefault="009C1CA5" w:rsidP="004818E7">
      <w:pPr>
        <w:spacing w:after="120"/>
        <w:ind w:left="1134" w:right="991"/>
        <w:jc w:val="both"/>
        <w:rPr>
          <w:rFonts w:asciiTheme="majorBidi" w:hAnsiTheme="majorBidi" w:cstheme="majorBidi"/>
        </w:rPr>
      </w:pPr>
      <w:r>
        <w:tab/>
      </w:r>
      <w:r w:rsidR="004818E7" w:rsidRPr="00E13FE6">
        <w:rPr>
          <w:rFonts w:asciiTheme="majorBidi" w:hAnsiTheme="majorBidi" w:cstheme="majorBidi"/>
          <w:sz w:val="22"/>
          <w:szCs w:val="22"/>
        </w:rPr>
        <w:tab/>
      </w:r>
      <w:r w:rsidR="004818E7" w:rsidRPr="00B210C9">
        <w:rPr>
          <w:rFonts w:asciiTheme="majorBidi" w:hAnsiTheme="majorBidi" w:cstheme="majorBidi"/>
        </w:rPr>
        <w:t xml:space="preserve">This memorandum of understanding (MOU) is concluded between the Conference of the Parties to the United Nations Framework Convention on Climate Change (COP) and the Conference of the Parties serving as the meeting of the Parties to the Paris Agreement (CMA) (hereinafter referred to as the </w:t>
      </w:r>
      <w:r w:rsidR="00A71F83">
        <w:rPr>
          <w:rFonts w:asciiTheme="majorBidi" w:hAnsiTheme="majorBidi" w:cstheme="majorBidi"/>
        </w:rPr>
        <w:t>“</w:t>
      </w:r>
      <w:r w:rsidR="004818E7" w:rsidRPr="00B210C9">
        <w:rPr>
          <w:rFonts w:asciiTheme="majorBidi" w:hAnsiTheme="majorBidi" w:cstheme="majorBidi"/>
        </w:rPr>
        <w:t>governing body or bodies</w:t>
      </w:r>
      <w:r w:rsidR="003A78D1">
        <w:rPr>
          <w:rFonts w:asciiTheme="majorBidi" w:hAnsiTheme="majorBidi" w:cstheme="majorBidi"/>
        </w:rPr>
        <w:t>”</w:t>
      </w:r>
      <w:r w:rsidR="004818E7" w:rsidRPr="008A00DD">
        <w:rPr>
          <w:rStyle w:val="FootnoteReference"/>
        </w:rPr>
        <w:footnoteReference w:id="29"/>
      </w:r>
      <w:r w:rsidR="004818E7" w:rsidRPr="00B210C9">
        <w:rPr>
          <w:rFonts w:asciiTheme="majorBidi" w:hAnsiTheme="majorBidi" w:cstheme="majorBidi"/>
        </w:rPr>
        <w:t xml:space="preserve">) on the one hand </w:t>
      </w:r>
      <w:sdt>
        <w:sdtPr>
          <w:rPr>
            <w:rFonts w:asciiTheme="majorBidi" w:hAnsiTheme="majorBidi" w:cstheme="majorBidi"/>
          </w:rPr>
          <w:tag w:val="goog_rdk_22"/>
          <w:id w:val="-985552987"/>
        </w:sdtPr>
        <w:sdtEndPr/>
        <w:sdtContent>
          <w:r w:rsidR="004818E7" w:rsidRPr="00B210C9">
            <w:rPr>
              <w:rFonts w:asciiTheme="majorBidi" w:hAnsiTheme="majorBidi" w:cstheme="majorBidi"/>
            </w:rPr>
            <w:t xml:space="preserve">and </w:t>
          </w:r>
        </w:sdtContent>
      </w:sdt>
      <w:r w:rsidR="004818E7" w:rsidRPr="00B210C9">
        <w:rPr>
          <w:rFonts w:asciiTheme="majorBidi" w:hAnsiTheme="majorBidi" w:cstheme="majorBidi"/>
        </w:rPr>
        <w:t>the United Nations Office for Disaster Risk Reduction (</w:t>
      </w:r>
      <w:proofErr w:type="spellStart"/>
      <w:r w:rsidR="004818E7" w:rsidRPr="00B210C9">
        <w:rPr>
          <w:rFonts w:asciiTheme="majorBidi" w:hAnsiTheme="majorBidi" w:cstheme="majorBidi"/>
        </w:rPr>
        <w:t>UNDRR</w:t>
      </w:r>
      <w:proofErr w:type="spellEnd"/>
      <w:r w:rsidR="004818E7" w:rsidRPr="00B210C9">
        <w:rPr>
          <w:rFonts w:asciiTheme="majorBidi" w:hAnsiTheme="majorBidi" w:cstheme="majorBidi"/>
        </w:rPr>
        <w:t>) and the United Nations Office for Project Services (</w:t>
      </w:r>
      <w:proofErr w:type="spellStart"/>
      <w:r w:rsidR="004818E7" w:rsidRPr="00B210C9">
        <w:rPr>
          <w:rFonts w:asciiTheme="majorBidi" w:hAnsiTheme="majorBidi" w:cstheme="majorBidi"/>
        </w:rPr>
        <w:t>UNOPS</w:t>
      </w:r>
      <w:proofErr w:type="spellEnd"/>
      <w:r w:rsidR="004818E7" w:rsidRPr="00B210C9">
        <w:rPr>
          <w:rFonts w:asciiTheme="majorBidi" w:hAnsiTheme="majorBidi" w:cstheme="majorBidi"/>
        </w:rPr>
        <w:t>)</w:t>
      </w:r>
      <w:r w:rsidR="0047208F" w:rsidRPr="16D5E8AB">
        <w:rPr>
          <w:rFonts w:asciiTheme="majorBidi" w:hAnsiTheme="majorBidi" w:cstheme="majorBidi"/>
        </w:rPr>
        <w:t xml:space="preserve"> on the other</w:t>
      </w:r>
      <w:r w:rsidR="004818E7" w:rsidRPr="00B210C9">
        <w:rPr>
          <w:rFonts w:asciiTheme="majorBidi" w:hAnsiTheme="majorBidi" w:cstheme="majorBidi"/>
        </w:rPr>
        <w:t xml:space="preserve"> (hereinafter each referred to as “the Party” and collectively referred to as </w:t>
      </w:r>
      <w:r w:rsidR="007A1E3C">
        <w:rPr>
          <w:rFonts w:asciiTheme="majorBidi" w:hAnsiTheme="majorBidi" w:cstheme="majorBidi"/>
        </w:rPr>
        <w:t>“</w:t>
      </w:r>
      <w:r w:rsidR="004818E7" w:rsidRPr="00B210C9">
        <w:rPr>
          <w:rFonts w:asciiTheme="majorBidi" w:hAnsiTheme="majorBidi" w:cstheme="majorBidi"/>
        </w:rPr>
        <w:t>the Parties”)</w:t>
      </w:r>
      <w:r w:rsidR="004818E7" w:rsidRPr="00B210C9" w:rsidDel="000131DA">
        <w:rPr>
          <w:rFonts w:asciiTheme="majorBidi" w:hAnsiTheme="majorBidi" w:cstheme="majorBidi"/>
        </w:rPr>
        <w:t>,</w:t>
      </w:r>
      <w:r w:rsidR="004818E7" w:rsidRPr="00B210C9">
        <w:rPr>
          <w:rFonts w:asciiTheme="majorBidi" w:hAnsiTheme="majorBidi" w:cstheme="majorBidi"/>
        </w:rPr>
        <w:t xml:space="preserve"> regarding the hosting </w:t>
      </w:r>
      <w:sdt>
        <w:sdtPr>
          <w:rPr>
            <w:rFonts w:asciiTheme="majorBidi" w:hAnsiTheme="majorBidi" w:cstheme="majorBidi"/>
          </w:rPr>
          <w:tag w:val="goog_rdk_31"/>
          <w:id w:val="-250505474"/>
        </w:sdtPr>
        <w:sdtEndPr/>
        <w:sdtContent>
          <w:r w:rsidR="004818E7" w:rsidRPr="00B210C9">
            <w:rPr>
              <w:rFonts w:asciiTheme="majorBidi" w:hAnsiTheme="majorBidi" w:cstheme="majorBidi"/>
            </w:rPr>
            <w:t xml:space="preserve">of </w:t>
          </w:r>
        </w:sdtContent>
      </w:sdt>
      <w:r w:rsidR="004818E7" w:rsidRPr="00B210C9">
        <w:rPr>
          <w:rFonts w:asciiTheme="majorBidi" w:hAnsiTheme="majorBidi" w:cstheme="majorBidi"/>
        </w:rPr>
        <w:t>the secretariat of the Santiago network for averting, minimizing and addressing loss and damage associated with the adverse effects of climate change.</w:t>
      </w:r>
    </w:p>
    <w:p w14:paraId="7DDF634D" w14:textId="6E85D93A" w:rsidR="004818E7" w:rsidRPr="00B210C9" w:rsidRDefault="004818E7" w:rsidP="004818E7">
      <w:pPr>
        <w:spacing w:after="120"/>
        <w:ind w:left="1134" w:right="992" w:firstLine="720"/>
        <w:jc w:val="both"/>
        <w:rPr>
          <w:rStyle w:val="ui-provider"/>
        </w:rPr>
      </w:pPr>
      <w:r w:rsidRPr="00B210C9">
        <w:rPr>
          <w:rFonts w:asciiTheme="majorBidi" w:hAnsiTheme="majorBidi" w:cstheme="majorBidi"/>
          <w:b/>
          <w:bCs/>
          <w:i/>
        </w:rPr>
        <w:t>Whereas</w:t>
      </w:r>
      <w:r w:rsidRPr="00B210C9">
        <w:rPr>
          <w:rStyle w:val="ui-provider"/>
        </w:rPr>
        <w:t>, the CMA, by decision 2/CMA.2, noted by the COP in decision 2/CP.25, established, as part of the Warsaw International Mechanism</w:t>
      </w:r>
      <w:r w:rsidR="008B0339">
        <w:rPr>
          <w:rStyle w:val="ui-provider"/>
        </w:rPr>
        <w:t xml:space="preserve"> for Loss and Damage </w:t>
      </w:r>
      <w:r w:rsidR="008B0339" w:rsidRPr="00654AC2">
        <w:t>associated with Climate Change Impacts</w:t>
      </w:r>
      <w:r w:rsidRPr="00B210C9">
        <w:rPr>
          <w:rStyle w:val="ui-provider"/>
        </w:rPr>
        <w:t>, the Santiago network</w:t>
      </w:r>
      <w:r w:rsidR="001641CB" w:rsidRPr="001641CB">
        <w:rPr>
          <w:rFonts w:asciiTheme="majorBidi" w:hAnsiTheme="majorBidi" w:cstheme="majorBidi"/>
        </w:rPr>
        <w:t xml:space="preserve"> </w:t>
      </w:r>
      <w:r w:rsidR="001641CB" w:rsidRPr="16D5E8AB">
        <w:rPr>
          <w:rFonts w:asciiTheme="majorBidi" w:hAnsiTheme="majorBidi" w:cstheme="majorBidi"/>
        </w:rPr>
        <w:t>for averting, minimizing and addressing loss and damage associated with the adverse effects of climate change</w:t>
      </w:r>
      <w:r w:rsidRPr="00B210C9">
        <w:rPr>
          <w:rStyle w:val="ui-provider"/>
        </w:rPr>
        <w:t>,</w:t>
      </w:r>
    </w:p>
    <w:p w14:paraId="7DF183A5" w14:textId="0B6BE245" w:rsidR="004818E7" w:rsidRPr="00B210C9" w:rsidRDefault="004818E7" w:rsidP="004818E7">
      <w:pPr>
        <w:spacing w:after="120"/>
        <w:ind w:left="1134" w:right="992" w:firstLine="720"/>
        <w:jc w:val="both"/>
        <w:rPr>
          <w:rStyle w:val="ui-provider"/>
        </w:rPr>
      </w:pPr>
      <w:r w:rsidRPr="00B210C9">
        <w:rPr>
          <w:rFonts w:asciiTheme="majorBidi" w:hAnsiTheme="majorBidi" w:cstheme="majorBidi"/>
          <w:b/>
          <w:bCs/>
          <w:i/>
        </w:rPr>
        <w:t>Whereas</w:t>
      </w:r>
      <w:r w:rsidRPr="00B210C9">
        <w:rPr>
          <w:rStyle w:val="ui-provider"/>
        </w:rPr>
        <w:t xml:space="preserve">, the mission of the Santiago network is to catalyse the technical assistance of relevant organizations, bodies, networks and experts for the implementation of relevant approaches </w:t>
      </w:r>
      <w:r w:rsidR="00A02406">
        <w:rPr>
          <w:rStyle w:val="ui-provider"/>
        </w:rPr>
        <w:t>f</w:t>
      </w:r>
      <w:r w:rsidR="00940BDD">
        <w:rPr>
          <w:rStyle w:val="ui-provider"/>
        </w:rPr>
        <w:t>o</w:t>
      </w:r>
      <w:r w:rsidR="00A02406">
        <w:rPr>
          <w:rStyle w:val="ui-provider"/>
        </w:rPr>
        <w:t>r</w:t>
      </w:r>
      <w:r w:rsidR="00940BDD">
        <w:rPr>
          <w:rStyle w:val="ui-provider"/>
        </w:rPr>
        <w:t xml:space="preserve"> </w:t>
      </w:r>
      <w:r w:rsidR="00940BDD" w:rsidRPr="00B210C9">
        <w:rPr>
          <w:rStyle w:val="ui-provider"/>
        </w:rPr>
        <w:t>averting</w:t>
      </w:r>
      <w:r w:rsidRPr="00B210C9">
        <w:rPr>
          <w:rStyle w:val="ui-provider"/>
        </w:rPr>
        <w:t>, minimizing and addressing loss and damage associated with the adverse effects of climate change at the local, national and regional level in developing countries that are particularly vulnerable to the adverse effects of climate change,</w:t>
      </w:r>
    </w:p>
    <w:p w14:paraId="355448C1" w14:textId="5A6A23F6" w:rsidR="004818E7" w:rsidRPr="00B210C9" w:rsidRDefault="004818E7" w:rsidP="004818E7">
      <w:pPr>
        <w:spacing w:after="120"/>
        <w:ind w:left="1134" w:right="992" w:firstLine="720"/>
        <w:jc w:val="both"/>
        <w:rPr>
          <w:rStyle w:val="ui-provider"/>
        </w:rPr>
      </w:pPr>
      <w:r w:rsidRPr="00B210C9">
        <w:rPr>
          <w:rFonts w:asciiTheme="majorBidi" w:hAnsiTheme="majorBidi" w:cstheme="majorBidi"/>
          <w:b/>
          <w:bCs/>
          <w:i/>
        </w:rPr>
        <w:t>Whereas</w:t>
      </w:r>
      <w:r w:rsidRPr="0008210C">
        <w:rPr>
          <w:rStyle w:val="ui-provider"/>
        </w:rPr>
        <w:t>,</w:t>
      </w:r>
      <w:r w:rsidRPr="00B210C9">
        <w:rPr>
          <w:rStyle w:val="ui-provider"/>
        </w:rPr>
        <w:t xml:space="preserve"> the CMA</w:t>
      </w:r>
      <w:r w:rsidR="00385C9E">
        <w:rPr>
          <w:rStyle w:val="ui-provider"/>
        </w:rPr>
        <w:t>,</w:t>
      </w:r>
      <w:r w:rsidRPr="00B210C9">
        <w:rPr>
          <w:rStyle w:val="ui-provider"/>
        </w:rPr>
        <w:t xml:space="preserve"> by decision 19/CMA.3, endorsed by the COP in decision 17/CP.26, decided the functions of the Santiago network,</w:t>
      </w:r>
      <w:r w:rsidRPr="00D03844">
        <w:rPr>
          <w:rStyle w:val="FootnoteReference"/>
          <w:szCs w:val="18"/>
        </w:rPr>
        <w:footnoteReference w:id="30"/>
      </w:r>
      <w:r w:rsidRPr="00B210C9">
        <w:rPr>
          <w:rStyle w:val="ui-provider"/>
        </w:rPr>
        <w:t xml:space="preserve"> which include facilitating the consideration of a wide range of topics relevant to averting, minimizing and addressing loss and damage approaches, including but not limited to current and future impacts, priorities and actions related to averting, minimizing and addressing loss and damage, pursuant to decisions 3/CP.18 and 2/CP.19, the areas referred to in Article 8, paragraph 4, of the Paris Agreement and the strategic workstreams of the five-year rolling workplan of the Executive Committee of the Warsaw International Mechanism (here</w:t>
      </w:r>
      <w:r w:rsidR="00275E60">
        <w:rPr>
          <w:rStyle w:val="ui-provider"/>
        </w:rPr>
        <w:t>in</w:t>
      </w:r>
      <w:r w:rsidRPr="00B210C9">
        <w:rPr>
          <w:rStyle w:val="ui-provider"/>
        </w:rPr>
        <w:t>after referred to as the “Executive Committee”),</w:t>
      </w:r>
    </w:p>
    <w:p w14:paraId="7D77D8AB" w14:textId="4C931567" w:rsidR="004818E7" w:rsidRPr="00B210C9" w:rsidRDefault="004818E7" w:rsidP="004818E7">
      <w:pPr>
        <w:spacing w:after="120"/>
        <w:ind w:left="1134" w:right="992" w:firstLine="720"/>
        <w:jc w:val="both"/>
        <w:rPr>
          <w:rStyle w:val="ui-provider"/>
        </w:rPr>
      </w:pPr>
      <w:r w:rsidRPr="00B210C9">
        <w:rPr>
          <w:rFonts w:asciiTheme="majorBidi" w:hAnsiTheme="majorBidi" w:cstheme="majorBidi"/>
          <w:b/>
          <w:bCs/>
          <w:i/>
        </w:rPr>
        <w:t>Whereas</w:t>
      </w:r>
      <w:r w:rsidRPr="00B210C9">
        <w:rPr>
          <w:rStyle w:val="ui-provider"/>
        </w:rPr>
        <w:t>, the CMA</w:t>
      </w:r>
      <w:r w:rsidR="00385C9E">
        <w:rPr>
          <w:rStyle w:val="ui-provider"/>
        </w:rPr>
        <w:t>,</w:t>
      </w:r>
      <w:r w:rsidRPr="00B210C9">
        <w:rPr>
          <w:rStyle w:val="ui-provider"/>
        </w:rPr>
        <w:t xml:space="preserve"> by decision 12/CMA.4, endorsed by the COP in decision 11/CP.27, adopted the terms of reference of the Santiago network</w:t>
      </w:r>
      <w:r w:rsidR="001F2441" w:rsidRPr="00DF0EC9">
        <w:rPr>
          <w:rStyle w:val="FootnoteReference"/>
          <w:rFonts w:cstheme="majorBidi"/>
          <w:szCs w:val="18"/>
        </w:rPr>
        <w:footnoteReference w:id="31"/>
      </w:r>
      <w:r w:rsidRPr="00B210C9">
        <w:rPr>
          <w:rStyle w:val="ui-provider"/>
        </w:rPr>
        <w:t xml:space="preserve"> (hereinafter referred to as the “terms of reference”) and decided that as part of its structure the Santiago network will have a hosted secretariat, to be known as the Santiago </w:t>
      </w:r>
      <w:r w:rsidRPr="00B210C9">
        <w:rPr>
          <w:rStyle w:val="ui-provider"/>
          <w:sz w:val="18"/>
          <w:szCs w:val="18"/>
        </w:rPr>
        <w:t xml:space="preserve">network </w:t>
      </w:r>
      <w:r w:rsidRPr="00B210C9">
        <w:rPr>
          <w:rStyle w:val="ui-provider"/>
        </w:rPr>
        <w:t>secretariat, an Advisory Board and a network of member organizations, bodies, networks and experts,</w:t>
      </w:r>
      <w:r w:rsidRPr="00DF0EC9">
        <w:rPr>
          <w:rStyle w:val="FootnoteReference"/>
          <w:szCs w:val="18"/>
        </w:rPr>
        <w:footnoteReference w:id="32"/>
      </w:r>
    </w:p>
    <w:p w14:paraId="79C0200A" w14:textId="0F60EA74" w:rsidR="004818E7" w:rsidRPr="00B210C9" w:rsidRDefault="004818E7" w:rsidP="004818E7">
      <w:pPr>
        <w:spacing w:after="120"/>
        <w:ind w:left="1134" w:right="992" w:firstLine="720"/>
        <w:jc w:val="both"/>
        <w:rPr>
          <w:rStyle w:val="ui-provider"/>
        </w:rPr>
      </w:pPr>
      <w:r w:rsidRPr="00B210C9">
        <w:rPr>
          <w:rStyle w:val="ui-provider"/>
          <w:b/>
          <w:bCs/>
          <w:i/>
          <w:iCs/>
        </w:rPr>
        <w:t>Whereas</w:t>
      </w:r>
      <w:r w:rsidRPr="00B210C9">
        <w:rPr>
          <w:rStyle w:val="ui-provider"/>
        </w:rPr>
        <w:t xml:space="preserve">, </w:t>
      </w:r>
      <w:proofErr w:type="spellStart"/>
      <w:r w:rsidRPr="00B210C9">
        <w:rPr>
          <w:rStyle w:val="ui-provider"/>
        </w:rPr>
        <w:t>UNDRR</w:t>
      </w:r>
      <w:proofErr w:type="spellEnd"/>
      <w:r w:rsidRPr="00B210C9">
        <w:rPr>
          <w:rStyle w:val="ui-provider"/>
        </w:rPr>
        <w:t xml:space="preserve"> and </w:t>
      </w:r>
      <w:proofErr w:type="spellStart"/>
      <w:r w:rsidRPr="00B210C9">
        <w:rPr>
          <w:rStyle w:val="ui-provider"/>
        </w:rPr>
        <w:t>UNOPS</w:t>
      </w:r>
      <w:proofErr w:type="spellEnd"/>
      <w:r w:rsidRPr="00B210C9">
        <w:rPr>
          <w:rStyle w:val="ui-provider"/>
        </w:rPr>
        <w:t xml:space="preserve"> submitted a joint proposal dated 31 March 2023 (hereinafter referred to as the </w:t>
      </w:r>
      <w:r w:rsidR="00AF4EF7">
        <w:rPr>
          <w:rStyle w:val="ui-provider"/>
        </w:rPr>
        <w:t>“</w:t>
      </w:r>
      <w:r w:rsidRPr="00B210C9">
        <w:rPr>
          <w:rStyle w:val="ui-provider"/>
        </w:rPr>
        <w:t>Proposal”) regarding the hosting of the Santiago network secretariat,</w:t>
      </w:r>
    </w:p>
    <w:p w14:paraId="5A9A0CA7" w14:textId="5B301D20" w:rsidR="004818E7" w:rsidRPr="00B210C9" w:rsidRDefault="004818E7" w:rsidP="004818E7">
      <w:pPr>
        <w:spacing w:after="120"/>
        <w:ind w:left="1134" w:right="992" w:firstLine="720"/>
        <w:jc w:val="both"/>
        <w:rPr>
          <w:rFonts w:asciiTheme="majorBidi" w:hAnsiTheme="majorBidi" w:cstheme="majorBidi"/>
        </w:rPr>
      </w:pPr>
      <w:r w:rsidRPr="00B210C9">
        <w:rPr>
          <w:rFonts w:asciiTheme="majorBidi" w:hAnsiTheme="majorBidi" w:cstheme="majorBidi"/>
          <w:b/>
          <w:bCs/>
          <w:i/>
        </w:rPr>
        <w:t>Whereas</w:t>
      </w:r>
      <w:r w:rsidRPr="0008210C">
        <w:rPr>
          <w:rFonts w:asciiTheme="majorBidi" w:hAnsiTheme="majorBidi" w:cstheme="majorBidi"/>
        </w:rPr>
        <w:t>,</w:t>
      </w:r>
      <w:r w:rsidRPr="00B210C9">
        <w:rPr>
          <w:rFonts w:asciiTheme="majorBidi" w:hAnsiTheme="majorBidi" w:cstheme="majorBidi"/>
        </w:rPr>
        <w:t xml:space="preserve"> </w:t>
      </w:r>
      <w:proofErr w:type="spellStart"/>
      <w:r w:rsidRPr="00B210C9">
        <w:rPr>
          <w:rStyle w:val="ui-provider"/>
          <w:rFonts w:asciiTheme="majorBidi" w:hAnsiTheme="majorBidi" w:cstheme="majorBidi"/>
        </w:rPr>
        <w:t>UNDRR</w:t>
      </w:r>
      <w:proofErr w:type="spellEnd"/>
      <w:r w:rsidRPr="00B210C9">
        <w:rPr>
          <w:rStyle w:val="ui-provider"/>
          <w:rFonts w:asciiTheme="majorBidi" w:hAnsiTheme="majorBidi" w:cstheme="majorBidi"/>
        </w:rPr>
        <w:t xml:space="preserve"> aims to substantially reduce </w:t>
      </w:r>
      <w:r w:rsidRPr="00B210C9" w:rsidDel="00223D70">
        <w:rPr>
          <w:rStyle w:val="ui-provider"/>
          <w:rFonts w:asciiTheme="majorBidi" w:hAnsiTheme="majorBidi" w:cstheme="majorBidi"/>
        </w:rPr>
        <w:t xml:space="preserve">the </w:t>
      </w:r>
      <w:r w:rsidR="007722C0" w:rsidRPr="00E22347">
        <w:rPr>
          <w:rStyle w:val="ui-provider"/>
          <w:rFonts w:asciiTheme="majorBidi" w:hAnsiTheme="majorBidi" w:cstheme="majorBidi"/>
        </w:rPr>
        <w:t>risk</w:t>
      </w:r>
      <w:r w:rsidRPr="00B210C9">
        <w:rPr>
          <w:rStyle w:val="ui-provider"/>
          <w:rFonts w:asciiTheme="majorBidi" w:hAnsiTheme="majorBidi" w:cstheme="majorBidi"/>
        </w:rPr>
        <w:t xml:space="preserve"> and losses </w:t>
      </w:r>
      <w:r w:rsidRPr="00B210C9" w:rsidDel="00223D70">
        <w:rPr>
          <w:rStyle w:val="ui-provider"/>
          <w:rFonts w:asciiTheme="majorBidi" w:hAnsiTheme="majorBidi" w:cstheme="majorBidi"/>
        </w:rPr>
        <w:t>in</w:t>
      </w:r>
      <w:r w:rsidRPr="00B210C9">
        <w:rPr>
          <w:rStyle w:val="ui-provider"/>
          <w:rFonts w:asciiTheme="majorBidi" w:hAnsiTheme="majorBidi" w:cstheme="majorBidi"/>
        </w:rPr>
        <w:t xml:space="preserve"> lives, livelihoods and health and </w:t>
      </w:r>
      <w:r w:rsidRPr="00B210C9" w:rsidDel="00D91D0B">
        <w:rPr>
          <w:rStyle w:val="ui-provider"/>
          <w:rFonts w:asciiTheme="majorBidi" w:hAnsiTheme="majorBidi" w:cstheme="majorBidi"/>
        </w:rPr>
        <w:t xml:space="preserve">in </w:t>
      </w:r>
      <w:r w:rsidRPr="00B210C9">
        <w:rPr>
          <w:rStyle w:val="ui-provider"/>
          <w:rFonts w:asciiTheme="majorBidi" w:hAnsiTheme="majorBidi" w:cstheme="majorBidi"/>
        </w:rPr>
        <w:t>the economic, physical, social, cultural and environmental assets of persons, businesses, communities and countries as part of its mandate to support the implementation, follow-up and review of the Sendai Framework for Disaster Risk Reduction 2015–2030,</w:t>
      </w:r>
    </w:p>
    <w:p w14:paraId="62E44798" w14:textId="77777777" w:rsidR="004818E7" w:rsidRPr="00B210C9" w:rsidRDefault="004818E7" w:rsidP="004818E7">
      <w:pPr>
        <w:spacing w:after="120"/>
        <w:ind w:left="1134" w:right="992" w:firstLine="720"/>
        <w:jc w:val="both"/>
        <w:rPr>
          <w:rFonts w:asciiTheme="majorBidi" w:hAnsiTheme="majorBidi" w:cstheme="majorBidi"/>
        </w:rPr>
      </w:pPr>
      <w:r w:rsidRPr="00B210C9">
        <w:rPr>
          <w:rFonts w:asciiTheme="majorBidi" w:hAnsiTheme="majorBidi" w:cstheme="majorBidi"/>
          <w:b/>
          <w:bCs/>
          <w:i/>
        </w:rPr>
        <w:t>Whereas</w:t>
      </w:r>
      <w:r w:rsidRPr="0008210C">
        <w:rPr>
          <w:rFonts w:asciiTheme="majorBidi" w:hAnsiTheme="majorBidi" w:cstheme="majorBidi"/>
        </w:rPr>
        <w:t>,</w:t>
      </w:r>
      <w:r w:rsidRPr="00B210C9">
        <w:rPr>
          <w:rFonts w:asciiTheme="majorBidi" w:hAnsiTheme="majorBidi" w:cstheme="majorBidi"/>
        </w:rPr>
        <w:t xml:space="preserve"> </w:t>
      </w:r>
      <w:proofErr w:type="spellStart"/>
      <w:r w:rsidRPr="00B210C9">
        <w:rPr>
          <w:rFonts w:asciiTheme="majorBidi" w:hAnsiTheme="majorBidi" w:cstheme="majorBidi"/>
        </w:rPr>
        <w:t>UNOPS</w:t>
      </w:r>
      <w:proofErr w:type="spellEnd"/>
      <w:r w:rsidRPr="00B210C9">
        <w:rPr>
          <w:rFonts w:asciiTheme="majorBidi" w:hAnsiTheme="majorBidi" w:cstheme="majorBidi"/>
        </w:rPr>
        <w:t xml:space="preserve"> is an operational arm of the United Nations established by United Nations General Assembly decision 48/501 of 19 September 1994 and acts as a central resource for the United Nations system in procurement, contracts management and other capacity development activities, as well as providing efficient, cost-effective services to partners in its specialized areas,</w:t>
      </w:r>
    </w:p>
    <w:p w14:paraId="6A9B85C2" w14:textId="79B3B56E" w:rsidR="004818E7" w:rsidRPr="00B210C9" w:rsidRDefault="004818E7" w:rsidP="004818E7">
      <w:pPr>
        <w:spacing w:after="120"/>
        <w:ind w:left="1134" w:right="992" w:firstLine="720"/>
        <w:jc w:val="both"/>
        <w:rPr>
          <w:rFonts w:asciiTheme="majorBidi" w:hAnsiTheme="majorBidi" w:cstheme="majorBidi"/>
        </w:rPr>
      </w:pPr>
      <w:r w:rsidRPr="00B210C9">
        <w:rPr>
          <w:rFonts w:asciiTheme="majorBidi" w:hAnsiTheme="majorBidi" w:cstheme="majorBidi"/>
          <w:b/>
          <w:bCs/>
          <w:i/>
        </w:rPr>
        <w:t>Whereas</w:t>
      </w:r>
      <w:r w:rsidRPr="0008210C">
        <w:rPr>
          <w:rFonts w:asciiTheme="majorBidi" w:hAnsiTheme="majorBidi" w:cstheme="majorBidi"/>
        </w:rPr>
        <w:t>,</w:t>
      </w:r>
      <w:r w:rsidRPr="00B210C9">
        <w:rPr>
          <w:rFonts w:asciiTheme="majorBidi" w:hAnsiTheme="majorBidi" w:cstheme="majorBidi"/>
        </w:rPr>
        <w:t xml:space="preserve"> the CMA, by decision </w:t>
      </w:r>
      <w:r w:rsidR="008504FB">
        <w:rPr>
          <w:rFonts w:asciiTheme="majorBidi" w:hAnsiTheme="majorBidi" w:cstheme="majorBidi"/>
        </w:rPr>
        <w:t>6</w:t>
      </w:r>
      <w:r w:rsidRPr="00B210C9">
        <w:rPr>
          <w:rFonts w:asciiTheme="majorBidi" w:hAnsiTheme="majorBidi" w:cstheme="majorBidi"/>
        </w:rPr>
        <w:t xml:space="preserve">/CMA.5, endorsed by decision </w:t>
      </w:r>
      <w:r w:rsidR="008504FB">
        <w:rPr>
          <w:rFonts w:asciiTheme="majorBidi" w:hAnsiTheme="majorBidi" w:cstheme="majorBidi"/>
        </w:rPr>
        <w:t>2</w:t>
      </w:r>
      <w:r w:rsidRPr="00B210C9">
        <w:rPr>
          <w:rFonts w:asciiTheme="majorBidi" w:hAnsiTheme="majorBidi" w:cstheme="majorBidi"/>
        </w:rPr>
        <w:t xml:space="preserve">/CP.28, selected the Proposal for the hosting of the Santiago </w:t>
      </w:r>
      <w:sdt>
        <w:sdtPr>
          <w:rPr>
            <w:rFonts w:asciiTheme="majorBidi" w:hAnsiTheme="majorBidi" w:cstheme="majorBidi"/>
          </w:rPr>
          <w:tag w:val="goog_rdk_72"/>
          <w:id w:val="58994213"/>
        </w:sdtPr>
        <w:sdtEndPr/>
        <w:sdtContent>
          <w:r w:rsidRPr="00B210C9">
            <w:rPr>
              <w:rFonts w:asciiTheme="majorBidi" w:hAnsiTheme="majorBidi" w:cstheme="majorBidi"/>
            </w:rPr>
            <w:t>n</w:t>
          </w:r>
        </w:sdtContent>
      </w:sdt>
      <w:r w:rsidRPr="00B210C9">
        <w:rPr>
          <w:rFonts w:asciiTheme="majorBidi" w:hAnsiTheme="majorBidi" w:cstheme="majorBidi"/>
        </w:rPr>
        <w:t xml:space="preserve">etwork </w:t>
      </w:r>
      <w:sdt>
        <w:sdtPr>
          <w:rPr>
            <w:rFonts w:asciiTheme="majorBidi" w:hAnsiTheme="majorBidi" w:cstheme="majorBidi"/>
          </w:rPr>
          <w:tag w:val="goog_rdk_74"/>
          <w:id w:val="-796609619"/>
        </w:sdtPr>
        <w:sdtEndPr/>
        <w:sdtContent>
          <w:r w:rsidRPr="00B210C9">
            <w:rPr>
              <w:rFonts w:asciiTheme="majorBidi" w:hAnsiTheme="majorBidi" w:cstheme="majorBidi"/>
            </w:rPr>
            <w:t>s</w:t>
          </w:r>
        </w:sdtContent>
      </w:sdt>
      <w:r w:rsidRPr="00B210C9">
        <w:rPr>
          <w:rFonts w:asciiTheme="majorBidi" w:hAnsiTheme="majorBidi" w:cstheme="majorBidi"/>
        </w:rPr>
        <w:t xml:space="preserve">ecretariat, </w:t>
      </w:r>
    </w:p>
    <w:p w14:paraId="6B6740C3" w14:textId="77777777" w:rsidR="004818E7" w:rsidRPr="00B210C9" w:rsidRDefault="004818E7" w:rsidP="004818E7">
      <w:pPr>
        <w:spacing w:after="120"/>
        <w:ind w:left="1134" w:right="992" w:firstLine="720"/>
        <w:jc w:val="both"/>
        <w:rPr>
          <w:rFonts w:asciiTheme="majorBidi" w:hAnsiTheme="majorBidi" w:cstheme="majorBidi"/>
        </w:rPr>
      </w:pPr>
      <w:r w:rsidRPr="00B210C9">
        <w:rPr>
          <w:rFonts w:asciiTheme="majorBidi" w:hAnsiTheme="majorBidi" w:cstheme="majorBidi"/>
          <w:b/>
          <w:bCs/>
          <w:i/>
        </w:rPr>
        <w:t>Whereas</w:t>
      </w:r>
      <w:r w:rsidRPr="00B210C9">
        <w:rPr>
          <w:rFonts w:asciiTheme="majorBidi" w:hAnsiTheme="majorBidi" w:cstheme="majorBidi"/>
        </w:rPr>
        <w:t>,</w:t>
      </w:r>
      <w:r w:rsidRPr="00B210C9">
        <w:rPr>
          <w:rFonts w:asciiTheme="majorBidi" w:hAnsiTheme="majorBidi" w:cstheme="majorBidi"/>
          <w:b/>
          <w:bCs/>
        </w:rPr>
        <w:t xml:space="preserve"> </w:t>
      </w:r>
      <w:proofErr w:type="spellStart"/>
      <w:r w:rsidRPr="00B210C9">
        <w:rPr>
          <w:rFonts w:asciiTheme="majorBidi" w:hAnsiTheme="majorBidi" w:cstheme="majorBidi"/>
        </w:rPr>
        <w:t>UNOPS</w:t>
      </w:r>
      <w:proofErr w:type="spellEnd"/>
      <w:r w:rsidRPr="00B210C9">
        <w:rPr>
          <w:rFonts w:asciiTheme="majorBidi" w:hAnsiTheme="majorBidi" w:cstheme="majorBidi"/>
        </w:rPr>
        <w:t xml:space="preserve"> confirms that it has the necessary authorization to enter into this MOU,</w:t>
      </w:r>
    </w:p>
    <w:p w14:paraId="732C5825" w14:textId="041067A0" w:rsidR="004818E7" w:rsidRPr="00B210C9" w:rsidRDefault="004818E7" w:rsidP="004818E7">
      <w:pPr>
        <w:spacing w:after="120"/>
        <w:ind w:left="1134" w:right="992" w:firstLine="720"/>
        <w:rPr>
          <w:rFonts w:asciiTheme="majorBidi" w:hAnsiTheme="majorBidi" w:cstheme="majorBidi"/>
        </w:rPr>
      </w:pPr>
      <w:r w:rsidRPr="00B210C9">
        <w:rPr>
          <w:rFonts w:asciiTheme="majorBidi" w:hAnsiTheme="majorBidi" w:cstheme="majorBidi"/>
          <w:b/>
          <w:bCs/>
          <w:i/>
        </w:rPr>
        <w:t>Whereas</w:t>
      </w:r>
      <w:r w:rsidRPr="00B210C9">
        <w:rPr>
          <w:rFonts w:asciiTheme="majorBidi" w:hAnsiTheme="majorBidi" w:cstheme="majorBidi"/>
        </w:rPr>
        <w:t>, the United Nations General Assembly</w:t>
      </w:r>
      <w:r w:rsidR="00165B3C">
        <w:rPr>
          <w:rFonts w:asciiTheme="majorBidi" w:hAnsiTheme="majorBidi" w:cstheme="majorBidi"/>
        </w:rPr>
        <w:t>,</w:t>
      </w:r>
      <w:r w:rsidRPr="00B210C9">
        <w:rPr>
          <w:rFonts w:asciiTheme="majorBidi" w:hAnsiTheme="majorBidi" w:cstheme="majorBidi"/>
        </w:rPr>
        <w:t xml:space="preserve"> by decision </w:t>
      </w:r>
      <w:r w:rsidR="00787B4C">
        <w:rPr>
          <w:rFonts w:asciiTheme="majorBidi" w:hAnsiTheme="majorBidi" w:cstheme="majorBidi"/>
        </w:rPr>
        <w:t>78/546,</w:t>
      </w:r>
      <w:r w:rsidR="00D23BCC">
        <w:rPr>
          <w:rStyle w:val="FootnoteReference"/>
          <w:rFonts w:cstheme="majorBidi"/>
        </w:rPr>
        <w:footnoteReference w:id="33"/>
      </w:r>
      <w:r w:rsidR="00787B4C">
        <w:rPr>
          <w:rFonts w:asciiTheme="majorBidi" w:hAnsiTheme="majorBidi" w:cstheme="majorBidi"/>
        </w:rPr>
        <w:t xml:space="preserve"> </w:t>
      </w:r>
      <w:r w:rsidRPr="00B210C9">
        <w:rPr>
          <w:rFonts w:asciiTheme="majorBidi" w:hAnsiTheme="majorBidi" w:cstheme="majorBidi"/>
        </w:rPr>
        <w:t xml:space="preserve">authorized </w:t>
      </w:r>
      <w:proofErr w:type="spellStart"/>
      <w:r w:rsidRPr="00B210C9">
        <w:rPr>
          <w:rStyle w:val="ui-provider"/>
        </w:rPr>
        <w:t>UNDRR</w:t>
      </w:r>
      <w:proofErr w:type="spellEnd"/>
      <w:r w:rsidRPr="00B210C9">
        <w:rPr>
          <w:rStyle w:val="ui-provider"/>
        </w:rPr>
        <w:t xml:space="preserve"> </w:t>
      </w:r>
      <w:r w:rsidRPr="00B210C9">
        <w:rPr>
          <w:rFonts w:asciiTheme="majorBidi" w:hAnsiTheme="majorBidi" w:cstheme="majorBidi"/>
        </w:rPr>
        <w:t>to enter into this MOU,</w:t>
      </w:r>
    </w:p>
    <w:p w14:paraId="073E8572" w14:textId="77777777" w:rsidR="004818E7" w:rsidRPr="00B210C9" w:rsidRDefault="004818E7" w:rsidP="004818E7">
      <w:pPr>
        <w:spacing w:after="120"/>
        <w:ind w:left="1134" w:right="992" w:firstLine="720"/>
        <w:rPr>
          <w:rFonts w:asciiTheme="majorBidi" w:hAnsiTheme="majorBidi" w:cstheme="majorBidi"/>
        </w:rPr>
      </w:pPr>
      <w:r w:rsidRPr="00B210C9">
        <w:rPr>
          <w:rFonts w:asciiTheme="majorBidi" w:hAnsiTheme="majorBidi" w:cstheme="majorBidi"/>
          <w:b/>
          <w:bCs/>
          <w:i/>
        </w:rPr>
        <w:t>Whereas</w:t>
      </w:r>
      <w:r w:rsidRPr="00B210C9">
        <w:rPr>
          <w:rFonts w:asciiTheme="majorBidi" w:hAnsiTheme="majorBidi" w:cstheme="majorBidi"/>
        </w:rPr>
        <w:t xml:space="preserve">, </w:t>
      </w:r>
      <w:r w:rsidRPr="00B210C9">
        <w:t xml:space="preserve">the UNFCCC Executive Secretary </w:t>
      </w:r>
      <w:r>
        <w:t xml:space="preserve">is authorized by </w:t>
      </w:r>
      <w:r w:rsidRPr="00B210C9">
        <w:t xml:space="preserve">the </w:t>
      </w:r>
      <w:r w:rsidRPr="00B210C9">
        <w:rPr>
          <w:rFonts w:asciiTheme="majorBidi" w:hAnsiTheme="majorBidi" w:cstheme="majorBidi"/>
        </w:rPr>
        <w:t>governing body or bodies</w:t>
      </w:r>
      <w:r w:rsidRPr="00B210C9">
        <w:t xml:space="preserve"> to sign</w:t>
      </w:r>
      <w:r>
        <w:t xml:space="preserve"> this MOU</w:t>
      </w:r>
      <w:r w:rsidRPr="00B210C9">
        <w:t xml:space="preserve"> on behalf of the </w:t>
      </w:r>
      <w:r w:rsidRPr="00B210C9">
        <w:rPr>
          <w:rFonts w:asciiTheme="majorBidi" w:hAnsiTheme="majorBidi" w:cstheme="majorBidi"/>
        </w:rPr>
        <w:t>governing body or bodies</w:t>
      </w:r>
      <w:r w:rsidRPr="00B210C9">
        <w:t>,</w:t>
      </w:r>
      <w:r w:rsidRPr="00C62DD5">
        <w:rPr>
          <w:sz w:val="18"/>
          <w:szCs w:val="18"/>
        </w:rPr>
        <w:t xml:space="preserve"> </w:t>
      </w:r>
    </w:p>
    <w:p w14:paraId="04921F97" w14:textId="77777777" w:rsidR="004818E7" w:rsidRPr="00B210C9" w:rsidRDefault="004818E7" w:rsidP="004818E7">
      <w:pPr>
        <w:spacing w:after="120"/>
        <w:ind w:left="1134" w:right="992" w:firstLine="720"/>
        <w:rPr>
          <w:rFonts w:asciiTheme="majorBidi" w:hAnsiTheme="majorBidi" w:cstheme="majorBidi"/>
        </w:rPr>
      </w:pPr>
      <w:r w:rsidRPr="00B210C9">
        <w:rPr>
          <w:rFonts w:asciiTheme="majorBidi" w:hAnsiTheme="majorBidi" w:cstheme="majorBidi"/>
          <w:b/>
          <w:bCs/>
          <w:i/>
          <w:iCs/>
        </w:rPr>
        <w:t>NOW THEREFORE</w:t>
      </w:r>
      <w:r w:rsidRPr="00B210C9">
        <w:rPr>
          <w:rFonts w:asciiTheme="majorBidi" w:hAnsiTheme="majorBidi" w:cstheme="majorBidi"/>
        </w:rPr>
        <w:t xml:space="preserve"> the Parties to this MOU have agreed to the following:</w:t>
      </w:r>
    </w:p>
    <w:p w14:paraId="74D287AB" w14:textId="262CA99F" w:rsidR="004818E7" w:rsidRPr="00E13FE6" w:rsidRDefault="00AB66BB" w:rsidP="00AB66BB">
      <w:pPr>
        <w:pStyle w:val="RegHChG"/>
        <w:tabs>
          <w:tab w:val="left" w:pos="1135"/>
        </w:tabs>
        <w:ind w:hanging="454"/>
      </w:pPr>
      <w:bookmarkStart w:id="159" w:name="_Toc161208059"/>
      <w:r w:rsidRPr="00E13FE6">
        <w:t>I.</w:t>
      </w:r>
      <w:r w:rsidRPr="00E13FE6">
        <w:tab/>
      </w:r>
      <w:r w:rsidR="004818E7" w:rsidRPr="00E13FE6">
        <w:t>Purpose</w:t>
      </w:r>
      <w:bookmarkEnd w:id="159"/>
    </w:p>
    <w:p w14:paraId="4BABA494" w14:textId="498FA152" w:rsidR="004818E7" w:rsidRPr="00B210C9" w:rsidRDefault="00AB66BB" w:rsidP="00AB66BB">
      <w:pPr>
        <w:tabs>
          <w:tab w:val="left" w:pos="1701"/>
        </w:tabs>
        <w:suppressAutoHyphens w:val="0"/>
        <w:spacing w:after="120"/>
        <w:ind w:left="1134" w:right="1134"/>
        <w:jc w:val="both"/>
        <w:rPr>
          <w:rFonts w:asciiTheme="majorBidi" w:hAnsiTheme="majorBidi" w:cstheme="majorBidi"/>
        </w:rPr>
      </w:pPr>
      <w:r w:rsidRPr="00B210C9">
        <w:rPr>
          <w:rFonts w:eastAsia="Times New Roman"/>
        </w:rPr>
        <w:t>1.</w:t>
      </w:r>
      <w:r w:rsidRPr="00B210C9">
        <w:rPr>
          <w:rFonts w:eastAsia="Times New Roman"/>
        </w:rPr>
        <w:tab/>
      </w:r>
      <w:r w:rsidR="004818E7" w:rsidRPr="00B210C9">
        <w:rPr>
          <w:rFonts w:asciiTheme="majorBidi" w:hAnsiTheme="majorBidi" w:cstheme="majorBidi"/>
        </w:rPr>
        <w:t xml:space="preserve">The purpose of this MOU is to stipulate the terms of the relationship between the governing body or bodies </w:t>
      </w:r>
      <w:sdt>
        <w:sdtPr>
          <w:rPr>
            <w:rFonts w:asciiTheme="majorBidi" w:hAnsiTheme="majorBidi" w:cstheme="majorBidi"/>
          </w:rPr>
          <w:tag w:val="goog_rdk_91"/>
          <w:id w:val="1573858556"/>
        </w:sdtPr>
        <w:sdtEndPr/>
        <w:sdtContent>
          <w:r w:rsidR="004818E7" w:rsidRPr="00B210C9">
            <w:rPr>
              <w:rFonts w:asciiTheme="majorBidi" w:hAnsiTheme="majorBidi" w:cstheme="majorBidi"/>
            </w:rPr>
            <w:t xml:space="preserve">and </w:t>
          </w:r>
        </w:sdtContent>
      </w:sdt>
      <w:proofErr w:type="spellStart"/>
      <w:r w:rsidR="004818E7" w:rsidRPr="00B210C9">
        <w:rPr>
          <w:rFonts w:asciiTheme="majorBidi" w:hAnsiTheme="majorBidi" w:cstheme="majorBidi"/>
        </w:rPr>
        <w:t>UNDRR</w:t>
      </w:r>
      <w:proofErr w:type="spellEnd"/>
      <w:r w:rsidR="004818E7" w:rsidRPr="00B210C9">
        <w:rPr>
          <w:rFonts w:asciiTheme="majorBidi" w:hAnsiTheme="majorBidi" w:cstheme="majorBidi"/>
        </w:rPr>
        <w:t xml:space="preserve"> and </w:t>
      </w:r>
      <w:proofErr w:type="spellStart"/>
      <w:r w:rsidR="004818E7" w:rsidRPr="00B210C9">
        <w:rPr>
          <w:rFonts w:asciiTheme="majorBidi" w:hAnsiTheme="majorBidi" w:cstheme="majorBidi"/>
        </w:rPr>
        <w:t>UNOPS</w:t>
      </w:r>
      <w:proofErr w:type="spellEnd"/>
      <w:r w:rsidR="004818E7" w:rsidRPr="00B210C9">
        <w:rPr>
          <w:rFonts w:asciiTheme="majorBidi" w:hAnsiTheme="majorBidi" w:cstheme="majorBidi"/>
        </w:rPr>
        <w:t xml:space="preserve"> with respect to the hosting </w:t>
      </w:r>
      <w:sdt>
        <w:sdtPr>
          <w:rPr>
            <w:rFonts w:asciiTheme="majorBidi" w:hAnsiTheme="majorBidi" w:cstheme="majorBidi"/>
          </w:rPr>
          <w:tag w:val="goog_rdk_95"/>
          <w:id w:val="1879590960"/>
        </w:sdtPr>
        <w:sdtEndPr/>
        <w:sdtContent>
          <w:r w:rsidR="004818E7" w:rsidRPr="00B210C9">
            <w:rPr>
              <w:rFonts w:asciiTheme="majorBidi" w:hAnsiTheme="majorBidi" w:cstheme="majorBidi"/>
            </w:rPr>
            <w:t>of</w:t>
          </w:r>
        </w:sdtContent>
      </w:sdt>
      <w:r w:rsidR="004818E7" w:rsidRPr="00B210C9">
        <w:rPr>
          <w:rFonts w:asciiTheme="majorBidi" w:hAnsiTheme="majorBidi" w:cstheme="majorBidi"/>
        </w:rPr>
        <w:t xml:space="preserve"> the Santiago </w:t>
      </w:r>
      <w:sdt>
        <w:sdtPr>
          <w:rPr>
            <w:rFonts w:asciiTheme="majorBidi" w:hAnsiTheme="majorBidi" w:cstheme="majorBidi"/>
          </w:rPr>
          <w:tag w:val="goog_rdk_97"/>
          <w:id w:val="1622808734"/>
        </w:sdtPr>
        <w:sdtEndPr/>
        <w:sdtContent>
          <w:r w:rsidR="004818E7" w:rsidRPr="00B210C9">
            <w:rPr>
              <w:rFonts w:asciiTheme="majorBidi" w:hAnsiTheme="majorBidi" w:cstheme="majorBidi"/>
            </w:rPr>
            <w:t>n</w:t>
          </w:r>
        </w:sdtContent>
      </w:sdt>
      <w:r w:rsidR="004818E7" w:rsidRPr="00B210C9">
        <w:rPr>
          <w:rFonts w:asciiTheme="majorBidi" w:hAnsiTheme="majorBidi" w:cstheme="majorBidi"/>
        </w:rPr>
        <w:t xml:space="preserve">etwork </w:t>
      </w:r>
      <w:sdt>
        <w:sdtPr>
          <w:rPr>
            <w:rFonts w:asciiTheme="majorBidi" w:hAnsiTheme="majorBidi" w:cstheme="majorBidi"/>
          </w:rPr>
          <w:tag w:val="goog_rdk_99"/>
          <w:id w:val="88894969"/>
        </w:sdtPr>
        <w:sdtEndPr/>
        <w:sdtContent>
          <w:r w:rsidR="004818E7" w:rsidRPr="00B210C9">
            <w:rPr>
              <w:rFonts w:asciiTheme="majorBidi" w:hAnsiTheme="majorBidi" w:cstheme="majorBidi"/>
            </w:rPr>
            <w:t>s</w:t>
          </w:r>
        </w:sdtContent>
      </w:sdt>
      <w:r w:rsidR="004818E7" w:rsidRPr="00B210C9">
        <w:rPr>
          <w:rFonts w:asciiTheme="majorBidi" w:hAnsiTheme="majorBidi" w:cstheme="majorBidi"/>
        </w:rPr>
        <w:t xml:space="preserve">ecretariat in accordance with decision </w:t>
      </w:r>
      <w:r w:rsidR="00D57685">
        <w:rPr>
          <w:rFonts w:asciiTheme="majorBidi" w:hAnsiTheme="majorBidi" w:cstheme="majorBidi"/>
        </w:rPr>
        <w:t>6</w:t>
      </w:r>
      <w:r w:rsidR="004818E7" w:rsidRPr="00C62DD5">
        <w:rPr>
          <w:rFonts w:asciiTheme="majorBidi" w:hAnsiTheme="majorBidi" w:cstheme="majorBidi"/>
        </w:rPr>
        <w:t>/</w:t>
      </w:r>
      <w:r w:rsidR="004818E7" w:rsidRPr="00B210C9">
        <w:rPr>
          <w:rFonts w:asciiTheme="majorBidi" w:hAnsiTheme="majorBidi" w:cstheme="majorBidi"/>
        </w:rPr>
        <w:t xml:space="preserve">CMA.5, endorsed by </w:t>
      </w:r>
      <w:r w:rsidR="004818E7" w:rsidRPr="00B210C9" w:rsidDel="00D57685">
        <w:rPr>
          <w:rFonts w:asciiTheme="majorBidi" w:hAnsiTheme="majorBidi" w:cstheme="majorBidi"/>
        </w:rPr>
        <w:t xml:space="preserve">the COP in </w:t>
      </w:r>
      <w:r w:rsidR="004818E7" w:rsidRPr="00B210C9">
        <w:rPr>
          <w:rFonts w:asciiTheme="majorBidi" w:hAnsiTheme="majorBidi" w:cstheme="majorBidi"/>
        </w:rPr>
        <w:t xml:space="preserve">decision </w:t>
      </w:r>
      <w:r w:rsidR="00D57685">
        <w:rPr>
          <w:rFonts w:asciiTheme="majorBidi" w:hAnsiTheme="majorBidi" w:cstheme="majorBidi"/>
        </w:rPr>
        <w:t>2</w:t>
      </w:r>
      <w:r w:rsidR="004818E7" w:rsidRPr="00C62DD5">
        <w:rPr>
          <w:rFonts w:asciiTheme="majorBidi" w:hAnsiTheme="majorBidi" w:cstheme="majorBidi"/>
        </w:rPr>
        <w:t>/</w:t>
      </w:r>
      <w:r w:rsidR="004818E7" w:rsidRPr="00B210C9">
        <w:rPr>
          <w:rFonts w:asciiTheme="majorBidi" w:hAnsiTheme="majorBidi" w:cstheme="majorBidi"/>
        </w:rPr>
        <w:t>CP.28.</w:t>
      </w:r>
    </w:p>
    <w:p w14:paraId="12D5AC8B" w14:textId="6ED3AC8D" w:rsidR="004818E7" w:rsidRPr="00E13FE6" w:rsidRDefault="00AB66BB" w:rsidP="00AB66BB">
      <w:pPr>
        <w:pStyle w:val="RegHChG"/>
        <w:tabs>
          <w:tab w:val="left" w:pos="1135"/>
        </w:tabs>
        <w:ind w:hanging="454"/>
      </w:pPr>
      <w:bookmarkStart w:id="160" w:name="_Toc161208060"/>
      <w:r w:rsidRPr="00E13FE6">
        <w:t>II.</w:t>
      </w:r>
      <w:r w:rsidRPr="00E13FE6">
        <w:tab/>
      </w:r>
      <w:r w:rsidR="004818E7" w:rsidRPr="00E13FE6">
        <w:t xml:space="preserve">Role and responsibilities of the </w:t>
      </w:r>
      <w:sdt>
        <w:sdtPr>
          <w:tag w:val="goog_rdk_102"/>
          <w:id w:val="91742751"/>
        </w:sdtPr>
        <w:sdtEndPr/>
        <w:sdtContent>
          <w:r w:rsidR="004818E7" w:rsidRPr="00E13FE6">
            <w:t>g</w:t>
          </w:r>
        </w:sdtContent>
      </w:sdt>
      <w:r w:rsidR="004818E7" w:rsidRPr="00E13FE6">
        <w:t>overning body or bodies</w:t>
      </w:r>
      <w:r w:rsidR="004818E7" w:rsidRPr="009676FB">
        <w:rPr>
          <w:rStyle w:val="FootnoteReference"/>
          <w:rFonts w:cstheme="majorBidi"/>
          <w:bCs/>
          <w:sz w:val="24"/>
          <w:szCs w:val="24"/>
        </w:rPr>
        <w:footnoteReference w:id="34"/>
      </w:r>
      <w:bookmarkEnd w:id="160"/>
    </w:p>
    <w:p w14:paraId="2A48FDC1" w14:textId="76672A6E" w:rsidR="004818E7" w:rsidRPr="00B210C9" w:rsidRDefault="00AB66BB" w:rsidP="00AB66BB">
      <w:pPr>
        <w:tabs>
          <w:tab w:val="left" w:pos="1701"/>
        </w:tabs>
        <w:suppressAutoHyphens w:val="0"/>
        <w:spacing w:after="120"/>
        <w:ind w:left="1134" w:right="1134"/>
        <w:jc w:val="both"/>
        <w:rPr>
          <w:rFonts w:asciiTheme="majorBidi" w:hAnsiTheme="majorBidi" w:cstheme="majorBidi"/>
        </w:rPr>
      </w:pPr>
      <w:r w:rsidRPr="00B210C9">
        <w:rPr>
          <w:rFonts w:eastAsia="Times New Roman"/>
        </w:rPr>
        <w:t>2.</w:t>
      </w:r>
      <w:r w:rsidRPr="00B210C9">
        <w:rPr>
          <w:rFonts w:eastAsia="Times New Roman"/>
        </w:rPr>
        <w:tab/>
      </w:r>
      <w:r w:rsidR="004818E7" w:rsidRPr="00B210C9">
        <w:rPr>
          <w:rFonts w:asciiTheme="majorBidi" w:hAnsiTheme="majorBidi" w:cstheme="majorBidi"/>
        </w:rPr>
        <w:t xml:space="preserve">The Santiago network secretariat shall be accountable to and operate under the guidance of the governing body or bodies through the Advisory Board of the Santiago network (hereinafter referred to as the </w:t>
      </w:r>
      <w:r w:rsidR="00D222AC">
        <w:rPr>
          <w:rFonts w:asciiTheme="majorBidi" w:hAnsiTheme="majorBidi" w:cstheme="majorBidi"/>
        </w:rPr>
        <w:t>“</w:t>
      </w:r>
      <w:r w:rsidR="004818E7" w:rsidRPr="00B210C9">
        <w:rPr>
          <w:rFonts w:asciiTheme="majorBidi" w:hAnsiTheme="majorBidi" w:cstheme="majorBidi"/>
        </w:rPr>
        <w:t>Advisory Board</w:t>
      </w:r>
      <w:r w:rsidR="00D222AC">
        <w:rPr>
          <w:rFonts w:asciiTheme="majorBidi" w:hAnsiTheme="majorBidi" w:cstheme="majorBidi"/>
        </w:rPr>
        <w:t>”</w:t>
      </w:r>
      <w:r w:rsidR="004818E7" w:rsidRPr="00B210C9">
        <w:rPr>
          <w:rFonts w:asciiTheme="majorBidi" w:hAnsiTheme="majorBidi" w:cstheme="majorBidi"/>
        </w:rPr>
        <w:t>).</w:t>
      </w:r>
    </w:p>
    <w:p w14:paraId="4D3BA3DD" w14:textId="33F5C3D9" w:rsidR="004818E7" w:rsidRPr="00B210C9" w:rsidRDefault="00AB66BB" w:rsidP="00AB66BB">
      <w:pPr>
        <w:tabs>
          <w:tab w:val="left" w:pos="1701"/>
        </w:tabs>
        <w:suppressAutoHyphens w:val="0"/>
        <w:spacing w:after="120"/>
        <w:ind w:left="1134" w:right="1134"/>
        <w:jc w:val="both"/>
        <w:rPr>
          <w:rFonts w:asciiTheme="majorBidi" w:hAnsiTheme="majorBidi" w:cstheme="majorBidi"/>
        </w:rPr>
      </w:pPr>
      <w:r w:rsidRPr="00B210C9">
        <w:rPr>
          <w:rFonts w:eastAsia="Times New Roman"/>
        </w:rPr>
        <w:t>3.</w:t>
      </w:r>
      <w:r w:rsidRPr="00B210C9">
        <w:rPr>
          <w:rFonts w:eastAsia="Times New Roman"/>
        </w:rPr>
        <w:tab/>
      </w:r>
      <w:r w:rsidR="004818E7" w:rsidRPr="00B210C9">
        <w:rPr>
          <w:rFonts w:asciiTheme="majorBidi" w:hAnsiTheme="majorBidi" w:cstheme="majorBidi"/>
        </w:rPr>
        <w:t>The governing body or bodies shall consider the joint annual report of the Santiago network and the Executive</w:t>
      </w:r>
      <w:r w:rsidR="00CD5D11">
        <w:rPr>
          <w:rFonts w:asciiTheme="majorBidi" w:hAnsiTheme="majorBidi" w:cstheme="majorBidi"/>
        </w:rPr>
        <w:t xml:space="preserve"> Committee</w:t>
      </w:r>
      <w:r w:rsidR="004818E7" w:rsidRPr="00C62DD5">
        <w:rPr>
          <w:rFonts w:asciiTheme="majorBidi" w:hAnsiTheme="majorBidi" w:cstheme="majorBidi"/>
        </w:rPr>
        <w:t>,</w:t>
      </w:r>
      <w:r w:rsidR="004818E7" w:rsidRPr="00B210C9">
        <w:rPr>
          <w:rFonts w:asciiTheme="majorBidi" w:hAnsiTheme="majorBidi" w:cstheme="majorBidi"/>
        </w:rPr>
        <w:t xml:space="preserve"> submitted through the subsidiary bodies in accordance with paragraph 19 of annex I to decision 12/CMA.4, endorsed by decision 11/CP.27, and other future decisions of the governing body or bodies, and provide guidance thereon. </w:t>
      </w:r>
    </w:p>
    <w:p w14:paraId="040A2B75" w14:textId="75CC26B4" w:rsidR="004818E7" w:rsidRPr="00AB66BB" w:rsidRDefault="00AB66BB" w:rsidP="00AB66BB">
      <w:pPr>
        <w:tabs>
          <w:tab w:val="left" w:pos="1701"/>
        </w:tabs>
        <w:suppressAutoHyphens w:val="0"/>
        <w:spacing w:after="120" w:line="259" w:lineRule="auto"/>
        <w:ind w:left="1135" w:right="1134"/>
        <w:jc w:val="both"/>
        <w:rPr>
          <w:rFonts w:asciiTheme="majorBidi" w:hAnsiTheme="majorBidi" w:cstheme="majorBidi"/>
        </w:rPr>
      </w:pPr>
      <w:r w:rsidRPr="00B210C9">
        <w:rPr>
          <w:rFonts w:eastAsia="Times New Roman"/>
        </w:rPr>
        <w:t>4.</w:t>
      </w:r>
      <w:r w:rsidRPr="00B210C9">
        <w:rPr>
          <w:rFonts w:eastAsia="Times New Roman"/>
        </w:rPr>
        <w:tab/>
      </w:r>
      <w:r w:rsidR="004818E7" w:rsidRPr="00AB66BB">
        <w:rPr>
          <w:rFonts w:asciiTheme="majorBidi" w:hAnsiTheme="majorBidi" w:cstheme="majorBidi"/>
        </w:rPr>
        <w:t xml:space="preserve">In taking decisions that would affect the hosting of the </w:t>
      </w:r>
      <w:r w:rsidR="004818E7" w:rsidRPr="00AB66BB">
        <w:rPr>
          <w:rFonts w:asciiTheme="majorBidi" w:hAnsiTheme="majorBidi" w:cstheme="majorBidi"/>
          <w:color w:val="000000"/>
        </w:rPr>
        <w:t xml:space="preserve">Santiago </w:t>
      </w:r>
      <w:sdt>
        <w:sdtPr>
          <w:tag w:val="goog_rdk_132"/>
          <w:id w:val="-1409230212"/>
        </w:sdtPr>
        <w:sdtEndPr/>
        <w:sdtContent>
          <w:r w:rsidR="004818E7" w:rsidRPr="00AB66BB">
            <w:rPr>
              <w:rFonts w:asciiTheme="majorBidi" w:hAnsiTheme="majorBidi" w:cstheme="majorBidi"/>
              <w:color w:val="000000"/>
            </w:rPr>
            <w:t>n</w:t>
          </w:r>
        </w:sdtContent>
      </w:sdt>
      <w:r w:rsidR="004818E7" w:rsidRPr="00AB66BB">
        <w:rPr>
          <w:rFonts w:asciiTheme="majorBidi" w:hAnsiTheme="majorBidi" w:cstheme="majorBidi"/>
          <w:color w:val="000000"/>
        </w:rPr>
        <w:t xml:space="preserve">etwork </w:t>
      </w:r>
      <w:sdt>
        <w:sdtPr>
          <w:tag w:val="goog_rdk_134"/>
          <w:id w:val="-1081215464"/>
        </w:sdtPr>
        <w:sdtEndPr/>
        <w:sdtContent>
          <w:r w:rsidR="004818E7" w:rsidRPr="00AB66BB">
            <w:rPr>
              <w:rFonts w:asciiTheme="majorBidi" w:hAnsiTheme="majorBidi" w:cstheme="majorBidi"/>
            </w:rPr>
            <w:t>s</w:t>
          </w:r>
        </w:sdtContent>
      </w:sdt>
      <w:r w:rsidR="004818E7" w:rsidRPr="00AB66BB">
        <w:rPr>
          <w:rFonts w:asciiTheme="majorBidi" w:hAnsiTheme="majorBidi" w:cstheme="majorBidi"/>
        </w:rPr>
        <w:t xml:space="preserve">ecretariat, the governing body or bodies shall take into consideration any views and information provided by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as host of the Santiago network secretariat.</w:t>
      </w:r>
    </w:p>
    <w:p w14:paraId="1531D6A3" w14:textId="25EC7B30" w:rsidR="004818E7" w:rsidRPr="00E13FE6" w:rsidRDefault="00AB66BB" w:rsidP="00AB66BB">
      <w:pPr>
        <w:pStyle w:val="RegHChG"/>
        <w:tabs>
          <w:tab w:val="left" w:pos="1135"/>
        </w:tabs>
        <w:ind w:hanging="454"/>
      </w:pPr>
      <w:bookmarkStart w:id="162" w:name="_Toc161208061"/>
      <w:r w:rsidRPr="00E13FE6">
        <w:t>III.</w:t>
      </w:r>
      <w:r w:rsidRPr="00E13FE6">
        <w:tab/>
      </w:r>
      <w:r w:rsidR="004818E7" w:rsidRPr="00E13FE6">
        <w:t>Role and responsibilities of the Advisory Board of the Santiago network</w:t>
      </w:r>
      <w:bookmarkEnd w:id="162"/>
      <w:r w:rsidR="004818E7" w:rsidRPr="00E13FE6">
        <w:t xml:space="preserve"> </w:t>
      </w:r>
    </w:p>
    <w:p w14:paraId="3403E85B" w14:textId="1E00F610" w:rsidR="004818E7" w:rsidRPr="00B210C9" w:rsidRDefault="00AB66BB" w:rsidP="00AB66BB">
      <w:pPr>
        <w:tabs>
          <w:tab w:val="left" w:pos="1701"/>
        </w:tabs>
        <w:suppressAutoHyphens w:val="0"/>
        <w:spacing w:after="120"/>
        <w:ind w:left="1134" w:right="1134"/>
        <w:jc w:val="both"/>
        <w:rPr>
          <w:rFonts w:asciiTheme="majorBidi" w:hAnsiTheme="majorBidi" w:cstheme="majorBidi"/>
        </w:rPr>
      </w:pPr>
      <w:r w:rsidRPr="00B210C9">
        <w:rPr>
          <w:rFonts w:eastAsia="Times New Roman"/>
        </w:rPr>
        <w:t>5.</w:t>
      </w:r>
      <w:r w:rsidRPr="00B210C9">
        <w:rPr>
          <w:rFonts w:eastAsia="Times New Roman"/>
        </w:rPr>
        <w:tab/>
      </w:r>
      <w:r w:rsidR="004818E7" w:rsidRPr="00B210C9">
        <w:rPr>
          <w:rFonts w:asciiTheme="majorBidi" w:hAnsiTheme="majorBidi" w:cstheme="majorBidi"/>
        </w:rPr>
        <w:t>The members of the Advisory Board shall be elected in accordance with decision 12/CMA.4, endorsed by decision 11/CP.27.</w:t>
      </w:r>
    </w:p>
    <w:p w14:paraId="14F5CD4B" w14:textId="7F69EEF4" w:rsidR="004818E7" w:rsidRPr="00B210C9" w:rsidRDefault="00AB66BB" w:rsidP="00AB66BB">
      <w:pPr>
        <w:tabs>
          <w:tab w:val="left" w:pos="1701"/>
        </w:tabs>
        <w:suppressAutoHyphens w:val="0"/>
        <w:spacing w:after="120"/>
        <w:ind w:left="1134" w:right="1134"/>
        <w:jc w:val="both"/>
        <w:rPr>
          <w:rFonts w:asciiTheme="majorBidi" w:hAnsiTheme="majorBidi" w:cstheme="majorBidi"/>
        </w:rPr>
      </w:pPr>
      <w:r w:rsidRPr="00B210C9">
        <w:rPr>
          <w:rFonts w:eastAsia="Times New Roman"/>
        </w:rPr>
        <w:t>6.</w:t>
      </w:r>
      <w:r w:rsidRPr="00B210C9">
        <w:rPr>
          <w:rFonts w:eastAsia="Times New Roman"/>
        </w:rPr>
        <w:tab/>
      </w:r>
      <w:r w:rsidR="004818E7" w:rsidRPr="00B210C9">
        <w:rPr>
          <w:rFonts w:asciiTheme="majorBidi" w:hAnsiTheme="majorBidi" w:cstheme="majorBidi"/>
        </w:rPr>
        <w:t xml:space="preserve">The Advisory Board shall provide guidance and oversight to the Santiago </w:t>
      </w:r>
      <w:sdt>
        <w:sdtPr>
          <w:rPr>
            <w:rFonts w:asciiTheme="majorBidi" w:hAnsiTheme="majorBidi" w:cstheme="majorBidi"/>
          </w:rPr>
          <w:tag w:val="goog_rdk_147"/>
          <w:id w:val="-1438597649"/>
        </w:sdtPr>
        <w:sdtEndPr/>
        <w:sdtContent>
          <w:r w:rsidR="004818E7" w:rsidRPr="00B210C9">
            <w:rPr>
              <w:rFonts w:asciiTheme="majorBidi" w:hAnsiTheme="majorBidi" w:cstheme="majorBidi"/>
            </w:rPr>
            <w:t>n</w:t>
          </w:r>
        </w:sdtContent>
      </w:sdt>
      <w:r w:rsidR="004818E7" w:rsidRPr="00B210C9">
        <w:rPr>
          <w:rFonts w:asciiTheme="majorBidi" w:hAnsiTheme="majorBidi" w:cstheme="majorBidi"/>
        </w:rPr>
        <w:t xml:space="preserve">etwork </w:t>
      </w:r>
      <w:sdt>
        <w:sdtPr>
          <w:rPr>
            <w:rFonts w:asciiTheme="majorBidi" w:hAnsiTheme="majorBidi" w:cstheme="majorBidi"/>
          </w:rPr>
          <w:tag w:val="goog_rdk_149"/>
          <w:id w:val="88273338"/>
        </w:sdtPr>
        <w:sdtEndPr/>
        <w:sdtContent>
          <w:r w:rsidR="004818E7" w:rsidRPr="00B210C9">
            <w:rPr>
              <w:rFonts w:asciiTheme="majorBidi" w:hAnsiTheme="majorBidi" w:cstheme="majorBidi"/>
            </w:rPr>
            <w:t>s</w:t>
          </w:r>
        </w:sdtContent>
      </w:sdt>
      <w:r w:rsidR="004818E7" w:rsidRPr="00B210C9">
        <w:rPr>
          <w:rFonts w:asciiTheme="majorBidi" w:hAnsiTheme="majorBidi" w:cstheme="majorBidi"/>
        </w:rPr>
        <w:t xml:space="preserve">ecretariat on the effective implementation of the functions of the Santiago network in accordance with its </w:t>
      </w:r>
      <w:sdt>
        <w:sdtPr>
          <w:rPr>
            <w:rFonts w:asciiTheme="majorBidi" w:hAnsiTheme="majorBidi" w:cstheme="majorBidi"/>
          </w:rPr>
          <w:tag w:val="goog_rdk_150"/>
          <w:id w:val="-665792925"/>
        </w:sdtPr>
        <w:sdtEndPr/>
        <w:sdtContent>
          <w:r w:rsidR="004818E7" w:rsidRPr="00B210C9">
            <w:rPr>
              <w:rFonts w:asciiTheme="majorBidi" w:hAnsiTheme="majorBidi" w:cstheme="majorBidi"/>
            </w:rPr>
            <w:t>t</w:t>
          </w:r>
        </w:sdtContent>
      </w:sdt>
      <w:r w:rsidR="004818E7" w:rsidRPr="00B210C9">
        <w:rPr>
          <w:rFonts w:asciiTheme="majorBidi" w:hAnsiTheme="majorBidi" w:cstheme="majorBidi"/>
        </w:rPr>
        <w:t xml:space="preserve">erms of </w:t>
      </w:r>
      <w:sdt>
        <w:sdtPr>
          <w:rPr>
            <w:rFonts w:asciiTheme="majorBidi" w:hAnsiTheme="majorBidi" w:cstheme="majorBidi"/>
          </w:rPr>
          <w:tag w:val="goog_rdk_152"/>
          <w:id w:val="-1153446089"/>
        </w:sdtPr>
        <w:sdtEndPr/>
        <w:sdtContent>
          <w:r w:rsidR="004818E7" w:rsidRPr="00B210C9">
            <w:rPr>
              <w:rFonts w:asciiTheme="majorBidi" w:hAnsiTheme="majorBidi" w:cstheme="majorBidi"/>
            </w:rPr>
            <w:t>r</w:t>
          </w:r>
        </w:sdtContent>
      </w:sdt>
      <w:r w:rsidR="004818E7" w:rsidRPr="00B210C9">
        <w:rPr>
          <w:rFonts w:asciiTheme="majorBidi" w:hAnsiTheme="majorBidi" w:cstheme="majorBidi"/>
        </w:rPr>
        <w:t>eference.</w:t>
      </w:r>
    </w:p>
    <w:p w14:paraId="34D16EBE" w14:textId="61C5E187" w:rsidR="004818E7" w:rsidRPr="00E13FE6" w:rsidRDefault="00AB66BB" w:rsidP="00AB66BB">
      <w:pPr>
        <w:pStyle w:val="RegHChG"/>
        <w:tabs>
          <w:tab w:val="left" w:pos="1135"/>
        </w:tabs>
        <w:ind w:hanging="454"/>
      </w:pPr>
      <w:bookmarkStart w:id="163" w:name="_Toc161208062"/>
      <w:r w:rsidRPr="00E13FE6">
        <w:t>IV.</w:t>
      </w:r>
      <w:r w:rsidRPr="00E13FE6">
        <w:tab/>
      </w:r>
      <w:r w:rsidR="004818E7" w:rsidRPr="00E13FE6">
        <w:t>Role and responsibilities of the United Nations Office for Disaster Risk Reduction and the United Nations Office for Project Services</w:t>
      </w:r>
      <w:bookmarkEnd w:id="163"/>
    </w:p>
    <w:p w14:paraId="61924736" w14:textId="00D40B65" w:rsidR="004818E7" w:rsidRPr="00B210C9" w:rsidRDefault="00AB66BB" w:rsidP="00AB66BB">
      <w:pPr>
        <w:tabs>
          <w:tab w:val="left" w:pos="1701"/>
        </w:tabs>
        <w:suppressAutoHyphens w:val="0"/>
        <w:spacing w:after="120"/>
        <w:ind w:left="1134" w:right="1134"/>
        <w:jc w:val="both"/>
        <w:rPr>
          <w:rFonts w:asciiTheme="majorBidi" w:hAnsiTheme="majorBidi" w:cstheme="majorBidi"/>
        </w:rPr>
      </w:pPr>
      <w:r w:rsidRPr="00B210C9">
        <w:rPr>
          <w:rFonts w:eastAsia="Times New Roman"/>
        </w:rPr>
        <w:t>7.</w:t>
      </w:r>
      <w:r w:rsidRPr="00B210C9">
        <w:rPr>
          <w:rFonts w:eastAsia="Times New Roman"/>
        </w:rPr>
        <w:tab/>
      </w:r>
      <w:proofErr w:type="spellStart"/>
      <w:r w:rsidR="004818E7" w:rsidRPr="00B210C9">
        <w:rPr>
          <w:rFonts w:asciiTheme="majorBidi" w:hAnsiTheme="majorBidi" w:cstheme="majorBidi"/>
        </w:rPr>
        <w:t>UNDRR</w:t>
      </w:r>
      <w:proofErr w:type="spellEnd"/>
      <w:r w:rsidR="004818E7" w:rsidRPr="00B210C9">
        <w:rPr>
          <w:rFonts w:asciiTheme="majorBidi" w:hAnsiTheme="majorBidi" w:cstheme="majorBidi"/>
        </w:rPr>
        <w:t xml:space="preserve"> and </w:t>
      </w:r>
      <w:proofErr w:type="spellStart"/>
      <w:r w:rsidR="004818E7" w:rsidRPr="00B210C9">
        <w:rPr>
          <w:rFonts w:asciiTheme="majorBidi" w:hAnsiTheme="majorBidi" w:cstheme="majorBidi"/>
        </w:rPr>
        <w:t>UNOPS</w:t>
      </w:r>
      <w:proofErr w:type="spellEnd"/>
      <w:r w:rsidR="004818E7" w:rsidRPr="00B210C9">
        <w:rPr>
          <w:rFonts w:asciiTheme="majorBidi" w:hAnsiTheme="majorBidi" w:cstheme="majorBidi"/>
        </w:rPr>
        <w:t xml:space="preserve"> will host the Santiago </w:t>
      </w:r>
      <w:sdt>
        <w:sdtPr>
          <w:rPr>
            <w:rFonts w:asciiTheme="majorBidi" w:hAnsiTheme="majorBidi" w:cstheme="majorBidi"/>
          </w:rPr>
          <w:tag w:val="goog_rdk_175"/>
          <w:id w:val="1919283180"/>
        </w:sdtPr>
        <w:sdtEndPr/>
        <w:sdtContent>
          <w:r w:rsidR="004818E7" w:rsidRPr="00B210C9">
            <w:rPr>
              <w:rFonts w:asciiTheme="majorBidi" w:hAnsiTheme="majorBidi" w:cstheme="majorBidi"/>
            </w:rPr>
            <w:t>n</w:t>
          </w:r>
        </w:sdtContent>
      </w:sdt>
      <w:r w:rsidR="004818E7" w:rsidRPr="00B210C9">
        <w:rPr>
          <w:rFonts w:asciiTheme="majorBidi" w:hAnsiTheme="majorBidi" w:cstheme="majorBidi"/>
        </w:rPr>
        <w:t xml:space="preserve">etwork </w:t>
      </w:r>
      <w:sdt>
        <w:sdtPr>
          <w:rPr>
            <w:rFonts w:asciiTheme="majorBidi" w:hAnsiTheme="majorBidi" w:cstheme="majorBidi"/>
          </w:rPr>
          <w:tag w:val="goog_rdk_178"/>
          <w:id w:val="1150100328"/>
        </w:sdtPr>
        <w:sdtEndPr/>
        <w:sdtContent>
          <w:r w:rsidR="004818E7" w:rsidRPr="00B210C9">
            <w:rPr>
              <w:rFonts w:asciiTheme="majorBidi" w:hAnsiTheme="majorBidi" w:cstheme="majorBidi"/>
            </w:rPr>
            <w:t>s</w:t>
          </w:r>
        </w:sdtContent>
      </w:sdt>
      <w:r w:rsidR="004818E7" w:rsidRPr="00B210C9">
        <w:rPr>
          <w:rFonts w:asciiTheme="majorBidi" w:hAnsiTheme="majorBidi" w:cstheme="majorBidi"/>
        </w:rPr>
        <w:t xml:space="preserve">ecretariat as a dedicated secretariat in accordance with the provisions of this MOU and the terms of reference, as well as with their respective legal and regulatory frameworks, including regulations, rules and procedures. Cooperation between </w:t>
      </w:r>
      <w:proofErr w:type="spellStart"/>
      <w:r w:rsidR="004818E7" w:rsidRPr="00B210C9">
        <w:rPr>
          <w:rFonts w:asciiTheme="majorBidi" w:hAnsiTheme="majorBidi" w:cstheme="majorBidi"/>
        </w:rPr>
        <w:t>UNDRR</w:t>
      </w:r>
      <w:proofErr w:type="spellEnd"/>
      <w:r w:rsidR="004818E7" w:rsidRPr="00B210C9">
        <w:rPr>
          <w:rFonts w:asciiTheme="majorBidi" w:hAnsiTheme="majorBidi" w:cstheme="majorBidi"/>
        </w:rPr>
        <w:t xml:space="preserve"> and </w:t>
      </w:r>
      <w:proofErr w:type="spellStart"/>
      <w:r w:rsidR="004818E7" w:rsidRPr="00B210C9">
        <w:rPr>
          <w:rFonts w:asciiTheme="majorBidi" w:hAnsiTheme="majorBidi" w:cstheme="majorBidi"/>
        </w:rPr>
        <w:t>UNOPS</w:t>
      </w:r>
      <w:proofErr w:type="spellEnd"/>
      <w:r w:rsidR="004818E7" w:rsidRPr="00B210C9">
        <w:rPr>
          <w:rFonts w:asciiTheme="majorBidi" w:hAnsiTheme="majorBidi" w:cstheme="majorBidi"/>
        </w:rPr>
        <w:t xml:space="preserve"> will be addressed in a separate agreement between the two organizations.</w:t>
      </w:r>
    </w:p>
    <w:p w14:paraId="43C2DACD" w14:textId="443A04B9" w:rsidR="004818E7" w:rsidRPr="00B210C9" w:rsidRDefault="00AB66BB" w:rsidP="00AB66BB">
      <w:pPr>
        <w:tabs>
          <w:tab w:val="left" w:pos="1701"/>
        </w:tabs>
        <w:suppressAutoHyphens w:val="0"/>
        <w:spacing w:after="120"/>
        <w:ind w:left="1134" w:right="1134"/>
        <w:jc w:val="both"/>
        <w:rPr>
          <w:rFonts w:asciiTheme="majorBidi" w:hAnsiTheme="majorBidi" w:cstheme="majorBidi"/>
        </w:rPr>
      </w:pPr>
      <w:r w:rsidRPr="00B210C9">
        <w:rPr>
          <w:rFonts w:eastAsia="Times New Roman"/>
        </w:rPr>
        <w:t>8.</w:t>
      </w:r>
      <w:r w:rsidRPr="00B210C9">
        <w:rPr>
          <w:rFonts w:eastAsia="Times New Roman"/>
        </w:rPr>
        <w:tab/>
      </w:r>
      <w:proofErr w:type="spellStart"/>
      <w:r w:rsidR="004818E7" w:rsidRPr="00B210C9">
        <w:rPr>
          <w:rFonts w:asciiTheme="majorBidi" w:hAnsiTheme="majorBidi" w:cstheme="majorBidi"/>
        </w:rPr>
        <w:t>UNDRR</w:t>
      </w:r>
      <w:proofErr w:type="spellEnd"/>
      <w:r w:rsidR="004818E7" w:rsidRPr="00B210C9">
        <w:rPr>
          <w:rFonts w:asciiTheme="majorBidi" w:hAnsiTheme="majorBidi" w:cstheme="majorBidi"/>
        </w:rPr>
        <w:t xml:space="preserve"> and </w:t>
      </w:r>
      <w:proofErr w:type="spellStart"/>
      <w:r w:rsidR="004818E7" w:rsidRPr="00B210C9">
        <w:rPr>
          <w:rFonts w:asciiTheme="majorBidi" w:hAnsiTheme="majorBidi" w:cstheme="majorBidi"/>
        </w:rPr>
        <w:t>UNOPS</w:t>
      </w:r>
      <w:proofErr w:type="spellEnd"/>
      <w:r w:rsidR="004818E7" w:rsidRPr="00B210C9">
        <w:rPr>
          <w:rFonts w:asciiTheme="majorBidi" w:hAnsiTheme="majorBidi" w:cstheme="majorBidi"/>
        </w:rPr>
        <w:t xml:space="preserve"> shall make regional and subregional </w:t>
      </w:r>
      <w:proofErr w:type="spellStart"/>
      <w:r w:rsidR="004818E7" w:rsidRPr="00B210C9">
        <w:rPr>
          <w:rFonts w:asciiTheme="majorBidi" w:hAnsiTheme="majorBidi" w:cstheme="majorBidi"/>
        </w:rPr>
        <w:t>UNDRR</w:t>
      </w:r>
      <w:proofErr w:type="spellEnd"/>
      <w:r w:rsidR="004818E7" w:rsidRPr="00B210C9">
        <w:rPr>
          <w:rFonts w:asciiTheme="majorBidi" w:hAnsiTheme="majorBidi" w:cstheme="majorBidi"/>
        </w:rPr>
        <w:t xml:space="preserve"> offices in all United Nations geographical regions available, as appropriate, to serve as designated units for providing relevant services and support for catalysing effective and timely technical assistance in developing countries that are particularly vulnerable to the adverse effects of climate change.</w:t>
      </w:r>
    </w:p>
    <w:p w14:paraId="2550D1CD" w14:textId="4D3D502F" w:rsidR="004818E7" w:rsidRPr="00B210C9" w:rsidRDefault="00AB66BB" w:rsidP="00AB66BB">
      <w:pPr>
        <w:tabs>
          <w:tab w:val="left" w:pos="1701"/>
        </w:tabs>
        <w:suppressAutoHyphens w:val="0"/>
        <w:spacing w:after="120"/>
        <w:ind w:left="1134" w:right="1134"/>
        <w:jc w:val="both"/>
        <w:rPr>
          <w:rFonts w:asciiTheme="majorBidi" w:hAnsiTheme="majorBidi" w:cstheme="majorBidi"/>
        </w:rPr>
      </w:pPr>
      <w:r w:rsidRPr="00B210C9">
        <w:rPr>
          <w:rFonts w:eastAsia="Times New Roman"/>
        </w:rPr>
        <w:t>9.</w:t>
      </w:r>
      <w:r w:rsidRPr="00B210C9">
        <w:rPr>
          <w:rFonts w:eastAsia="Times New Roman"/>
        </w:rPr>
        <w:tab/>
      </w:r>
      <w:proofErr w:type="spellStart"/>
      <w:r w:rsidR="004818E7" w:rsidRPr="00B210C9">
        <w:rPr>
          <w:rFonts w:asciiTheme="majorBidi" w:hAnsiTheme="majorBidi" w:cstheme="majorBidi"/>
        </w:rPr>
        <w:t>UNOPS</w:t>
      </w:r>
      <w:proofErr w:type="spellEnd"/>
      <w:r w:rsidR="004818E7" w:rsidRPr="00B210C9">
        <w:rPr>
          <w:rFonts w:asciiTheme="majorBidi" w:hAnsiTheme="majorBidi" w:cstheme="majorBidi"/>
        </w:rPr>
        <w:t xml:space="preserve">, in consultation with </w:t>
      </w:r>
      <w:proofErr w:type="spellStart"/>
      <w:r w:rsidR="004818E7" w:rsidRPr="00B210C9">
        <w:rPr>
          <w:rFonts w:asciiTheme="majorBidi" w:hAnsiTheme="majorBidi" w:cstheme="majorBidi"/>
        </w:rPr>
        <w:t>UNDRR</w:t>
      </w:r>
      <w:proofErr w:type="spellEnd"/>
      <w:r w:rsidR="004818E7" w:rsidRPr="00B210C9">
        <w:rPr>
          <w:rFonts w:asciiTheme="majorBidi" w:hAnsiTheme="majorBidi" w:cstheme="majorBidi"/>
        </w:rPr>
        <w:t xml:space="preserve">, shall design a lean, cost-effective organizational structure and provide the necessary administrative and infrastructural support for the effective functioning of the Santiago </w:t>
      </w:r>
      <w:sdt>
        <w:sdtPr>
          <w:rPr>
            <w:rFonts w:asciiTheme="majorBidi" w:hAnsiTheme="majorBidi" w:cstheme="majorBidi"/>
          </w:rPr>
          <w:tag w:val="goog_rdk_210"/>
          <w:id w:val="-402759118"/>
        </w:sdtPr>
        <w:sdtEndPr/>
        <w:sdtContent>
          <w:r w:rsidR="004818E7" w:rsidRPr="00B210C9">
            <w:rPr>
              <w:rFonts w:asciiTheme="majorBidi" w:hAnsiTheme="majorBidi" w:cstheme="majorBidi"/>
            </w:rPr>
            <w:t>n</w:t>
          </w:r>
        </w:sdtContent>
      </w:sdt>
      <w:r w:rsidR="004818E7" w:rsidRPr="00B210C9">
        <w:rPr>
          <w:rFonts w:asciiTheme="majorBidi" w:hAnsiTheme="majorBidi" w:cstheme="majorBidi"/>
        </w:rPr>
        <w:t xml:space="preserve">etwork </w:t>
      </w:r>
      <w:sdt>
        <w:sdtPr>
          <w:rPr>
            <w:rFonts w:asciiTheme="majorBidi" w:hAnsiTheme="majorBidi" w:cstheme="majorBidi"/>
          </w:rPr>
          <w:tag w:val="goog_rdk_212"/>
          <w:id w:val="-326374477"/>
        </w:sdtPr>
        <w:sdtEndPr/>
        <w:sdtContent>
          <w:r w:rsidR="004818E7" w:rsidRPr="00B210C9">
            <w:rPr>
              <w:rFonts w:asciiTheme="majorBidi" w:hAnsiTheme="majorBidi" w:cstheme="majorBidi"/>
            </w:rPr>
            <w:t>s</w:t>
          </w:r>
        </w:sdtContent>
      </w:sdt>
      <w:r w:rsidR="004818E7" w:rsidRPr="00B210C9">
        <w:rPr>
          <w:rFonts w:asciiTheme="majorBidi" w:hAnsiTheme="majorBidi" w:cstheme="majorBidi"/>
        </w:rPr>
        <w:t xml:space="preserve">ecretariat, in accordance with relevant </w:t>
      </w:r>
      <w:proofErr w:type="spellStart"/>
      <w:r w:rsidR="004818E7" w:rsidRPr="00B210C9">
        <w:rPr>
          <w:rFonts w:asciiTheme="majorBidi" w:hAnsiTheme="majorBidi" w:cstheme="majorBidi"/>
        </w:rPr>
        <w:t>UNOPS</w:t>
      </w:r>
      <w:proofErr w:type="spellEnd"/>
      <w:r w:rsidR="004818E7" w:rsidRPr="00B210C9">
        <w:rPr>
          <w:rFonts w:asciiTheme="majorBidi" w:hAnsiTheme="majorBidi" w:cstheme="majorBidi"/>
        </w:rPr>
        <w:t xml:space="preserve"> regulations, rules and procedures, and subject to the financing provided pursuant to </w:t>
      </w:r>
      <w:r w:rsidR="00186338">
        <w:rPr>
          <w:rFonts w:asciiTheme="majorBidi" w:hAnsiTheme="majorBidi" w:cstheme="majorBidi"/>
        </w:rPr>
        <w:t>chapter</w:t>
      </w:r>
      <w:r w:rsidR="00186338" w:rsidRPr="00B210C9">
        <w:rPr>
          <w:rFonts w:asciiTheme="majorBidi" w:hAnsiTheme="majorBidi" w:cstheme="majorBidi"/>
        </w:rPr>
        <w:t xml:space="preserve"> </w:t>
      </w:r>
      <w:r w:rsidR="004818E7">
        <w:rPr>
          <w:rFonts w:asciiTheme="majorBidi" w:hAnsiTheme="majorBidi" w:cstheme="majorBidi"/>
          <w:cs/>
        </w:rPr>
        <w:t>‎</w:t>
      </w:r>
      <w:r w:rsidR="00317898">
        <w:rPr>
          <w:rFonts w:asciiTheme="majorBidi" w:hAnsiTheme="majorBidi" w:cstheme="majorBidi"/>
          <w:cs/>
        </w:rPr>
        <w:t>‎</w:t>
      </w:r>
      <w:r w:rsidR="00317898">
        <w:rPr>
          <w:rFonts w:asciiTheme="majorBidi" w:hAnsiTheme="majorBidi" w:cstheme="majorBidi"/>
        </w:rPr>
        <w:t>VII below</w:t>
      </w:r>
      <w:r w:rsidR="004818E7" w:rsidRPr="00C62DD5">
        <w:rPr>
          <w:rFonts w:asciiTheme="majorBidi" w:hAnsiTheme="majorBidi" w:cstheme="majorBidi"/>
        </w:rPr>
        <w:t>.</w:t>
      </w:r>
    </w:p>
    <w:p w14:paraId="288D6B75" w14:textId="5E5064F1" w:rsidR="004818E7" w:rsidRPr="00AB66BB" w:rsidRDefault="00AB66BB" w:rsidP="00AB66BB">
      <w:pPr>
        <w:tabs>
          <w:tab w:val="left" w:pos="1701"/>
        </w:tabs>
        <w:suppressAutoHyphens w:val="0"/>
        <w:snapToGrid w:val="0"/>
        <w:spacing w:after="120"/>
        <w:ind w:left="1135" w:right="1134"/>
        <w:jc w:val="both"/>
        <w:rPr>
          <w:rFonts w:asciiTheme="majorBidi" w:hAnsiTheme="majorBidi" w:cstheme="majorBidi"/>
        </w:rPr>
      </w:pPr>
      <w:r w:rsidRPr="00B210C9">
        <w:rPr>
          <w:rFonts w:eastAsia="Times New Roman"/>
        </w:rPr>
        <w:t>10.</w:t>
      </w:r>
      <w:r w:rsidRPr="00B210C9">
        <w:rPr>
          <w:rFonts w:eastAsia="Times New Roman"/>
        </w:rPr>
        <w:tab/>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shall appoint, in consultation with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subject to the endorsement of the Advisory Board</w:t>
      </w:r>
      <w:r w:rsidR="004818E7" w:rsidRPr="00DF0EC9">
        <w:rPr>
          <w:rStyle w:val="FootnoteReference"/>
          <w:rFonts w:cstheme="majorBidi"/>
          <w:szCs w:val="18"/>
        </w:rPr>
        <w:footnoteReference w:id="35"/>
      </w:r>
      <w:r w:rsidR="004818E7" w:rsidRPr="00AB66BB">
        <w:rPr>
          <w:rFonts w:asciiTheme="majorBidi" w:hAnsiTheme="majorBidi" w:cstheme="majorBidi"/>
        </w:rPr>
        <w:t xml:space="preserve"> and pursuant to the Staff Regulations and Rules of the United Nations,</w:t>
      </w:r>
      <w:r w:rsidR="004818E7" w:rsidRPr="00DF0EC9">
        <w:rPr>
          <w:rStyle w:val="FootnoteReference"/>
          <w:rFonts w:cstheme="majorBidi"/>
          <w:szCs w:val="18"/>
        </w:rPr>
        <w:footnoteReference w:id="36"/>
      </w:r>
      <w:r w:rsidR="004818E7" w:rsidRPr="00AB66BB">
        <w:rPr>
          <w:rFonts w:asciiTheme="majorBidi" w:hAnsiTheme="majorBidi" w:cstheme="majorBidi"/>
        </w:rPr>
        <w:t xml:space="preserve"> the Director of the Santiago </w:t>
      </w:r>
      <w:sdt>
        <w:sdtPr>
          <w:tag w:val="goog_rdk_217"/>
          <w:id w:val="675539428"/>
        </w:sdtPr>
        <w:sdtEndPr/>
        <w:sdtContent>
          <w:r w:rsidR="004818E7" w:rsidRPr="00AB66BB">
            <w:rPr>
              <w:rFonts w:asciiTheme="majorBidi" w:hAnsiTheme="majorBidi" w:cstheme="majorBidi"/>
            </w:rPr>
            <w:t>n</w:t>
          </w:r>
        </w:sdtContent>
      </w:sdt>
      <w:r w:rsidR="004818E7" w:rsidRPr="00AB66BB">
        <w:rPr>
          <w:rFonts w:asciiTheme="majorBidi" w:hAnsiTheme="majorBidi" w:cstheme="majorBidi"/>
        </w:rPr>
        <w:t>etwork secretariat through a merit-based, open and transparent process.</w:t>
      </w:r>
    </w:p>
    <w:p w14:paraId="54603401" w14:textId="2AA1E76E" w:rsidR="004818E7" w:rsidRPr="00AB66BB" w:rsidRDefault="00AB66BB" w:rsidP="00AB66BB">
      <w:pPr>
        <w:tabs>
          <w:tab w:val="left" w:pos="1701"/>
        </w:tabs>
        <w:suppressAutoHyphens w:val="0"/>
        <w:snapToGrid w:val="0"/>
        <w:spacing w:after="120"/>
        <w:ind w:left="1135" w:right="1134"/>
        <w:jc w:val="both"/>
        <w:rPr>
          <w:rFonts w:asciiTheme="majorBidi" w:hAnsiTheme="majorBidi" w:cstheme="majorBidi"/>
        </w:rPr>
      </w:pPr>
      <w:r w:rsidRPr="00B210C9">
        <w:rPr>
          <w:rFonts w:eastAsia="Times New Roman"/>
        </w:rPr>
        <w:t>11.</w:t>
      </w:r>
      <w:r w:rsidRPr="00B210C9">
        <w:rPr>
          <w:rFonts w:eastAsia="Times New Roman"/>
        </w:rPr>
        <w:tab/>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shall appoint, in consultation with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in accordance with technical guidance from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pursuant to the Staff Regulations and Rules of the United Nations, consistent</w:t>
      </w:r>
      <w:r w:rsidR="00DE4EB8" w:rsidRPr="00AB66BB">
        <w:rPr>
          <w:rFonts w:asciiTheme="majorBidi" w:hAnsiTheme="majorBidi" w:cstheme="majorBidi"/>
        </w:rPr>
        <w:t>ly</w:t>
      </w:r>
      <w:r w:rsidR="004818E7" w:rsidRPr="00AB66BB">
        <w:rPr>
          <w:rFonts w:asciiTheme="majorBidi" w:hAnsiTheme="majorBidi" w:cstheme="majorBidi"/>
        </w:rPr>
        <w:t xml:space="preserve"> with paragraph</w:t>
      </w:r>
      <w:r w:rsidR="00DE4EB8" w:rsidRPr="00AB66BB">
        <w:rPr>
          <w:rFonts w:asciiTheme="majorBidi" w:hAnsiTheme="majorBidi" w:cstheme="majorBidi"/>
        </w:rPr>
        <w:t xml:space="preserve"> </w:t>
      </w:r>
      <w:r w:rsidR="00317898" w:rsidRPr="00AB66BB">
        <w:rPr>
          <w:rFonts w:asciiTheme="majorBidi" w:hAnsiTheme="majorBidi" w:cstheme="majorBidi"/>
          <w:cs/>
        </w:rPr>
        <w:t>‎</w:t>
      </w:r>
      <w:r w:rsidR="00317898" w:rsidRPr="00AB66BB">
        <w:rPr>
          <w:rFonts w:asciiTheme="majorBidi" w:hAnsiTheme="majorBidi" w:cstheme="majorBidi"/>
        </w:rPr>
        <w:t>33 below</w:t>
      </w:r>
      <w:r w:rsidR="004818E7" w:rsidRPr="00AB66BB">
        <w:rPr>
          <w:rFonts w:asciiTheme="majorBidi" w:hAnsiTheme="majorBidi" w:cstheme="majorBidi"/>
        </w:rPr>
        <w:t>, a small core team of professional and administrative staff, managed by the Director, to support the Santiago network secretariat in meeting its responsibilities and performing its functions efficiently and effectively.</w:t>
      </w:r>
    </w:p>
    <w:p w14:paraId="09B7F5AA" w14:textId="6F04EAA9" w:rsidR="004818E7" w:rsidRPr="00AB66BB" w:rsidRDefault="00AB66BB" w:rsidP="00AB66BB">
      <w:pPr>
        <w:tabs>
          <w:tab w:val="left" w:pos="1701"/>
        </w:tabs>
        <w:suppressAutoHyphens w:val="0"/>
        <w:snapToGrid w:val="0"/>
        <w:spacing w:after="120"/>
        <w:ind w:left="1135" w:right="1134"/>
        <w:jc w:val="both"/>
        <w:rPr>
          <w:rFonts w:asciiTheme="majorBidi" w:hAnsiTheme="majorBidi" w:cstheme="majorBidi"/>
        </w:rPr>
      </w:pPr>
      <w:r w:rsidRPr="00B210C9">
        <w:rPr>
          <w:rFonts w:eastAsia="Times New Roman"/>
        </w:rPr>
        <w:t>12.</w:t>
      </w:r>
      <w:r w:rsidRPr="00B210C9">
        <w:rPr>
          <w:rFonts w:eastAsia="Times New Roman"/>
        </w:rPr>
        <w:tab/>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will provide the Santiago network secretariat with technical backstopping and expertise in the domain of averting, minimizing and addressing loss and damage consistently with the guidelines for preventing potential and addressing actual and perceived conflicts of interest in relation to the Santiago network (see para. </w:t>
      </w:r>
      <w:r w:rsidR="004818E7" w:rsidRPr="00AB66BB">
        <w:rPr>
          <w:rFonts w:asciiTheme="majorBidi" w:hAnsiTheme="majorBidi" w:cstheme="majorBidi"/>
          <w:cs/>
        </w:rPr>
        <w:t>‎</w:t>
      </w:r>
      <w:r w:rsidR="00317898" w:rsidRPr="00AB66BB">
        <w:rPr>
          <w:rFonts w:asciiTheme="majorBidi" w:hAnsiTheme="majorBidi" w:cstheme="majorBidi"/>
          <w:cs/>
        </w:rPr>
        <w:t>‎</w:t>
      </w:r>
      <w:r w:rsidR="00317898" w:rsidRPr="00AB66BB">
        <w:rPr>
          <w:rFonts w:asciiTheme="majorBidi" w:hAnsiTheme="majorBidi" w:cstheme="majorBidi"/>
        </w:rPr>
        <w:t>15 below</w:t>
      </w:r>
      <w:r w:rsidR="004818E7" w:rsidRPr="00AB66BB">
        <w:rPr>
          <w:rFonts w:asciiTheme="majorBidi" w:hAnsiTheme="majorBidi" w:cstheme="majorBidi"/>
        </w:rPr>
        <w:t>).</w:t>
      </w:r>
    </w:p>
    <w:p w14:paraId="7158326D" w14:textId="3891E66B"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13.</w:t>
      </w:r>
      <w:r w:rsidRPr="00B210C9">
        <w:rPr>
          <w:rFonts w:eastAsia="Times New Roman"/>
        </w:rPr>
        <w:tab/>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shall provide in-kind and other support for the Santiago </w:t>
      </w:r>
      <w:sdt>
        <w:sdtPr>
          <w:tag w:val="goog_rdk_239"/>
          <w:id w:val="396015016"/>
        </w:sdtPr>
        <w:sdtEndPr/>
        <w:sdtContent>
          <w:r w:rsidR="004818E7" w:rsidRPr="00AB66BB">
            <w:rPr>
              <w:rFonts w:asciiTheme="majorBidi" w:hAnsiTheme="majorBidi" w:cstheme="majorBidi"/>
            </w:rPr>
            <w:t>n</w:t>
          </w:r>
        </w:sdtContent>
      </w:sdt>
      <w:r w:rsidR="004818E7" w:rsidRPr="00AB66BB">
        <w:rPr>
          <w:rFonts w:asciiTheme="majorBidi" w:hAnsiTheme="majorBidi" w:cstheme="majorBidi"/>
        </w:rPr>
        <w:t xml:space="preserve">etwork </w:t>
      </w:r>
      <w:sdt>
        <w:sdtPr>
          <w:tag w:val="goog_rdk_241"/>
          <w:id w:val="1663121997"/>
        </w:sdtPr>
        <w:sdtEndPr/>
        <w:sdtContent>
          <w:r w:rsidR="004818E7" w:rsidRPr="00AB66BB">
            <w:rPr>
              <w:rFonts w:asciiTheme="majorBidi" w:hAnsiTheme="majorBidi" w:cstheme="majorBidi"/>
            </w:rPr>
            <w:t>s</w:t>
          </w:r>
        </w:sdtContent>
      </w:sdt>
      <w:r w:rsidR="004818E7" w:rsidRPr="00AB66BB">
        <w:rPr>
          <w:rFonts w:asciiTheme="majorBidi" w:hAnsiTheme="majorBidi" w:cstheme="majorBidi"/>
        </w:rPr>
        <w:t>ecretariat to carry out its roles and responsibilities, as set out in the terms of reference of the Santiago network.</w:t>
      </w:r>
    </w:p>
    <w:p w14:paraId="5F937E3A" w14:textId="71AF3E3F" w:rsidR="004818E7" w:rsidRPr="00B210C9" w:rsidRDefault="00AB66BB" w:rsidP="00AB66BB">
      <w:pPr>
        <w:tabs>
          <w:tab w:val="left" w:pos="1701"/>
        </w:tabs>
        <w:suppressAutoHyphens w:val="0"/>
        <w:spacing w:after="120"/>
        <w:ind w:left="1134" w:right="1134"/>
        <w:jc w:val="both"/>
        <w:rPr>
          <w:rFonts w:asciiTheme="majorBidi" w:hAnsiTheme="majorBidi" w:cstheme="majorBidi"/>
        </w:rPr>
      </w:pPr>
      <w:r w:rsidRPr="00B210C9">
        <w:rPr>
          <w:rFonts w:eastAsia="Times New Roman"/>
        </w:rPr>
        <w:t>14.</w:t>
      </w:r>
      <w:r w:rsidRPr="00B210C9">
        <w:rPr>
          <w:rFonts w:eastAsia="Times New Roman"/>
        </w:rPr>
        <w:tab/>
      </w:r>
      <w:proofErr w:type="spellStart"/>
      <w:r w:rsidR="004818E7" w:rsidRPr="00B210C9">
        <w:rPr>
          <w:rFonts w:asciiTheme="majorBidi" w:hAnsiTheme="majorBidi" w:cstheme="majorBidi"/>
        </w:rPr>
        <w:t>UNDRR</w:t>
      </w:r>
      <w:proofErr w:type="spellEnd"/>
      <w:r w:rsidR="004818E7" w:rsidRPr="00B210C9">
        <w:rPr>
          <w:rFonts w:asciiTheme="majorBidi" w:hAnsiTheme="majorBidi" w:cstheme="majorBidi"/>
        </w:rPr>
        <w:t xml:space="preserve"> and </w:t>
      </w:r>
      <w:proofErr w:type="spellStart"/>
      <w:r w:rsidR="004818E7" w:rsidRPr="00B210C9">
        <w:rPr>
          <w:rFonts w:asciiTheme="majorBidi" w:hAnsiTheme="majorBidi" w:cstheme="majorBidi"/>
        </w:rPr>
        <w:t>UNOPS</w:t>
      </w:r>
      <w:proofErr w:type="spellEnd"/>
      <w:r w:rsidR="004818E7" w:rsidRPr="00B210C9">
        <w:rPr>
          <w:rFonts w:asciiTheme="majorBidi" w:hAnsiTheme="majorBidi" w:cstheme="majorBidi"/>
        </w:rPr>
        <w:t xml:space="preserve"> shall provide periodic updates on matters regarding the Santiago </w:t>
      </w:r>
      <w:sdt>
        <w:sdtPr>
          <w:rPr>
            <w:rFonts w:asciiTheme="majorBidi" w:hAnsiTheme="majorBidi" w:cstheme="majorBidi"/>
          </w:rPr>
          <w:tag w:val="goog_rdk_262"/>
          <w:id w:val="-493106688"/>
        </w:sdtPr>
        <w:sdtEndPr/>
        <w:sdtContent>
          <w:r w:rsidR="004818E7" w:rsidRPr="00B210C9">
            <w:rPr>
              <w:rFonts w:asciiTheme="majorBidi" w:hAnsiTheme="majorBidi" w:cstheme="majorBidi"/>
            </w:rPr>
            <w:t>n</w:t>
          </w:r>
        </w:sdtContent>
      </w:sdt>
      <w:r w:rsidR="004818E7" w:rsidRPr="00B210C9">
        <w:rPr>
          <w:rFonts w:asciiTheme="majorBidi" w:hAnsiTheme="majorBidi" w:cstheme="majorBidi"/>
        </w:rPr>
        <w:t xml:space="preserve">etwork </w:t>
      </w:r>
      <w:sdt>
        <w:sdtPr>
          <w:rPr>
            <w:rFonts w:asciiTheme="majorBidi" w:hAnsiTheme="majorBidi" w:cstheme="majorBidi"/>
          </w:rPr>
          <w:tag w:val="goog_rdk_264"/>
          <w:id w:val="-928960940"/>
        </w:sdtPr>
        <w:sdtEndPr/>
        <w:sdtContent>
          <w:r w:rsidR="004818E7" w:rsidRPr="00B210C9">
            <w:rPr>
              <w:rFonts w:asciiTheme="majorBidi" w:hAnsiTheme="majorBidi" w:cstheme="majorBidi"/>
            </w:rPr>
            <w:t>s</w:t>
          </w:r>
        </w:sdtContent>
      </w:sdt>
      <w:r w:rsidR="004818E7" w:rsidRPr="00B210C9">
        <w:rPr>
          <w:rFonts w:asciiTheme="majorBidi" w:hAnsiTheme="majorBidi" w:cstheme="majorBidi"/>
        </w:rPr>
        <w:t>ecretariat, and the Santiago network secretariat shall make this information available in the annual report prepared in accordance with paragraph 19 of annex I to decision 12/CMA.4, endorsed by decision 11/CP.27.</w:t>
      </w:r>
    </w:p>
    <w:p w14:paraId="385E5003" w14:textId="4BE37FEB" w:rsidR="004818E7" w:rsidRPr="00AB66BB" w:rsidRDefault="00AB66BB" w:rsidP="00AB66BB">
      <w:pPr>
        <w:tabs>
          <w:tab w:val="left" w:pos="1701"/>
        </w:tabs>
        <w:suppressAutoHyphens w:val="0"/>
        <w:snapToGrid w:val="0"/>
        <w:spacing w:after="120"/>
        <w:ind w:left="1135" w:right="1134"/>
        <w:jc w:val="both"/>
        <w:rPr>
          <w:rFonts w:asciiTheme="majorBidi" w:hAnsiTheme="majorBidi" w:cstheme="majorBidi"/>
        </w:rPr>
      </w:pPr>
      <w:bookmarkStart w:id="164" w:name="_Ref153063689"/>
      <w:r w:rsidRPr="00B210C9">
        <w:rPr>
          <w:rFonts w:eastAsia="Times New Roman"/>
        </w:rPr>
        <w:t>15.</w:t>
      </w:r>
      <w:r w:rsidRPr="00B210C9">
        <w:rPr>
          <w:rFonts w:eastAsia="Times New Roman"/>
        </w:rPr>
        <w:tab/>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shall implement the guidelines preventing potential and addressing actual and perceived conflicts of interest in relation to the Santiago network, including any conflicts of interest that may arise when organizations, bodies, networks and experts are engaged in providing technical support to the Santiago network secretariat while responding to technical assistance requests, or when the host of the Santiago network secretariat is responding as an organization, body, network or expert to technical assistance requests, which shall be approved by the Advisory Board at its 1</w:t>
      </w:r>
      <w:r w:rsidR="004818E7" w:rsidRPr="00AB66BB">
        <w:rPr>
          <w:rFonts w:asciiTheme="majorBidi" w:hAnsiTheme="majorBidi" w:cstheme="majorBidi"/>
          <w:vertAlign w:val="superscript"/>
        </w:rPr>
        <w:t>st</w:t>
      </w:r>
      <w:r w:rsidR="004818E7" w:rsidRPr="00AB66BB">
        <w:rPr>
          <w:rFonts w:asciiTheme="majorBidi" w:hAnsiTheme="majorBidi" w:cstheme="majorBidi"/>
        </w:rPr>
        <w:t xml:space="preserve"> meeting.</w:t>
      </w:r>
      <w:bookmarkEnd w:id="164"/>
    </w:p>
    <w:p w14:paraId="15304DDF" w14:textId="1436FCAB" w:rsidR="004818E7" w:rsidRPr="00AB66BB" w:rsidRDefault="00AB66BB" w:rsidP="00AB66BB">
      <w:pPr>
        <w:tabs>
          <w:tab w:val="left" w:pos="1701"/>
        </w:tabs>
        <w:suppressAutoHyphens w:val="0"/>
        <w:snapToGrid w:val="0"/>
        <w:spacing w:after="120"/>
        <w:ind w:left="1135" w:right="1134"/>
        <w:jc w:val="both"/>
        <w:rPr>
          <w:rFonts w:asciiTheme="majorBidi" w:hAnsiTheme="majorBidi" w:cstheme="majorBidi"/>
        </w:rPr>
      </w:pPr>
      <w:r w:rsidRPr="00B210C9">
        <w:rPr>
          <w:rFonts w:eastAsia="Times New Roman"/>
        </w:rPr>
        <w:t>16.</w:t>
      </w:r>
      <w:r w:rsidRPr="00B210C9">
        <w:rPr>
          <w:rFonts w:eastAsia="Times New Roman"/>
        </w:rPr>
        <w:tab/>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shall provide support </w:t>
      </w:r>
      <w:r w:rsidR="00CD5D11" w:rsidRPr="00AB66BB">
        <w:rPr>
          <w:rFonts w:asciiTheme="majorBidi" w:hAnsiTheme="majorBidi" w:cstheme="majorBidi"/>
        </w:rPr>
        <w:t>t</w:t>
      </w:r>
      <w:r w:rsidR="004D15C0" w:rsidRPr="00AB66BB">
        <w:rPr>
          <w:rFonts w:asciiTheme="majorBidi" w:hAnsiTheme="majorBidi" w:cstheme="majorBidi"/>
        </w:rPr>
        <w:t xml:space="preserve">o </w:t>
      </w:r>
      <w:r w:rsidR="004818E7" w:rsidRPr="00AB66BB">
        <w:rPr>
          <w:rFonts w:asciiTheme="majorBidi" w:hAnsiTheme="majorBidi" w:cstheme="majorBidi"/>
        </w:rPr>
        <w:t xml:space="preserve">the work of the Advisory Board and ensure that </w:t>
      </w:r>
      <w:sdt>
        <w:sdtPr>
          <w:tag w:val="goog_rdk_276"/>
          <w:id w:val="-1901356584"/>
        </w:sdtPr>
        <w:sdtEndPr/>
        <w:sdtContent>
          <w:r w:rsidR="004818E7" w:rsidRPr="00AB66BB">
            <w:rPr>
              <w:rFonts w:asciiTheme="majorBidi" w:hAnsiTheme="majorBidi" w:cstheme="majorBidi"/>
            </w:rPr>
            <w:t xml:space="preserve">the necessary </w:t>
          </w:r>
        </w:sdtContent>
      </w:sdt>
      <w:r w:rsidR="004818E7" w:rsidRPr="00AB66BB">
        <w:rPr>
          <w:rFonts w:asciiTheme="majorBidi" w:hAnsiTheme="majorBidi" w:cstheme="majorBidi"/>
        </w:rPr>
        <w:t>arrangements are in place for the meetings of the Advisory Board, including privileges and immunities for members of the Board in line with existing practice</w:t>
      </w:r>
      <w:r w:rsidR="005174D0" w:rsidRPr="00AB66BB">
        <w:rPr>
          <w:rFonts w:asciiTheme="majorBidi" w:hAnsiTheme="majorBidi" w:cstheme="majorBidi"/>
        </w:rPr>
        <w:t>.</w:t>
      </w:r>
    </w:p>
    <w:p w14:paraId="79282220" w14:textId="5353870B" w:rsidR="004818E7" w:rsidRPr="00AB66BB" w:rsidRDefault="00AB66BB" w:rsidP="00AB66BB">
      <w:pPr>
        <w:tabs>
          <w:tab w:val="left" w:pos="1701"/>
        </w:tabs>
        <w:suppressAutoHyphens w:val="0"/>
        <w:snapToGrid w:val="0"/>
        <w:spacing w:after="120"/>
        <w:ind w:left="1135" w:right="1134"/>
        <w:jc w:val="both"/>
        <w:rPr>
          <w:rFonts w:asciiTheme="majorBidi" w:hAnsiTheme="majorBidi" w:cstheme="majorBidi"/>
        </w:rPr>
      </w:pPr>
      <w:r w:rsidRPr="00970F2B">
        <w:rPr>
          <w:rFonts w:eastAsia="Times New Roman"/>
        </w:rPr>
        <w:t>17.</w:t>
      </w:r>
      <w:r w:rsidRPr="00970F2B">
        <w:rPr>
          <w:rFonts w:eastAsia="Times New Roman"/>
        </w:rPr>
        <w:tab/>
      </w:r>
      <w:r w:rsidR="004818E7" w:rsidRPr="00AB66BB">
        <w:rPr>
          <w:rFonts w:asciiTheme="majorBidi" w:hAnsiTheme="majorBidi" w:cstheme="majorBidi"/>
        </w:rPr>
        <w:t xml:space="preserve">The respective heads of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shall be responsible for the execution of the functions of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under this MOU in accordance with their respective legal and regulatory frameworks, including their regulations, rules, policies and procedures.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shall be legally responsible for any allegations, claims and/or damages arising from the activities performed pursuant to this MOU in the event of gross negligence or wilful misconduct on the respective parts of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and their personnel.</w:t>
      </w:r>
    </w:p>
    <w:p w14:paraId="13B215B9" w14:textId="26227E25" w:rsidR="004818E7" w:rsidRPr="00CA0594" w:rsidRDefault="00AB66BB" w:rsidP="00AB66BB">
      <w:pPr>
        <w:pStyle w:val="RegHChG"/>
        <w:tabs>
          <w:tab w:val="left" w:pos="1135"/>
        </w:tabs>
        <w:ind w:hanging="454"/>
        <w:rPr>
          <w:rFonts w:asciiTheme="majorBidi" w:hAnsiTheme="majorBidi" w:cstheme="majorBidi"/>
        </w:rPr>
      </w:pPr>
      <w:bookmarkStart w:id="165" w:name="_Toc161208063"/>
      <w:r w:rsidRPr="00CA0594">
        <w:t>V.</w:t>
      </w:r>
      <w:r w:rsidRPr="00CA0594">
        <w:tab/>
      </w:r>
      <w:r w:rsidR="004818E7" w:rsidRPr="00CA0594">
        <w:rPr>
          <w:rFonts w:asciiTheme="majorBidi" w:hAnsiTheme="majorBidi" w:cstheme="majorBidi"/>
        </w:rPr>
        <w:t xml:space="preserve">Role and functions of the Santiago </w:t>
      </w:r>
      <w:sdt>
        <w:sdtPr>
          <w:rPr>
            <w:rFonts w:asciiTheme="majorBidi" w:hAnsiTheme="majorBidi" w:cstheme="majorBidi"/>
          </w:rPr>
          <w:tag w:val="goog_rdk_290"/>
          <w:id w:val="1106003357"/>
        </w:sdtPr>
        <w:sdtEndPr/>
        <w:sdtContent>
          <w:r w:rsidR="004818E7" w:rsidRPr="00CA0594">
            <w:rPr>
              <w:rFonts w:asciiTheme="majorBidi" w:hAnsiTheme="majorBidi" w:cstheme="majorBidi"/>
            </w:rPr>
            <w:t>n</w:t>
          </w:r>
        </w:sdtContent>
      </w:sdt>
      <w:r w:rsidR="004818E7" w:rsidRPr="00CA0594">
        <w:rPr>
          <w:rFonts w:asciiTheme="majorBidi" w:hAnsiTheme="majorBidi" w:cstheme="majorBidi"/>
        </w:rPr>
        <w:t xml:space="preserve">etwork </w:t>
      </w:r>
      <w:sdt>
        <w:sdtPr>
          <w:rPr>
            <w:rFonts w:asciiTheme="majorBidi" w:hAnsiTheme="majorBidi" w:cstheme="majorBidi"/>
          </w:rPr>
          <w:tag w:val="goog_rdk_292"/>
          <w:id w:val="735898787"/>
        </w:sdtPr>
        <w:sdtEndPr/>
        <w:sdtContent>
          <w:r w:rsidR="004818E7" w:rsidRPr="00CA0594">
            <w:rPr>
              <w:rFonts w:asciiTheme="majorBidi" w:hAnsiTheme="majorBidi" w:cstheme="majorBidi"/>
            </w:rPr>
            <w:t>s</w:t>
          </w:r>
        </w:sdtContent>
      </w:sdt>
      <w:r w:rsidR="004818E7" w:rsidRPr="00CA0594">
        <w:rPr>
          <w:rFonts w:asciiTheme="majorBidi" w:hAnsiTheme="majorBidi" w:cstheme="majorBidi"/>
        </w:rPr>
        <w:t>ecretariat</w:t>
      </w:r>
      <w:bookmarkEnd w:id="165"/>
      <w:r w:rsidR="004818E7" w:rsidRPr="00CA0594">
        <w:rPr>
          <w:rFonts w:asciiTheme="majorBidi" w:hAnsiTheme="majorBidi" w:cstheme="majorBidi"/>
        </w:rPr>
        <w:t xml:space="preserve"> </w:t>
      </w:r>
    </w:p>
    <w:p w14:paraId="31F8037E" w14:textId="518994E9"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color w:val="000000"/>
        </w:rPr>
      </w:pPr>
      <w:r w:rsidRPr="00B210C9">
        <w:rPr>
          <w:rFonts w:eastAsia="Times New Roman"/>
          <w:color w:val="000000"/>
        </w:rPr>
        <w:t>18.</w:t>
      </w:r>
      <w:r w:rsidRPr="00B210C9">
        <w:rPr>
          <w:rFonts w:eastAsia="Times New Roman"/>
          <w:color w:val="000000"/>
        </w:rPr>
        <w:tab/>
      </w:r>
      <w:r w:rsidR="004818E7" w:rsidRPr="00AB66BB">
        <w:rPr>
          <w:rFonts w:asciiTheme="majorBidi" w:hAnsiTheme="majorBidi" w:cstheme="majorBidi"/>
        </w:rPr>
        <w:t>The</w:t>
      </w:r>
      <w:r w:rsidR="004818E7" w:rsidRPr="00AB66BB">
        <w:rPr>
          <w:rFonts w:asciiTheme="majorBidi" w:hAnsiTheme="majorBidi" w:cstheme="majorBidi"/>
          <w:color w:val="000000"/>
        </w:rPr>
        <w:t xml:space="preserve"> Santiago network secretariat shall operate within its </w:t>
      </w:r>
      <w:sdt>
        <w:sdtPr>
          <w:tag w:val="goog_rdk_297"/>
          <w:id w:val="-61721108"/>
        </w:sdtPr>
        <w:sdtEndPr/>
        <w:sdtContent>
          <w:r w:rsidR="004818E7" w:rsidRPr="00AB66BB">
            <w:rPr>
              <w:rFonts w:asciiTheme="majorBidi" w:hAnsiTheme="majorBidi" w:cstheme="majorBidi"/>
              <w:color w:val="000000"/>
            </w:rPr>
            <w:t>t</w:t>
          </w:r>
        </w:sdtContent>
      </w:sdt>
      <w:r w:rsidR="004818E7" w:rsidRPr="00AB66BB">
        <w:rPr>
          <w:rFonts w:asciiTheme="majorBidi" w:hAnsiTheme="majorBidi" w:cstheme="majorBidi"/>
          <w:color w:val="000000"/>
        </w:rPr>
        <w:t xml:space="preserve">erms of </w:t>
      </w:r>
      <w:sdt>
        <w:sdtPr>
          <w:tag w:val="goog_rdk_299"/>
          <w:id w:val="-1038586173"/>
        </w:sdtPr>
        <w:sdtEndPr/>
        <w:sdtContent>
          <w:r w:rsidR="004818E7" w:rsidRPr="00AB66BB">
            <w:rPr>
              <w:rFonts w:asciiTheme="majorBidi" w:hAnsiTheme="majorBidi" w:cstheme="majorBidi"/>
              <w:color w:val="000000"/>
            </w:rPr>
            <w:t>r</w:t>
          </w:r>
        </w:sdtContent>
      </w:sdt>
      <w:r w:rsidR="004818E7" w:rsidRPr="00AB66BB">
        <w:rPr>
          <w:rFonts w:asciiTheme="majorBidi" w:hAnsiTheme="majorBidi" w:cstheme="majorBidi"/>
          <w:color w:val="000000"/>
        </w:rPr>
        <w:t>eference</w:t>
      </w:r>
      <w:r w:rsidR="004818E7" w:rsidRPr="00DF0EC9">
        <w:rPr>
          <w:rStyle w:val="FootnoteReference"/>
          <w:rFonts w:cstheme="majorBidi"/>
          <w:color w:val="000000"/>
          <w:szCs w:val="18"/>
        </w:rPr>
        <w:footnoteReference w:id="37"/>
      </w:r>
      <w:r w:rsidR="004818E7" w:rsidRPr="00AB66BB">
        <w:rPr>
          <w:rFonts w:asciiTheme="majorBidi" w:hAnsiTheme="majorBidi" w:cstheme="majorBidi"/>
          <w:color w:val="000000"/>
        </w:rPr>
        <w:t xml:space="preserve"> and shall </w:t>
      </w:r>
      <w:sdt>
        <w:sdtPr>
          <w:tag w:val="goog_rdk_302"/>
          <w:id w:val="1286157799"/>
        </w:sdtPr>
        <w:sdtEndPr/>
        <w:sdtContent>
          <w:r w:rsidR="004818E7" w:rsidRPr="00AB66BB">
            <w:rPr>
              <w:rFonts w:asciiTheme="majorBidi" w:hAnsiTheme="majorBidi" w:cstheme="majorBidi"/>
              <w:color w:val="000000"/>
            </w:rPr>
            <w:t>be accountable</w:t>
          </w:r>
        </w:sdtContent>
      </w:sdt>
      <w:r w:rsidR="004818E7" w:rsidRPr="00AB66BB">
        <w:rPr>
          <w:rFonts w:asciiTheme="majorBidi" w:hAnsiTheme="majorBidi" w:cstheme="majorBidi"/>
          <w:color w:val="000000"/>
        </w:rPr>
        <w:t xml:space="preserve"> to and operate under the guidance of the Advisory Board and in accordance with relevant decisions of the</w:t>
      </w:r>
      <w:r w:rsidR="004818E7" w:rsidRPr="00AB66BB">
        <w:rPr>
          <w:rFonts w:asciiTheme="majorBidi" w:hAnsiTheme="majorBidi" w:cstheme="majorBidi"/>
        </w:rPr>
        <w:t xml:space="preserve"> governing body or bodies</w:t>
      </w:r>
      <w:r w:rsidR="004818E7" w:rsidRPr="00AB66BB">
        <w:rPr>
          <w:rFonts w:asciiTheme="majorBidi" w:hAnsiTheme="majorBidi" w:cstheme="majorBidi"/>
          <w:color w:val="000000"/>
        </w:rPr>
        <w:t>.</w:t>
      </w:r>
    </w:p>
    <w:p w14:paraId="12AAD5D6" w14:textId="77DEAD3B"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19.</w:t>
      </w:r>
      <w:r w:rsidRPr="00B210C9">
        <w:rPr>
          <w:rFonts w:eastAsia="Times New Roman"/>
        </w:rPr>
        <w:tab/>
      </w:r>
      <w:r w:rsidR="004818E7" w:rsidRPr="00AB66BB">
        <w:rPr>
          <w:rFonts w:asciiTheme="majorBidi" w:hAnsiTheme="majorBidi" w:cstheme="majorBidi"/>
        </w:rPr>
        <w:t xml:space="preserve">The Santiago network secretariat shall facilitate the implementation of the functions of the network and shall manage its day-to-day operations in accordance with decision 12/CMA.4, paragraph 6, endorsed by decision 11/CP.27, and other relevant decisions of the governing body or bodies. </w:t>
      </w:r>
    </w:p>
    <w:p w14:paraId="3EDA3D25" w14:textId="392A9375"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20.</w:t>
      </w:r>
      <w:r w:rsidRPr="00B210C9">
        <w:rPr>
          <w:rFonts w:eastAsia="Times New Roman"/>
        </w:rPr>
        <w:tab/>
      </w:r>
      <w:r w:rsidR="004818E7" w:rsidRPr="00AB66BB">
        <w:rPr>
          <w:rFonts w:asciiTheme="majorBidi" w:hAnsiTheme="majorBidi" w:cstheme="majorBidi"/>
        </w:rPr>
        <w:t xml:space="preserve">The Santiago </w:t>
      </w:r>
      <w:sdt>
        <w:sdtPr>
          <w:tag w:val="goog_rdk_325"/>
          <w:id w:val="-797917106"/>
        </w:sdtPr>
        <w:sdtEndPr/>
        <w:sdtContent>
          <w:r w:rsidR="004818E7" w:rsidRPr="00AB66BB">
            <w:rPr>
              <w:rFonts w:asciiTheme="majorBidi" w:hAnsiTheme="majorBidi" w:cstheme="majorBidi"/>
            </w:rPr>
            <w:t>n</w:t>
          </w:r>
        </w:sdtContent>
      </w:sdt>
      <w:r w:rsidR="004818E7" w:rsidRPr="00AB66BB">
        <w:rPr>
          <w:rFonts w:asciiTheme="majorBidi" w:hAnsiTheme="majorBidi" w:cstheme="majorBidi"/>
        </w:rPr>
        <w:t xml:space="preserve">etwork </w:t>
      </w:r>
      <w:sdt>
        <w:sdtPr>
          <w:tag w:val="goog_rdk_327"/>
          <w:id w:val="-1506437939"/>
        </w:sdtPr>
        <w:sdtEndPr/>
        <w:sdtContent>
          <w:r w:rsidR="004818E7" w:rsidRPr="00AB66BB">
            <w:rPr>
              <w:rFonts w:asciiTheme="majorBidi" w:hAnsiTheme="majorBidi" w:cstheme="majorBidi"/>
            </w:rPr>
            <w:t>s</w:t>
          </w:r>
        </w:sdtContent>
      </w:sdt>
      <w:r w:rsidR="004818E7" w:rsidRPr="00AB66BB">
        <w:rPr>
          <w:rFonts w:asciiTheme="majorBidi" w:hAnsiTheme="majorBidi" w:cstheme="majorBidi"/>
        </w:rPr>
        <w:t>ecretariat shall elaborate modalities and procedures for the network under the guidance of and by the approval of the Advisory Board.</w:t>
      </w:r>
      <w:r w:rsidR="004818E7" w:rsidRPr="00DF0EC9">
        <w:rPr>
          <w:rStyle w:val="FootnoteReference"/>
          <w:rFonts w:cstheme="majorBidi"/>
          <w:szCs w:val="18"/>
        </w:rPr>
        <w:footnoteReference w:id="38"/>
      </w:r>
    </w:p>
    <w:p w14:paraId="55689C71" w14:textId="7097D885"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21.</w:t>
      </w:r>
      <w:r w:rsidRPr="00B210C9">
        <w:rPr>
          <w:rFonts w:eastAsia="Times New Roman"/>
        </w:rPr>
        <w:tab/>
      </w:r>
      <w:r w:rsidR="004818E7" w:rsidRPr="00AB66BB">
        <w:rPr>
          <w:rFonts w:asciiTheme="majorBidi" w:hAnsiTheme="majorBidi" w:cstheme="majorBidi"/>
        </w:rPr>
        <w:t xml:space="preserve">The Santiago </w:t>
      </w:r>
      <w:sdt>
        <w:sdtPr>
          <w:tag w:val="goog_rdk_325"/>
          <w:id w:val="-513156299"/>
        </w:sdtPr>
        <w:sdtEndPr/>
        <w:sdtContent>
          <w:r w:rsidR="004818E7" w:rsidRPr="00AB66BB">
            <w:rPr>
              <w:rFonts w:asciiTheme="majorBidi" w:hAnsiTheme="majorBidi" w:cstheme="majorBidi"/>
            </w:rPr>
            <w:t>n</w:t>
          </w:r>
        </w:sdtContent>
      </w:sdt>
      <w:r w:rsidR="004818E7" w:rsidRPr="00AB66BB">
        <w:rPr>
          <w:rFonts w:asciiTheme="majorBidi" w:hAnsiTheme="majorBidi" w:cstheme="majorBidi"/>
        </w:rPr>
        <w:t xml:space="preserve">etwork </w:t>
      </w:r>
      <w:sdt>
        <w:sdtPr>
          <w:tag w:val="goog_rdk_327"/>
          <w:id w:val="-286354643"/>
        </w:sdtPr>
        <w:sdtEndPr/>
        <w:sdtContent>
          <w:r w:rsidR="004818E7" w:rsidRPr="00AB66BB">
            <w:rPr>
              <w:rFonts w:asciiTheme="majorBidi" w:hAnsiTheme="majorBidi" w:cstheme="majorBidi"/>
            </w:rPr>
            <w:t>s</w:t>
          </w:r>
        </w:sdtContent>
      </w:sdt>
      <w:r w:rsidR="004818E7" w:rsidRPr="00AB66BB">
        <w:rPr>
          <w:rFonts w:asciiTheme="majorBidi" w:hAnsiTheme="majorBidi" w:cstheme="majorBidi"/>
        </w:rPr>
        <w:t>ecretariat shall develop and execute a work programme, to be approved by the Advisory Board, building on synergies with the five-year rolling workplan of the Executive Committee.</w:t>
      </w:r>
      <w:r w:rsidR="004818E7" w:rsidRPr="00DF0EC9">
        <w:rPr>
          <w:rStyle w:val="FootnoteReference"/>
          <w:rFonts w:cstheme="majorBidi"/>
          <w:szCs w:val="18"/>
        </w:rPr>
        <w:footnoteReference w:id="39"/>
      </w:r>
    </w:p>
    <w:p w14:paraId="29467963" w14:textId="757E3CC7"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22.</w:t>
      </w:r>
      <w:r w:rsidRPr="00B210C9">
        <w:rPr>
          <w:rFonts w:eastAsia="Times New Roman"/>
        </w:rPr>
        <w:tab/>
      </w:r>
      <w:r w:rsidR="004818E7" w:rsidRPr="00AB66BB">
        <w:rPr>
          <w:rFonts w:asciiTheme="majorBidi" w:hAnsiTheme="majorBidi" w:cstheme="majorBidi"/>
        </w:rPr>
        <w:t xml:space="preserve">The Santiago network secretariat shall manage and direct the disbursement of funds provided for the network consistently with </w:t>
      </w:r>
      <w:r w:rsidR="003F2BC4" w:rsidRPr="00AB66BB">
        <w:rPr>
          <w:rFonts w:asciiTheme="majorBidi" w:hAnsiTheme="majorBidi" w:cstheme="majorBidi"/>
        </w:rPr>
        <w:t xml:space="preserve">respective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fiduciary principles and standards that promote a high level of integrity. </w:t>
      </w:r>
    </w:p>
    <w:p w14:paraId="0FAB98BE" w14:textId="1098A255"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23.</w:t>
      </w:r>
      <w:r w:rsidRPr="00B210C9">
        <w:rPr>
          <w:rFonts w:eastAsia="Times New Roman"/>
        </w:rPr>
        <w:tab/>
      </w:r>
      <w:r w:rsidR="004818E7" w:rsidRPr="00AB66BB">
        <w:rPr>
          <w:rFonts w:asciiTheme="majorBidi" w:hAnsiTheme="majorBidi" w:cstheme="majorBidi"/>
        </w:rPr>
        <w:t>The Santiago network secretariat shall make use of regional and subregional United Nations offices in all United Nations geographical regions, as appropriate, to serve as designated units to provide relevant services and support for catalysing effective and timely technical assistance in developing countries particularly vulnerable to the adverse effects of climate change.</w:t>
      </w:r>
    </w:p>
    <w:p w14:paraId="450F7954" w14:textId="19790953"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24.</w:t>
      </w:r>
      <w:r w:rsidRPr="00B210C9">
        <w:rPr>
          <w:rFonts w:eastAsia="Times New Roman"/>
        </w:rPr>
        <w:tab/>
      </w:r>
      <w:r w:rsidR="004818E7" w:rsidRPr="00AB66BB">
        <w:rPr>
          <w:rFonts w:asciiTheme="majorBidi" w:hAnsiTheme="majorBidi" w:cstheme="majorBidi"/>
        </w:rPr>
        <w:t xml:space="preserve">The Santiago </w:t>
      </w:r>
      <w:sdt>
        <w:sdtPr>
          <w:tag w:val="goog_rdk_330"/>
          <w:id w:val="-1932191364"/>
        </w:sdtPr>
        <w:sdtEndPr/>
        <w:sdtContent>
          <w:r w:rsidR="004818E7" w:rsidRPr="00AB66BB">
            <w:rPr>
              <w:rFonts w:asciiTheme="majorBidi" w:hAnsiTheme="majorBidi" w:cstheme="majorBidi"/>
            </w:rPr>
            <w:t>n</w:t>
          </w:r>
        </w:sdtContent>
      </w:sdt>
      <w:r w:rsidR="004818E7" w:rsidRPr="00AB66BB">
        <w:rPr>
          <w:rFonts w:asciiTheme="majorBidi" w:hAnsiTheme="majorBidi" w:cstheme="majorBidi"/>
        </w:rPr>
        <w:t xml:space="preserve">etwork </w:t>
      </w:r>
      <w:sdt>
        <w:sdtPr>
          <w:tag w:val="goog_rdk_332"/>
          <w:id w:val="-1917155529"/>
        </w:sdtPr>
        <w:sdtEndPr/>
        <w:sdtContent>
          <w:r w:rsidR="004818E7" w:rsidRPr="00AB66BB">
            <w:rPr>
              <w:rFonts w:asciiTheme="majorBidi" w:hAnsiTheme="majorBidi" w:cstheme="majorBidi"/>
            </w:rPr>
            <w:t>s</w:t>
          </w:r>
        </w:sdtContent>
      </w:sdt>
      <w:r w:rsidR="004818E7" w:rsidRPr="00AB66BB">
        <w:rPr>
          <w:rFonts w:asciiTheme="majorBidi" w:hAnsiTheme="majorBidi" w:cstheme="majorBidi"/>
        </w:rPr>
        <w:t xml:space="preserve">ecretariat shall prepare, under the guidance of the Advisory Board, an annual report on the activities of the Santiago </w:t>
      </w:r>
      <w:sdt>
        <w:sdtPr>
          <w:tag w:val="goog_rdk_334"/>
          <w:id w:val="-1711101832"/>
        </w:sdtPr>
        <w:sdtEndPr/>
        <w:sdtContent>
          <w:r w:rsidR="004818E7" w:rsidRPr="00AB66BB">
            <w:rPr>
              <w:rFonts w:asciiTheme="majorBidi" w:hAnsiTheme="majorBidi" w:cstheme="majorBidi"/>
            </w:rPr>
            <w:t>n</w:t>
          </w:r>
        </w:sdtContent>
      </w:sdt>
      <w:r w:rsidR="004818E7" w:rsidRPr="00AB66BB">
        <w:rPr>
          <w:rFonts w:asciiTheme="majorBidi" w:hAnsiTheme="majorBidi" w:cstheme="majorBidi"/>
        </w:rPr>
        <w:t>etwork secretariat and the Santiago network and on the performance of their respective functions for consideration and approval by the Advisory Board.</w:t>
      </w:r>
      <w:r w:rsidR="004818E7" w:rsidRPr="00DF0EC9">
        <w:rPr>
          <w:rStyle w:val="FootnoteReference"/>
          <w:rFonts w:cstheme="majorBidi"/>
          <w:szCs w:val="18"/>
        </w:rPr>
        <w:footnoteReference w:id="40"/>
      </w:r>
      <w:r w:rsidR="004818E7" w:rsidRPr="00AB66BB">
        <w:rPr>
          <w:rFonts w:asciiTheme="majorBidi" w:hAnsiTheme="majorBidi" w:cstheme="majorBidi"/>
        </w:rPr>
        <w:t xml:space="preserve"> The annual report shall include the elements referred to in paragraph 18 of annex I to decision 12/CMA.4, endorsed by decision 11/CP.27.</w:t>
      </w:r>
    </w:p>
    <w:p w14:paraId="7DAE7037" w14:textId="3ADB025B"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25.</w:t>
      </w:r>
      <w:r w:rsidRPr="00B210C9">
        <w:rPr>
          <w:rFonts w:eastAsia="Times New Roman"/>
        </w:rPr>
        <w:tab/>
      </w:r>
      <w:r w:rsidR="004818E7" w:rsidRPr="00AB66BB">
        <w:rPr>
          <w:rFonts w:asciiTheme="majorBidi" w:hAnsiTheme="majorBidi" w:cstheme="majorBidi"/>
        </w:rPr>
        <w:t xml:space="preserve">The Santiago network secretariat shall report annually to the Advisory Board information on the in-kind and other support provided by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that has contributed to its ability to carry out its roles and responsibilities, as set out in the terms of reference.</w:t>
      </w:r>
    </w:p>
    <w:p w14:paraId="2813F2FB" w14:textId="2F980D0E"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26.</w:t>
      </w:r>
      <w:r w:rsidRPr="00B210C9">
        <w:rPr>
          <w:rFonts w:eastAsia="Times New Roman"/>
        </w:rPr>
        <w:tab/>
      </w:r>
      <w:r w:rsidR="004818E7" w:rsidRPr="00AB66BB">
        <w:rPr>
          <w:rFonts w:asciiTheme="majorBidi" w:hAnsiTheme="majorBidi" w:cstheme="majorBidi"/>
        </w:rPr>
        <w:t xml:space="preserve">The Santiago network secretariat shall administer, through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and</w:t>
      </w:r>
      <w:r w:rsidR="00892077" w:rsidRPr="00AB66BB">
        <w:rPr>
          <w:rFonts w:asciiTheme="majorBidi" w:hAnsiTheme="majorBidi" w:cstheme="majorBidi"/>
        </w:rPr>
        <w:t>,</w:t>
      </w:r>
      <w:r w:rsidR="004818E7" w:rsidRPr="00AB66BB">
        <w:rPr>
          <w:rFonts w:asciiTheme="majorBidi" w:hAnsiTheme="majorBidi" w:cstheme="majorBidi"/>
        </w:rPr>
        <w:t xml:space="preserve"> where required,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in accordance with their respective regulations, rules and procedures, the funds that will be provided to the Santiago network to support technical assistance for the implementation of relevant approaches to averting, minimizing and addressing loss and damage associated with the adverse effects of climate change in developing countries that are particularly vulnerable to those effects</w:t>
      </w:r>
      <w:r w:rsidR="004818E7" w:rsidRPr="00AB66BB" w:rsidDel="003F48EE">
        <w:rPr>
          <w:rFonts w:asciiTheme="majorBidi" w:hAnsiTheme="majorBidi" w:cstheme="majorBidi"/>
        </w:rPr>
        <w:t xml:space="preserve"> </w:t>
      </w:r>
      <w:r w:rsidR="004818E7" w:rsidRPr="00AB66BB">
        <w:rPr>
          <w:rFonts w:asciiTheme="majorBidi" w:hAnsiTheme="majorBidi" w:cstheme="majorBidi"/>
        </w:rPr>
        <w:t xml:space="preserve">in support of the functions of the Santiago network, including the engagement of appropriate organizations, bodies, networks and experts. The funds will be managed in accordance with the respective regulations and rules of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as applicable.</w:t>
      </w:r>
    </w:p>
    <w:p w14:paraId="205D4A8C" w14:textId="4688942A"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27.</w:t>
      </w:r>
      <w:r w:rsidRPr="00B210C9">
        <w:rPr>
          <w:rFonts w:eastAsia="Times New Roman"/>
        </w:rPr>
        <w:tab/>
      </w:r>
      <w:r w:rsidR="004818E7" w:rsidRPr="00AB66BB">
        <w:rPr>
          <w:rFonts w:asciiTheme="majorBidi" w:hAnsiTheme="majorBidi" w:cstheme="majorBidi"/>
        </w:rPr>
        <w:t xml:space="preserve">The Santiago network secretariat shall carry out financial management, auditing and reporting functions and implement a robust accountability system, sound financial systems of international standard, and a fiduciary record that ensures the correct, impartial administering and disbursement of funds. The annual financial audit, in accordance with the </w:t>
      </w:r>
      <w:r w:rsidR="00CA76E5" w:rsidRPr="00AB66BB">
        <w:rPr>
          <w:rFonts w:asciiTheme="majorBidi" w:hAnsiTheme="majorBidi" w:cstheme="majorBidi"/>
        </w:rPr>
        <w:t>United</w:t>
      </w:r>
      <w:r w:rsidR="00BD3A8D" w:rsidRPr="00AB66BB">
        <w:rPr>
          <w:rFonts w:asciiTheme="majorBidi" w:hAnsiTheme="majorBidi" w:cstheme="majorBidi"/>
        </w:rPr>
        <w:t xml:space="preserve"> Nations single</w:t>
      </w:r>
      <w:r w:rsidR="004818E7" w:rsidRPr="00AB66BB">
        <w:rPr>
          <w:rFonts w:asciiTheme="majorBidi" w:hAnsiTheme="majorBidi" w:cstheme="majorBidi"/>
        </w:rPr>
        <w:t xml:space="preserve"> audit principle, shall be carried out in accordance with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regulations, rules and policies regarding audit, and will be made available to the Advisory Board and the funding sources within six months of the closure of the financial year.</w:t>
      </w:r>
    </w:p>
    <w:p w14:paraId="36019BA6" w14:textId="6484220B"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28.</w:t>
      </w:r>
      <w:r w:rsidRPr="00B210C9">
        <w:rPr>
          <w:rFonts w:eastAsia="Times New Roman"/>
        </w:rPr>
        <w:tab/>
      </w:r>
      <w:r w:rsidR="004818E7" w:rsidRPr="00AB66BB">
        <w:rPr>
          <w:rFonts w:asciiTheme="majorBidi" w:hAnsiTheme="majorBidi" w:cstheme="majorBidi"/>
        </w:rPr>
        <w:t>The Santiago network secretariat shall ensure the coordination and collaboration of the Santiago network with relevant UNFCCC constituted bodies, in particular the Executive Committee, as well as exploring synergies with other initiatives and networks.</w:t>
      </w:r>
    </w:p>
    <w:p w14:paraId="76BD1162" w14:textId="25DB4CBB" w:rsidR="004818E7" w:rsidRPr="00E13FE6" w:rsidRDefault="00AB66BB" w:rsidP="00AB66BB">
      <w:pPr>
        <w:pStyle w:val="RegHChG"/>
        <w:tabs>
          <w:tab w:val="left" w:pos="1135"/>
        </w:tabs>
        <w:ind w:hanging="454"/>
      </w:pPr>
      <w:bookmarkStart w:id="166" w:name="_Toc161208064"/>
      <w:r w:rsidRPr="00E13FE6">
        <w:t>VI.</w:t>
      </w:r>
      <w:r w:rsidRPr="00E13FE6">
        <w:tab/>
      </w:r>
      <w:r w:rsidR="004818E7" w:rsidRPr="00E13FE6">
        <w:t>Role and functions of the Director and staff of the Santiago network secretariat</w:t>
      </w:r>
      <w:bookmarkEnd w:id="166"/>
    </w:p>
    <w:p w14:paraId="4E50D3E3" w14:textId="0C369ABF"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29.</w:t>
      </w:r>
      <w:r w:rsidRPr="00B210C9">
        <w:rPr>
          <w:rFonts w:eastAsia="Times New Roman"/>
        </w:rPr>
        <w:tab/>
      </w:r>
      <w:r w:rsidR="004818E7" w:rsidRPr="00AB66BB">
        <w:rPr>
          <w:rFonts w:asciiTheme="majorBidi" w:hAnsiTheme="majorBidi" w:cstheme="majorBidi"/>
        </w:rPr>
        <w:t>The Director of the Santiago network secretariat shall provide strategic leadership to the network and manage its secretariat.</w:t>
      </w:r>
    </w:p>
    <w:p w14:paraId="0DDD8BE7" w14:textId="704C8995"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30.</w:t>
      </w:r>
      <w:r w:rsidRPr="00B210C9">
        <w:rPr>
          <w:rFonts w:eastAsia="Times New Roman"/>
        </w:rPr>
        <w:tab/>
      </w:r>
      <w:r w:rsidR="004818E7" w:rsidRPr="00AB66BB">
        <w:rPr>
          <w:rFonts w:asciiTheme="majorBidi" w:hAnsiTheme="majorBidi" w:cstheme="majorBidi"/>
        </w:rPr>
        <w:t>The Director shall have a fixed term of office no longer than the term of the MOU, which may be renewed subject to endorsement by the Advisory Board.</w:t>
      </w:r>
    </w:p>
    <w:p w14:paraId="074CC7A2" w14:textId="1FE73869"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31.</w:t>
      </w:r>
      <w:r w:rsidRPr="00B210C9">
        <w:rPr>
          <w:rFonts w:eastAsia="Times New Roman"/>
        </w:rPr>
        <w:tab/>
      </w:r>
      <w:r w:rsidR="004818E7" w:rsidRPr="00AB66BB">
        <w:rPr>
          <w:rFonts w:asciiTheme="majorBidi" w:hAnsiTheme="majorBidi" w:cstheme="majorBidi"/>
        </w:rPr>
        <w:t xml:space="preserve">The Director shall be accountable to the Executive Director of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for administrative issues relating to the administrative effectiveness and efficiency of the Santiago network secretariat in accordance with relevant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regulations, rules and procedures</w:t>
      </w:r>
      <w:sdt>
        <w:sdtPr>
          <w:tag w:val="goog_rdk_399"/>
          <w:id w:val="48496059"/>
        </w:sdtPr>
        <w:sdtEndPr/>
        <w:sdtContent/>
      </w:sdt>
      <w:r w:rsidR="004818E7" w:rsidRPr="00AB66BB">
        <w:rPr>
          <w:rFonts w:asciiTheme="majorBidi" w:hAnsiTheme="majorBidi" w:cstheme="majorBidi"/>
        </w:rPr>
        <w:t xml:space="preserve">, and to the Advisory Board for the effective implementation of the functions of the Santiago network.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may provide technical advice to the Director as needed.</w:t>
      </w:r>
    </w:p>
    <w:p w14:paraId="2793337F" w14:textId="703A378B"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32.</w:t>
      </w:r>
      <w:r w:rsidRPr="00B210C9">
        <w:rPr>
          <w:rFonts w:eastAsia="Times New Roman"/>
        </w:rPr>
        <w:tab/>
      </w:r>
      <w:r w:rsidR="004818E7" w:rsidRPr="00AB66BB">
        <w:rPr>
          <w:rFonts w:asciiTheme="majorBidi" w:hAnsiTheme="majorBidi" w:cstheme="majorBidi"/>
        </w:rPr>
        <w:t>The Director shall serve as the secretary to the Advisory Board and be responsible for facilitating and providing support for its work.</w:t>
      </w:r>
    </w:p>
    <w:p w14:paraId="552B57F7" w14:textId="070B472D"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bookmarkStart w:id="167" w:name="_Ref155863888"/>
      <w:r w:rsidRPr="00B210C9">
        <w:rPr>
          <w:rFonts w:eastAsia="Times New Roman"/>
        </w:rPr>
        <w:t>33.</w:t>
      </w:r>
      <w:r w:rsidRPr="00B210C9">
        <w:rPr>
          <w:rFonts w:eastAsia="Times New Roman"/>
        </w:rPr>
        <w:tab/>
      </w:r>
      <w:r w:rsidR="004818E7" w:rsidRPr="00AB66BB">
        <w:rPr>
          <w:rFonts w:asciiTheme="majorBidi" w:hAnsiTheme="majorBidi" w:cstheme="majorBidi"/>
        </w:rPr>
        <w:t>The Director shall facilitate timely recruitment of the staff of the secretariat in line with the terms of reference.</w:t>
      </w:r>
      <w:bookmarkEnd w:id="167"/>
    </w:p>
    <w:p w14:paraId="7ADA8DD9" w14:textId="500C0B3A" w:rsidR="004818E7" w:rsidRPr="00E13FE6" w:rsidRDefault="00AB66BB" w:rsidP="00AB66BB">
      <w:pPr>
        <w:pStyle w:val="RegHChG"/>
        <w:tabs>
          <w:tab w:val="left" w:pos="1135"/>
        </w:tabs>
        <w:ind w:hanging="454"/>
      </w:pPr>
      <w:bookmarkStart w:id="168" w:name="_Ref153063626"/>
      <w:bookmarkStart w:id="169" w:name="_Toc161208065"/>
      <w:r w:rsidRPr="00E13FE6">
        <w:t>VII.</w:t>
      </w:r>
      <w:r w:rsidRPr="00E13FE6">
        <w:tab/>
      </w:r>
      <w:r w:rsidR="004818E7" w:rsidRPr="00E13FE6">
        <w:t>Financial arrangements of the Santiago network secretariat</w:t>
      </w:r>
      <w:bookmarkEnd w:id="168"/>
      <w:bookmarkEnd w:id="169"/>
    </w:p>
    <w:p w14:paraId="2D80A5FC" w14:textId="5000F6E2"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34.</w:t>
      </w:r>
      <w:r w:rsidRPr="00B210C9">
        <w:rPr>
          <w:rFonts w:eastAsia="Times New Roman"/>
        </w:rPr>
        <w:tab/>
      </w:r>
      <w:r w:rsidR="004818E7" w:rsidRPr="00AB66BB">
        <w:rPr>
          <w:rFonts w:asciiTheme="majorBidi" w:hAnsiTheme="majorBidi" w:cstheme="majorBidi"/>
        </w:rPr>
        <w:t>The costs associated with the Santiago network secretariat and the mobilization of the services of the network will be funded consistent</w:t>
      </w:r>
      <w:r w:rsidR="006D2DA6" w:rsidRPr="00AB66BB">
        <w:rPr>
          <w:rFonts w:asciiTheme="majorBidi" w:hAnsiTheme="majorBidi" w:cstheme="majorBidi"/>
        </w:rPr>
        <w:t>ly</w:t>
      </w:r>
      <w:r w:rsidR="004818E7" w:rsidRPr="00AB66BB">
        <w:rPr>
          <w:rFonts w:asciiTheme="majorBidi" w:hAnsiTheme="majorBidi" w:cstheme="majorBidi"/>
        </w:rPr>
        <w:t xml:space="preserve"> with decision 1/CMA.3, paragraph 70, and decision 12/CMA.4, paragraph 6, subject to separate funding agreements to be entered into on behalf of the Santiago network secretariat by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and/or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as applicable, and the funding sources, and in-kind and other support from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as outlined in the Proposal.</w:t>
      </w:r>
    </w:p>
    <w:p w14:paraId="3B6C7A9B" w14:textId="741805B1"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35.</w:t>
      </w:r>
      <w:r w:rsidRPr="00B210C9">
        <w:rPr>
          <w:rFonts w:eastAsia="Times New Roman"/>
        </w:rPr>
        <w:tab/>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shall ensure that the Santiago </w:t>
      </w:r>
      <w:sdt>
        <w:sdtPr>
          <w:tag w:val="goog_rdk_425"/>
          <w:id w:val="1351840868"/>
        </w:sdtPr>
        <w:sdtEndPr/>
        <w:sdtContent>
          <w:r w:rsidR="004818E7" w:rsidRPr="00AB66BB">
            <w:rPr>
              <w:rFonts w:asciiTheme="majorBidi" w:hAnsiTheme="majorBidi" w:cstheme="majorBidi"/>
            </w:rPr>
            <w:t>n</w:t>
          </w:r>
        </w:sdtContent>
      </w:sdt>
      <w:r w:rsidR="004818E7" w:rsidRPr="00AB66BB">
        <w:rPr>
          <w:rFonts w:asciiTheme="majorBidi" w:hAnsiTheme="majorBidi" w:cstheme="majorBidi"/>
        </w:rPr>
        <w:t xml:space="preserve">etwork and its secretariat are able to receive the required financial and other support from a wide variety of sources through both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to implement the terms of reference.</w:t>
      </w:r>
    </w:p>
    <w:p w14:paraId="4BA85FC7" w14:textId="35E5E77B" w:rsidR="004818E7" w:rsidRPr="00AB66BB" w:rsidRDefault="00AB66BB" w:rsidP="00AB66BB">
      <w:pPr>
        <w:tabs>
          <w:tab w:val="left" w:pos="1701"/>
        </w:tabs>
        <w:suppressAutoHyphens w:val="0"/>
        <w:snapToGrid w:val="0"/>
        <w:spacing w:after="120"/>
        <w:ind w:left="1134" w:right="1134"/>
        <w:jc w:val="both"/>
        <w:rPr>
          <w:sz w:val="18"/>
          <w:szCs w:val="18"/>
        </w:rPr>
      </w:pPr>
      <w:r w:rsidRPr="00B210C9">
        <w:rPr>
          <w:rFonts w:eastAsia="Times New Roman"/>
        </w:rPr>
        <w:t>36.</w:t>
      </w:r>
      <w:r w:rsidRPr="00B210C9">
        <w:rPr>
          <w:rFonts w:eastAsia="Times New Roman"/>
        </w:rPr>
        <w:tab/>
      </w:r>
      <w:r w:rsidR="004818E7" w:rsidRPr="00AB66BB">
        <w:rPr>
          <w:rFonts w:asciiTheme="majorBidi" w:hAnsiTheme="majorBidi" w:cstheme="majorBidi"/>
        </w:rPr>
        <w:t xml:space="preserve">For the implementation of the workplan of the Santiago network secretariat, a management fee will be applied </w:t>
      </w:r>
      <w:r w:rsidR="008044D0" w:rsidRPr="00AB66BB">
        <w:rPr>
          <w:rFonts w:asciiTheme="majorBidi" w:hAnsiTheme="majorBidi" w:cstheme="majorBidi"/>
        </w:rPr>
        <w:t xml:space="preserve">to </w:t>
      </w:r>
      <w:r w:rsidR="004818E7" w:rsidRPr="00AB66BB">
        <w:rPr>
          <w:rFonts w:asciiTheme="majorBidi" w:hAnsiTheme="majorBidi" w:cstheme="majorBidi"/>
        </w:rPr>
        <w:t xml:space="preserve">the overall budget in accordance with the relevant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regulations and rules on cost recovery for its services.</w:t>
      </w:r>
    </w:p>
    <w:p w14:paraId="156F3C79" w14:textId="4D564A18"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37.</w:t>
      </w:r>
      <w:r w:rsidRPr="00B210C9">
        <w:rPr>
          <w:rFonts w:eastAsia="Times New Roman"/>
        </w:rPr>
        <w:tab/>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will manage any dedicated funding received in accordance with the United Nations regulations and rules for the management of voluntary contributions and will recover any direct cost incurred while hosting the Santiago network secretariat, </w:t>
      </w:r>
      <w:r w:rsidR="00B527B7" w:rsidRPr="00AB66BB">
        <w:rPr>
          <w:rFonts w:asciiTheme="majorBidi" w:hAnsiTheme="majorBidi" w:cstheme="majorBidi"/>
        </w:rPr>
        <w:t xml:space="preserve">in accordance with </w:t>
      </w:r>
      <w:r w:rsidR="004818E7" w:rsidRPr="00AB66BB">
        <w:rPr>
          <w:rFonts w:asciiTheme="majorBidi" w:hAnsiTheme="majorBidi" w:cstheme="majorBidi"/>
        </w:rPr>
        <w:t>its rules and regulations.</w:t>
      </w:r>
    </w:p>
    <w:p w14:paraId="676FA600" w14:textId="01B95CBB" w:rsidR="004818E7" w:rsidRPr="00E13FE6" w:rsidRDefault="00AB66BB" w:rsidP="00AB66BB">
      <w:pPr>
        <w:pStyle w:val="RegHChG"/>
        <w:tabs>
          <w:tab w:val="left" w:pos="1135"/>
        </w:tabs>
        <w:ind w:hanging="454"/>
      </w:pPr>
      <w:bookmarkStart w:id="170" w:name="_Toc161208066"/>
      <w:r w:rsidRPr="00E13FE6">
        <w:t>VIII.</w:t>
      </w:r>
      <w:r w:rsidRPr="00E13FE6">
        <w:tab/>
      </w:r>
      <w:r w:rsidR="004818E7" w:rsidRPr="00E13FE6">
        <w:t xml:space="preserve">Review of the Santiago </w:t>
      </w:r>
      <w:sdt>
        <w:sdtPr>
          <w:tag w:val="goog_rdk_438"/>
          <w:id w:val="-1638634106"/>
        </w:sdtPr>
        <w:sdtEndPr/>
        <w:sdtContent>
          <w:r w:rsidR="004818E7" w:rsidRPr="00E13FE6">
            <w:t>n</w:t>
          </w:r>
        </w:sdtContent>
      </w:sdt>
      <w:r w:rsidR="004818E7" w:rsidRPr="00E13FE6">
        <w:t xml:space="preserve">etwork </w:t>
      </w:r>
      <w:sdt>
        <w:sdtPr>
          <w:tag w:val="goog_rdk_440"/>
          <w:id w:val="405036535"/>
        </w:sdtPr>
        <w:sdtEndPr/>
        <w:sdtContent>
          <w:r w:rsidR="004818E7" w:rsidRPr="00E13FE6">
            <w:t>s</w:t>
          </w:r>
        </w:sdtContent>
      </w:sdt>
      <w:r w:rsidR="004818E7" w:rsidRPr="00E13FE6">
        <w:t>ecretariat</w:t>
      </w:r>
      <w:bookmarkEnd w:id="170"/>
    </w:p>
    <w:p w14:paraId="4140491C" w14:textId="7707CFBC" w:rsidR="004818E7" w:rsidRPr="00AB66BB" w:rsidRDefault="00AB66BB" w:rsidP="00AB66BB">
      <w:pPr>
        <w:tabs>
          <w:tab w:val="left" w:pos="1701"/>
        </w:tabs>
        <w:suppressAutoHyphens w:val="0"/>
        <w:spacing w:after="120"/>
        <w:ind w:left="1134" w:right="1134"/>
        <w:jc w:val="both"/>
        <w:rPr>
          <w:rFonts w:asciiTheme="majorBidi" w:hAnsiTheme="majorBidi" w:cstheme="majorBidi"/>
        </w:rPr>
      </w:pPr>
      <w:r w:rsidRPr="00B210C9">
        <w:rPr>
          <w:rFonts w:eastAsia="Times New Roman"/>
        </w:rPr>
        <w:t>38.</w:t>
      </w:r>
      <w:r w:rsidRPr="00B210C9">
        <w:rPr>
          <w:rFonts w:eastAsia="Times New Roman"/>
        </w:rPr>
        <w:tab/>
      </w:r>
      <w:r w:rsidR="004818E7" w:rsidRPr="00AB66BB">
        <w:rPr>
          <w:rFonts w:asciiTheme="majorBidi" w:hAnsiTheme="majorBidi" w:cstheme="majorBidi"/>
        </w:rPr>
        <w:t xml:space="preserve">The Santiago </w:t>
      </w:r>
      <w:sdt>
        <w:sdtPr>
          <w:tag w:val="goog_rdk_442"/>
          <w:id w:val="947041876"/>
        </w:sdtPr>
        <w:sdtEndPr/>
        <w:sdtContent>
          <w:r w:rsidR="004818E7" w:rsidRPr="00AB66BB">
            <w:rPr>
              <w:rFonts w:asciiTheme="majorBidi" w:hAnsiTheme="majorBidi" w:cstheme="majorBidi"/>
            </w:rPr>
            <w:t>n</w:t>
          </w:r>
        </w:sdtContent>
      </w:sdt>
      <w:r w:rsidR="004818E7" w:rsidRPr="00AB66BB">
        <w:rPr>
          <w:rFonts w:asciiTheme="majorBidi" w:hAnsiTheme="majorBidi" w:cstheme="majorBidi"/>
        </w:rPr>
        <w:t xml:space="preserve">etwork </w:t>
      </w:r>
      <w:sdt>
        <w:sdtPr>
          <w:tag w:val="goog_rdk_444"/>
          <w:id w:val="240150336"/>
        </w:sdtPr>
        <w:sdtEndPr/>
        <w:sdtContent>
          <w:r w:rsidR="004818E7" w:rsidRPr="00AB66BB">
            <w:rPr>
              <w:rFonts w:asciiTheme="majorBidi" w:hAnsiTheme="majorBidi" w:cstheme="majorBidi"/>
            </w:rPr>
            <w:t>s</w:t>
          </w:r>
        </w:sdtContent>
      </w:sdt>
      <w:r w:rsidR="004818E7" w:rsidRPr="00AB66BB">
        <w:rPr>
          <w:rFonts w:asciiTheme="majorBidi" w:hAnsiTheme="majorBidi" w:cstheme="majorBidi"/>
        </w:rPr>
        <w:t>ecretariat shall commission one independent review of the performance of the network, including sustainability and sources of funding, adequacy of funding levels relative to technical assistance requests, timelines, effectiveness, engagement, gender</w:t>
      </w:r>
      <w:r w:rsidR="004818E7" w:rsidRPr="00AB66BB" w:rsidDel="001C7165">
        <w:rPr>
          <w:rFonts w:asciiTheme="majorBidi" w:hAnsiTheme="majorBidi" w:cstheme="majorBidi"/>
        </w:rPr>
        <w:t>-</w:t>
      </w:r>
      <w:r w:rsidR="004818E7" w:rsidRPr="00AB66BB">
        <w:rPr>
          <w:rFonts w:asciiTheme="majorBidi" w:hAnsiTheme="majorBidi" w:cstheme="majorBidi"/>
        </w:rPr>
        <w:t>responsiveness and delivery of technical assistance to communities particularly vulnerable to the adverse effects of climate change, in a timely manner so that the findings of the review can feed into the subsequent review of the Warsaw International Mechanism</w:t>
      </w:r>
      <w:r w:rsidR="004818E7" w:rsidRPr="00DF0EC9">
        <w:rPr>
          <w:rStyle w:val="FootnoteReference"/>
          <w:rFonts w:cstheme="majorBidi"/>
          <w:szCs w:val="18"/>
        </w:rPr>
        <w:footnoteReference w:id="41"/>
      </w:r>
      <w:r w:rsidR="004818E7" w:rsidRPr="00AB66BB">
        <w:rPr>
          <w:rFonts w:asciiTheme="majorBidi" w:hAnsiTheme="majorBidi" w:cstheme="majorBidi"/>
        </w:rPr>
        <w:t xml:space="preserve"> for determining the need for further independent reviews of the performance of the Santiago network.</w:t>
      </w:r>
      <w:r w:rsidR="004818E7" w:rsidRPr="00DF0EC9">
        <w:rPr>
          <w:rStyle w:val="FootnoteReference"/>
          <w:rFonts w:cstheme="majorBidi"/>
          <w:szCs w:val="18"/>
        </w:rPr>
        <w:footnoteReference w:id="42"/>
      </w:r>
    </w:p>
    <w:p w14:paraId="5A417B5B" w14:textId="7972430E" w:rsidR="004818E7" w:rsidRPr="00E13FE6" w:rsidRDefault="00AB66BB" w:rsidP="00AB66BB">
      <w:pPr>
        <w:pStyle w:val="RegHChG"/>
        <w:tabs>
          <w:tab w:val="left" w:pos="1135"/>
        </w:tabs>
        <w:ind w:hanging="454"/>
      </w:pPr>
      <w:bookmarkStart w:id="171" w:name="_Toc161208067"/>
      <w:r w:rsidRPr="00E13FE6">
        <w:t>IX.</w:t>
      </w:r>
      <w:r w:rsidRPr="00E13FE6">
        <w:tab/>
      </w:r>
      <w:r w:rsidR="004818E7" w:rsidRPr="00E13FE6">
        <w:t>Implementation of this memorandum of understanding</w:t>
      </w:r>
      <w:bookmarkEnd w:id="171"/>
    </w:p>
    <w:p w14:paraId="1D263724" w14:textId="1FDCECB9"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39.</w:t>
      </w:r>
      <w:r w:rsidRPr="00B210C9">
        <w:rPr>
          <w:rFonts w:eastAsia="Times New Roman"/>
        </w:rPr>
        <w:tab/>
      </w:r>
      <w:r w:rsidR="004818E7" w:rsidRPr="00AB66BB">
        <w:rPr>
          <w:rFonts w:asciiTheme="majorBidi" w:hAnsiTheme="majorBidi" w:cstheme="majorBidi"/>
        </w:rPr>
        <w:t>The Advisory Board,</w:t>
      </w:r>
      <w:sdt>
        <w:sdtPr>
          <w:tag w:val="goog_rdk_447"/>
          <w:id w:val="-1156922726"/>
        </w:sdtPr>
        <w:sdtEndPr/>
        <w:sdtContent>
          <w:r w:rsidR="004818E7" w:rsidRPr="00AB66BB">
            <w:rPr>
              <w:rFonts w:asciiTheme="majorBidi" w:hAnsiTheme="majorBidi" w:cstheme="majorBidi"/>
            </w:rPr>
            <w:t xml:space="preserve"> </w:t>
          </w:r>
        </w:sdtContent>
      </w:sdt>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may agree on further arrangements for the implementation of this MOU in line with future decisions of the governing body or bodies and report thereon to the governing body or bodies. Future arrangements for the implementation of this MOU do not in any way amend the existing provisions of this MOU. </w:t>
      </w:r>
    </w:p>
    <w:p w14:paraId="5E1E14D3" w14:textId="35EBA2E7"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40.</w:t>
      </w:r>
      <w:r w:rsidRPr="00B210C9">
        <w:rPr>
          <w:rFonts w:eastAsia="Times New Roman"/>
        </w:rPr>
        <w:tab/>
      </w:r>
      <w:r w:rsidR="004818E7" w:rsidRPr="00AB66BB">
        <w:rPr>
          <w:rFonts w:asciiTheme="majorBidi" w:hAnsiTheme="majorBidi" w:cstheme="majorBidi"/>
        </w:rPr>
        <w:t>Nothing in or relating to this MOU will be deemed a waiver, express or implied, of any of the privileges and immunities of the United Nations, including its subsidiary organs.</w:t>
      </w:r>
    </w:p>
    <w:p w14:paraId="4311DE0F" w14:textId="3D505D7C" w:rsidR="004818E7" w:rsidRPr="00E13FE6" w:rsidRDefault="00AB66BB" w:rsidP="00AB66BB">
      <w:pPr>
        <w:pStyle w:val="RegHChG"/>
        <w:tabs>
          <w:tab w:val="left" w:pos="1135"/>
        </w:tabs>
        <w:ind w:hanging="454"/>
      </w:pPr>
      <w:bookmarkStart w:id="172" w:name="_Toc161208068"/>
      <w:r w:rsidRPr="00E13FE6">
        <w:t>X.</w:t>
      </w:r>
      <w:r w:rsidRPr="00E13FE6">
        <w:tab/>
      </w:r>
      <w:r w:rsidR="004818E7" w:rsidRPr="00E13FE6">
        <w:t>Dispute settlement</w:t>
      </w:r>
      <w:bookmarkEnd w:id="172"/>
    </w:p>
    <w:p w14:paraId="1F80C582" w14:textId="3D994DF4"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41.</w:t>
      </w:r>
      <w:r w:rsidRPr="00B210C9">
        <w:rPr>
          <w:rFonts w:eastAsia="Times New Roman"/>
        </w:rPr>
        <w:tab/>
      </w:r>
      <w:r w:rsidR="004818E7" w:rsidRPr="00AB66BB">
        <w:rPr>
          <w:rFonts w:asciiTheme="majorBidi" w:hAnsiTheme="majorBidi" w:cstheme="majorBidi"/>
        </w:rPr>
        <w:t>The</w:t>
      </w:r>
      <w:r w:rsidR="004818E7" w:rsidRPr="00AB66BB">
        <w:rPr>
          <w:rFonts w:asciiTheme="majorBidi" w:hAnsiTheme="majorBidi" w:cstheme="majorBidi"/>
          <w:b/>
        </w:rPr>
        <w:t xml:space="preserve"> </w:t>
      </w:r>
      <w:r w:rsidR="004818E7" w:rsidRPr="00AB66BB">
        <w:rPr>
          <w:rFonts w:asciiTheme="majorBidi" w:hAnsiTheme="majorBidi" w:cstheme="majorBidi"/>
        </w:rPr>
        <w:t xml:space="preserve">governing body or bodies, through the Advisory Board, and as facilitated by the UNFCCC secretariat, and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shall make their best efforts to amicably resolve any disputes, controversies or claims arising out of or relating to this MOU, including through use of mutually agreed dispute resolution methods.</w:t>
      </w:r>
    </w:p>
    <w:p w14:paraId="2A25E0D2" w14:textId="0B26E187" w:rsidR="004818E7" w:rsidRPr="00E13FE6" w:rsidRDefault="00AB66BB" w:rsidP="00AB66BB">
      <w:pPr>
        <w:pStyle w:val="RegHChG"/>
        <w:tabs>
          <w:tab w:val="left" w:pos="1135"/>
        </w:tabs>
        <w:ind w:hanging="454"/>
      </w:pPr>
      <w:bookmarkStart w:id="173" w:name="_Toc161208069"/>
      <w:r w:rsidRPr="00E13FE6">
        <w:t>XI.</w:t>
      </w:r>
      <w:r w:rsidRPr="00E13FE6">
        <w:tab/>
      </w:r>
      <w:r w:rsidR="004818E7" w:rsidRPr="00E13FE6">
        <w:t>Entire agreement</w:t>
      </w:r>
      <w:bookmarkEnd w:id="173"/>
    </w:p>
    <w:p w14:paraId="0A2EB4E7" w14:textId="63C802F8" w:rsidR="004818E7" w:rsidRPr="00AB66BB" w:rsidRDefault="00AB66BB" w:rsidP="00AB66BB">
      <w:pPr>
        <w:tabs>
          <w:tab w:val="left" w:pos="1701"/>
        </w:tabs>
        <w:suppressAutoHyphens w:val="0"/>
        <w:spacing w:afterLines="120" w:after="288"/>
        <w:ind w:left="1135" w:right="1134"/>
        <w:jc w:val="both"/>
        <w:rPr>
          <w:rFonts w:asciiTheme="majorBidi" w:hAnsiTheme="majorBidi" w:cstheme="majorBidi"/>
        </w:rPr>
      </w:pPr>
      <w:r w:rsidRPr="00B210C9">
        <w:rPr>
          <w:rFonts w:eastAsia="Times New Roman"/>
        </w:rPr>
        <w:t>42.</w:t>
      </w:r>
      <w:r w:rsidRPr="00B210C9">
        <w:rPr>
          <w:rFonts w:eastAsia="Times New Roman"/>
        </w:rPr>
        <w:tab/>
      </w:r>
      <w:r w:rsidR="004818E7" w:rsidRPr="00AB66BB">
        <w:rPr>
          <w:rFonts w:asciiTheme="majorBidi" w:hAnsiTheme="majorBidi" w:cstheme="majorBidi"/>
        </w:rPr>
        <w:t>Any annex to this MOU that is concluded in the future will be considered an integral part of this MOU. References to this MOU will be construed as including any annexes, as varied or amended in accordance with the terms of this MOU. This MOU represents the complete understanding between the Parties.</w:t>
      </w:r>
    </w:p>
    <w:p w14:paraId="3CDEC8E0" w14:textId="73994728" w:rsidR="004818E7" w:rsidRPr="00E13FE6" w:rsidRDefault="00AB66BB" w:rsidP="00AB66BB">
      <w:pPr>
        <w:pStyle w:val="RegHChG"/>
        <w:tabs>
          <w:tab w:val="left" w:pos="1135"/>
        </w:tabs>
        <w:ind w:hanging="454"/>
      </w:pPr>
      <w:bookmarkStart w:id="174" w:name="_Toc161208070"/>
      <w:r w:rsidRPr="00E13FE6">
        <w:t>XII.</w:t>
      </w:r>
      <w:r w:rsidRPr="00E13FE6">
        <w:tab/>
      </w:r>
      <w:r w:rsidR="004818E7" w:rsidRPr="00E13FE6">
        <w:t>Interpretation</w:t>
      </w:r>
      <w:bookmarkEnd w:id="174"/>
      <w:r w:rsidR="004818E7" w:rsidRPr="00E13FE6">
        <w:t xml:space="preserve"> </w:t>
      </w:r>
    </w:p>
    <w:p w14:paraId="49CD13BD" w14:textId="6D0F00A9"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43.</w:t>
      </w:r>
      <w:r w:rsidRPr="00B210C9">
        <w:rPr>
          <w:rFonts w:eastAsia="Times New Roman"/>
        </w:rPr>
        <w:tab/>
      </w:r>
      <w:r w:rsidR="004818E7" w:rsidRPr="00AB66BB">
        <w:rPr>
          <w:rFonts w:asciiTheme="majorBidi" w:hAnsiTheme="majorBidi" w:cstheme="majorBidi"/>
        </w:rPr>
        <w:t xml:space="preserve">This MOU will be interpreted in accordance with relevant decisions of the governing body or bodies and the legal and regulatory framework of </w:t>
      </w:r>
      <w:proofErr w:type="spellStart"/>
      <w:r w:rsidR="004818E7" w:rsidRPr="00AB66BB">
        <w:rPr>
          <w:rFonts w:asciiTheme="majorBidi" w:hAnsiTheme="majorBidi" w:cstheme="majorBidi"/>
        </w:rPr>
        <w:t>UNOPS</w:t>
      </w:r>
      <w:proofErr w:type="spellEnd"/>
      <w:r w:rsidR="004818E7" w:rsidRPr="00AB66BB">
        <w:rPr>
          <w:rFonts w:asciiTheme="majorBidi" w:hAnsiTheme="majorBidi" w:cstheme="majorBidi"/>
        </w:rPr>
        <w:t xml:space="preserve"> and </w:t>
      </w:r>
      <w:proofErr w:type="spellStart"/>
      <w:r w:rsidR="004818E7" w:rsidRPr="00AB66BB">
        <w:rPr>
          <w:rFonts w:asciiTheme="majorBidi" w:hAnsiTheme="majorBidi" w:cstheme="majorBidi"/>
        </w:rPr>
        <w:t>UNDRR</w:t>
      </w:r>
      <w:proofErr w:type="spellEnd"/>
      <w:r w:rsidR="004818E7" w:rsidRPr="00AB66BB">
        <w:rPr>
          <w:rFonts w:asciiTheme="majorBidi" w:hAnsiTheme="majorBidi" w:cstheme="majorBidi"/>
        </w:rPr>
        <w:t>, as applicable, including the regulations, rules, policies and procedures of the United Nations Secretariat.</w:t>
      </w:r>
    </w:p>
    <w:p w14:paraId="5B7B15BF" w14:textId="554E2521"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44.</w:t>
      </w:r>
      <w:r w:rsidRPr="00B210C9">
        <w:rPr>
          <w:rFonts w:eastAsia="Times New Roman"/>
        </w:rPr>
        <w:tab/>
      </w:r>
      <w:r w:rsidR="004818E7" w:rsidRPr="00AB66BB">
        <w:rPr>
          <w:rFonts w:asciiTheme="majorBidi" w:hAnsiTheme="majorBidi" w:cstheme="majorBidi"/>
        </w:rPr>
        <w:t>Any Party’s failure to request the implementation of a provision of this MOU will not constitute a waiver of that or any other provision of this MOU.</w:t>
      </w:r>
    </w:p>
    <w:p w14:paraId="021CE22A" w14:textId="72062D5A" w:rsidR="00EA229F" w:rsidRDefault="00AB66BB" w:rsidP="00AB66BB">
      <w:pPr>
        <w:pStyle w:val="RegHChG"/>
        <w:tabs>
          <w:tab w:val="left" w:pos="1135"/>
        </w:tabs>
        <w:ind w:hanging="454"/>
        <w:rPr>
          <w:rFonts w:asciiTheme="majorBidi" w:hAnsiTheme="majorBidi" w:cstheme="majorBidi"/>
        </w:rPr>
      </w:pPr>
      <w:bookmarkStart w:id="175" w:name="_Ref153041918"/>
      <w:bookmarkStart w:id="176" w:name="_Ref158364903"/>
      <w:bookmarkStart w:id="177" w:name="_Toc161208071"/>
      <w:r>
        <w:t>XIII.</w:t>
      </w:r>
      <w:r>
        <w:tab/>
      </w:r>
      <w:r w:rsidR="00F51D53" w:rsidRPr="00E22347">
        <w:rPr>
          <w:rFonts w:asciiTheme="majorBidi" w:hAnsiTheme="majorBidi" w:cstheme="majorBidi"/>
        </w:rPr>
        <w:t xml:space="preserve">Term of this memorandum of </w:t>
      </w:r>
      <w:bookmarkEnd w:id="175"/>
      <w:r w:rsidR="00F51D53" w:rsidRPr="00E22347">
        <w:rPr>
          <w:rFonts w:asciiTheme="majorBidi" w:hAnsiTheme="majorBidi" w:cstheme="majorBidi"/>
        </w:rPr>
        <w:t>understanding</w:t>
      </w:r>
      <w:bookmarkEnd w:id="176"/>
      <w:bookmarkEnd w:id="177"/>
    </w:p>
    <w:p w14:paraId="7F9CC517" w14:textId="43536994" w:rsidR="004818E7" w:rsidRPr="00B210C9" w:rsidRDefault="00AB66BB" w:rsidP="00AB66BB">
      <w:pPr>
        <w:pStyle w:val="RegSingleTxtG"/>
        <w:ind w:left="1135"/>
        <w:rPr>
          <w:rFonts w:asciiTheme="majorBidi" w:hAnsiTheme="majorBidi" w:cstheme="majorBidi"/>
        </w:rPr>
      </w:pPr>
      <w:r w:rsidRPr="00B210C9">
        <w:rPr>
          <w:rFonts w:eastAsia="Times New Roman"/>
        </w:rPr>
        <w:t>45.</w:t>
      </w:r>
      <w:r w:rsidRPr="00B210C9">
        <w:rPr>
          <w:rFonts w:eastAsia="Times New Roman"/>
        </w:rPr>
        <w:tab/>
      </w:r>
      <w:r w:rsidR="004818E7" w:rsidRPr="00B548E3">
        <w:t xml:space="preserve">The initial term of this MOU shall be five years from its entry into force, with five-year renewal periods, if so decided by the governing body or bodies and </w:t>
      </w:r>
      <w:proofErr w:type="spellStart"/>
      <w:r w:rsidR="004818E7" w:rsidRPr="00B548E3">
        <w:t>UNDRR</w:t>
      </w:r>
      <w:proofErr w:type="spellEnd"/>
      <w:r w:rsidR="004818E7" w:rsidRPr="00B548E3">
        <w:t xml:space="preserve"> and </w:t>
      </w:r>
      <w:proofErr w:type="spellStart"/>
      <w:r w:rsidR="004818E7" w:rsidRPr="00B548E3">
        <w:t>UNOPS</w:t>
      </w:r>
      <w:proofErr w:type="spellEnd"/>
      <w:r w:rsidR="004818E7" w:rsidRPr="00B548E3">
        <w:t>.</w:t>
      </w:r>
    </w:p>
    <w:p w14:paraId="3C42032F" w14:textId="6A39B7F7" w:rsidR="004818E7" w:rsidRPr="00E13FE6" w:rsidRDefault="00AB66BB" w:rsidP="00AB66BB">
      <w:pPr>
        <w:pStyle w:val="RegHChG"/>
        <w:tabs>
          <w:tab w:val="left" w:pos="1135"/>
        </w:tabs>
        <w:ind w:hanging="454"/>
      </w:pPr>
      <w:bookmarkStart w:id="178" w:name="_Toc161208072"/>
      <w:r w:rsidRPr="00E13FE6">
        <w:t>XIV.</w:t>
      </w:r>
      <w:r w:rsidRPr="00E13FE6">
        <w:tab/>
      </w:r>
      <w:r w:rsidR="004818E7" w:rsidRPr="00E13FE6">
        <w:t>Notification and amendment</w:t>
      </w:r>
      <w:bookmarkEnd w:id="178"/>
    </w:p>
    <w:p w14:paraId="4B80F76B" w14:textId="42DE6E49" w:rsidR="004818E7" w:rsidRPr="00AB66BB" w:rsidRDefault="00AB66BB" w:rsidP="00AB66BB">
      <w:pPr>
        <w:tabs>
          <w:tab w:val="left" w:pos="1701"/>
        </w:tabs>
        <w:suppressAutoHyphens w:val="0"/>
        <w:snapToGrid w:val="0"/>
        <w:spacing w:after="120"/>
        <w:ind w:left="1135" w:right="1134"/>
        <w:jc w:val="both"/>
        <w:rPr>
          <w:rFonts w:asciiTheme="majorBidi" w:hAnsiTheme="majorBidi" w:cstheme="majorBidi"/>
        </w:rPr>
      </w:pPr>
      <w:r w:rsidRPr="00B210C9">
        <w:rPr>
          <w:rFonts w:eastAsia="Times New Roman"/>
        </w:rPr>
        <w:t>46.</w:t>
      </w:r>
      <w:r w:rsidRPr="00B210C9">
        <w:rPr>
          <w:rFonts w:eastAsia="Times New Roman"/>
        </w:rPr>
        <w:tab/>
      </w:r>
      <w:r w:rsidR="004818E7" w:rsidRPr="00AB66BB">
        <w:rPr>
          <w:rFonts w:asciiTheme="majorBidi" w:hAnsiTheme="majorBidi" w:cstheme="majorBidi"/>
        </w:rPr>
        <w:t>Each Party will promptly notify the other in writing of any anticipated or actual material changes that will affect the execution of this MOU.</w:t>
      </w:r>
    </w:p>
    <w:p w14:paraId="2DA09971" w14:textId="79888766" w:rsidR="004818E7"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sidRPr="00B210C9">
        <w:rPr>
          <w:rFonts w:eastAsia="Times New Roman"/>
        </w:rPr>
        <w:t>47.</w:t>
      </w:r>
      <w:r w:rsidRPr="00B210C9">
        <w:rPr>
          <w:rFonts w:eastAsia="Times New Roman"/>
        </w:rPr>
        <w:tab/>
      </w:r>
      <w:r w:rsidR="004818E7" w:rsidRPr="00AB66BB">
        <w:rPr>
          <w:rFonts w:asciiTheme="majorBidi" w:hAnsiTheme="majorBidi" w:cstheme="majorBidi"/>
        </w:rPr>
        <w:t>The Parties may amend this MOU by mutual written agreement.</w:t>
      </w:r>
    </w:p>
    <w:p w14:paraId="052B482A" w14:textId="169ECAA2" w:rsidR="004818E7" w:rsidRPr="00E13FE6" w:rsidRDefault="00AB66BB" w:rsidP="00AB66BB">
      <w:pPr>
        <w:pStyle w:val="RegHChG"/>
        <w:tabs>
          <w:tab w:val="left" w:pos="1135"/>
        </w:tabs>
        <w:ind w:hanging="454"/>
      </w:pPr>
      <w:bookmarkStart w:id="179" w:name="_Toc161208073"/>
      <w:r w:rsidRPr="00E13FE6">
        <w:t>XV.</w:t>
      </w:r>
      <w:r w:rsidRPr="00E13FE6">
        <w:tab/>
      </w:r>
      <w:r w:rsidR="004818E7" w:rsidRPr="00E13FE6">
        <w:t>Entry into force</w:t>
      </w:r>
      <w:bookmarkEnd w:id="179"/>
    </w:p>
    <w:p w14:paraId="687C2B01" w14:textId="49D54AAE" w:rsidR="001E0CAF" w:rsidRPr="00AB66BB" w:rsidRDefault="00AB66BB" w:rsidP="00AB66BB">
      <w:pPr>
        <w:tabs>
          <w:tab w:val="left" w:pos="1701"/>
        </w:tabs>
        <w:suppressAutoHyphens w:val="0"/>
        <w:snapToGrid w:val="0"/>
        <w:spacing w:after="120"/>
        <w:ind w:left="1134" w:right="1134"/>
        <w:jc w:val="both"/>
        <w:rPr>
          <w:rFonts w:asciiTheme="majorBidi" w:hAnsiTheme="majorBidi" w:cstheme="majorBidi"/>
        </w:rPr>
      </w:pPr>
      <w:r>
        <w:rPr>
          <w:rFonts w:eastAsia="Times New Roman"/>
        </w:rPr>
        <w:t>48.</w:t>
      </w:r>
      <w:r>
        <w:rPr>
          <w:rFonts w:eastAsia="Times New Roman"/>
        </w:rPr>
        <w:tab/>
      </w:r>
      <w:r w:rsidR="004818E7" w:rsidRPr="00AB66BB">
        <w:rPr>
          <w:rFonts w:asciiTheme="majorBidi" w:hAnsiTheme="majorBidi" w:cstheme="majorBidi"/>
        </w:rPr>
        <w:t>This MOU will enter into force upon the last date of signature by the duly authorized representatives of the Parties.</w:t>
      </w:r>
    </w:p>
    <w:p w14:paraId="6F5EBC53" w14:textId="1898BB07" w:rsidR="00997B28" w:rsidRPr="00E22347" w:rsidRDefault="00AB66BB" w:rsidP="00AB66BB">
      <w:pPr>
        <w:pStyle w:val="RegHChG"/>
        <w:tabs>
          <w:tab w:val="left" w:pos="1135"/>
        </w:tabs>
        <w:ind w:hanging="454"/>
        <w:rPr>
          <w:rFonts w:asciiTheme="majorBidi" w:hAnsiTheme="majorBidi" w:cstheme="majorBidi"/>
        </w:rPr>
      </w:pPr>
      <w:bookmarkStart w:id="180" w:name="_Toc161208074"/>
      <w:r w:rsidRPr="00E22347">
        <w:t>XVI.</w:t>
      </w:r>
      <w:r w:rsidRPr="00E22347">
        <w:tab/>
      </w:r>
      <w:r w:rsidR="00997B28" w:rsidRPr="00E22347">
        <w:rPr>
          <w:rFonts w:asciiTheme="majorBidi" w:hAnsiTheme="majorBidi" w:cstheme="majorBidi"/>
        </w:rPr>
        <w:t>Termination</w:t>
      </w:r>
      <w:bookmarkEnd w:id="180"/>
    </w:p>
    <w:p w14:paraId="68D58F1A" w14:textId="4D217BD7" w:rsidR="00997B28" w:rsidRPr="00AB66BB" w:rsidRDefault="00AB66BB" w:rsidP="00AB66BB">
      <w:pPr>
        <w:tabs>
          <w:tab w:val="left" w:pos="1701"/>
        </w:tabs>
        <w:suppressAutoHyphens w:val="0"/>
        <w:snapToGrid w:val="0"/>
        <w:spacing w:after="120"/>
        <w:ind w:left="1135" w:right="1134"/>
        <w:jc w:val="both"/>
        <w:rPr>
          <w:rFonts w:asciiTheme="majorBidi" w:hAnsiTheme="majorBidi" w:cstheme="majorBidi"/>
        </w:rPr>
      </w:pPr>
      <w:r w:rsidRPr="00E22347">
        <w:rPr>
          <w:rFonts w:eastAsia="Times New Roman"/>
        </w:rPr>
        <w:t>49.</w:t>
      </w:r>
      <w:r w:rsidRPr="00E22347">
        <w:rPr>
          <w:rFonts w:eastAsia="Times New Roman"/>
        </w:rPr>
        <w:tab/>
      </w:r>
      <w:r w:rsidR="00997B28" w:rsidRPr="00AB66BB">
        <w:rPr>
          <w:rFonts w:asciiTheme="majorBidi" w:hAnsiTheme="majorBidi" w:cstheme="majorBidi"/>
        </w:rPr>
        <w:t xml:space="preserve">Subject to </w:t>
      </w:r>
      <w:r w:rsidR="00B64649" w:rsidRPr="00AB66BB">
        <w:rPr>
          <w:rFonts w:asciiTheme="majorBidi" w:hAnsiTheme="majorBidi" w:cstheme="majorBidi"/>
        </w:rPr>
        <w:t>chapter</w:t>
      </w:r>
      <w:r w:rsidR="00997B28" w:rsidRPr="00AB66BB">
        <w:rPr>
          <w:rFonts w:asciiTheme="majorBidi" w:hAnsiTheme="majorBidi" w:cstheme="majorBidi"/>
        </w:rPr>
        <w:t xml:space="preserve"> </w:t>
      </w:r>
      <w:r w:rsidR="00B548E3" w:rsidRPr="00AB66BB">
        <w:rPr>
          <w:rFonts w:asciiTheme="majorBidi" w:hAnsiTheme="majorBidi" w:cstheme="majorBidi"/>
          <w:cs/>
        </w:rPr>
        <w:t>‎</w:t>
      </w:r>
      <w:r w:rsidR="00317898" w:rsidRPr="00AB66BB">
        <w:rPr>
          <w:rFonts w:asciiTheme="majorBidi" w:hAnsiTheme="majorBidi" w:cstheme="majorBidi"/>
          <w:cs/>
        </w:rPr>
        <w:t>‎</w:t>
      </w:r>
      <w:r w:rsidR="00317898" w:rsidRPr="00AB66BB">
        <w:rPr>
          <w:rFonts w:asciiTheme="majorBidi" w:hAnsiTheme="majorBidi" w:cstheme="majorBidi"/>
        </w:rPr>
        <w:t>XIII</w:t>
      </w:r>
      <w:r w:rsidR="00997B28" w:rsidRPr="00AB66BB">
        <w:rPr>
          <w:rFonts w:asciiTheme="majorBidi" w:hAnsiTheme="majorBidi" w:cstheme="majorBidi"/>
        </w:rPr>
        <w:t xml:space="preserve"> above, </w:t>
      </w:r>
      <w:r w:rsidR="001F413E" w:rsidRPr="00AB66BB">
        <w:rPr>
          <w:rFonts w:asciiTheme="majorBidi" w:hAnsiTheme="majorBidi" w:cstheme="majorBidi"/>
        </w:rPr>
        <w:t xml:space="preserve">any </w:t>
      </w:r>
      <w:r w:rsidR="00997B28" w:rsidRPr="00AB66BB">
        <w:rPr>
          <w:rFonts w:asciiTheme="majorBidi" w:hAnsiTheme="majorBidi" w:cstheme="majorBidi"/>
        </w:rPr>
        <w:t xml:space="preserve">Party may terminate this MOU by giving one year’s prior written notice to the other </w:t>
      </w:r>
      <w:r w:rsidR="00B548E3" w:rsidRPr="00AB66BB">
        <w:rPr>
          <w:rFonts w:asciiTheme="majorBidi" w:hAnsiTheme="majorBidi" w:cstheme="majorBidi"/>
        </w:rPr>
        <w:t>Parties.</w:t>
      </w:r>
      <w:r w:rsidR="00997B28" w:rsidRPr="00AB66BB">
        <w:rPr>
          <w:rFonts w:asciiTheme="majorBidi" w:hAnsiTheme="majorBidi" w:cstheme="majorBidi"/>
        </w:rPr>
        <w:t xml:space="preserve"> The termination shall come into effect one year from the date of the receipt of such a communication. </w:t>
      </w:r>
    </w:p>
    <w:p w14:paraId="63DFC1CB" w14:textId="3EBBF045" w:rsidR="00997B28" w:rsidRPr="00434975" w:rsidRDefault="00AB66BB" w:rsidP="00AB66BB">
      <w:pPr>
        <w:tabs>
          <w:tab w:val="left" w:pos="1701"/>
        </w:tabs>
        <w:suppressAutoHyphens w:val="0"/>
        <w:snapToGrid w:val="0"/>
        <w:spacing w:after="120"/>
        <w:ind w:left="1135" w:right="1134"/>
        <w:jc w:val="both"/>
      </w:pPr>
      <w:r w:rsidRPr="00434975">
        <w:rPr>
          <w:rFonts w:eastAsia="Times New Roman"/>
        </w:rPr>
        <w:t>50.</w:t>
      </w:r>
      <w:r w:rsidRPr="00434975">
        <w:rPr>
          <w:rFonts w:eastAsia="Times New Roman"/>
        </w:rPr>
        <w:tab/>
      </w:r>
      <w:r w:rsidR="00997B28" w:rsidRPr="00AB66BB">
        <w:rPr>
          <w:rFonts w:asciiTheme="majorBidi" w:hAnsiTheme="majorBidi" w:cstheme="majorBidi"/>
        </w:rPr>
        <w:t xml:space="preserve">Following the termination of this MOU, </w:t>
      </w:r>
      <w:proofErr w:type="spellStart"/>
      <w:r w:rsidR="00997B28" w:rsidRPr="00AB66BB">
        <w:rPr>
          <w:rFonts w:asciiTheme="majorBidi" w:hAnsiTheme="majorBidi" w:cstheme="majorBidi"/>
        </w:rPr>
        <w:t>UNDRR</w:t>
      </w:r>
      <w:proofErr w:type="spellEnd"/>
      <w:r w:rsidR="00997B28" w:rsidRPr="00AB66BB">
        <w:rPr>
          <w:rFonts w:asciiTheme="majorBidi" w:hAnsiTheme="majorBidi" w:cstheme="majorBidi"/>
        </w:rPr>
        <w:t xml:space="preserve"> and </w:t>
      </w:r>
      <w:proofErr w:type="spellStart"/>
      <w:r w:rsidR="00997B28" w:rsidRPr="00AB66BB">
        <w:rPr>
          <w:rFonts w:asciiTheme="majorBidi" w:hAnsiTheme="majorBidi" w:cstheme="majorBidi"/>
        </w:rPr>
        <w:t>UNOPS</w:t>
      </w:r>
      <w:proofErr w:type="spellEnd"/>
      <w:r w:rsidR="00997B28" w:rsidRPr="00AB66BB">
        <w:rPr>
          <w:rFonts w:asciiTheme="majorBidi" w:hAnsiTheme="majorBidi" w:cstheme="majorBidi"/>
        </w:rPr>
        <w:t xml:space="preserve"> shall take all necessary action to conclude their operations relating to the Santiago network </w:t>
      </w:r>
      <w:sdt>
        <w:sdtPr>
          <w:rPr>
            <w:color w:val="2B579A"/>
            <w:shd w:val="clear" w:color="auto" w:fill="E6E6E6"/>
          </w:rPr>
          <w:tag w:val="goog_rdk_491"/>
          <w:id w:val="585121234"/>
        </w:sdtPr>
        <w:sdtEndPr/>
        <w:sdtContent>
          <w:r w:rsidR="00997B28" w:rsidRPr="00AB66BB">
            <w:rPr>
              <w:rFonts w:asciiTheme="majorBidi" w:hAnsiTheme="majorBidi" w:cstheme="majorBidi"/>
            </w:rPr>
            <w:t>s</w:t>
          </w:r>
        </w:sdtContent>
      </w:sdt>
      <w:r w:rsidR="00997B28" w:rsidRPr="00AB66BB">
        <w:rPr>
          <w:rFonts w:asciiTheme="majorBidi" w:hAnsiTheme="majorBidi" w:cstheme="majorBidi"/>
        </w:rPr>
        <w:t>ecretariat in an expeditious manner. Any termination of this MOU will be without prejudice to any other rights and obligations of the Parties accrued prior to the date of the termination under this MOU or any legal instrument executed pursuant to this MOU.</w:t>
      </w:r>
    </w:p>
    <w:p w14:paraId="2FD0E6A3" w14:textId="53F65F2B" w:rsidR="00434975" w:rsidRPr="000F6262" w:rsidRDefault="00434975" w:rsidP="00434975">
      <w:pPr>
        <w:tabs>
          <w:tab w:val="left" w:pos="1701"/>
        </w:tabs>
        <w:spacing w:line="20" w:lineRule="atLeast"/>
        <w:ind w:left="6521" w:right="1134"/>
        <w:jc w:val="right"/>
        <w:rPr>
          <w:i/>
          <w:iCs/>
        </w:rPr>
      </w:pPr>
      <w:r>
        <w:tab/>
      </w:r>
      <w:r>
        <w:rPr>
          <w:i/>
          <w:iCs/>
        </w:rPr>
        <w:t>5</w:t>
      </w:r>
      <w:r w:rsidRPr="00127D9F">
        <w:rPr>
          <w:i/>
          <w:iCs/>
          <w:vertAlign w:val="superscript"/>
        </w:rPr>
        <w:t>th</w:t>
      </w:r>
      <w:r>
        <w:rPr>
          <w:i/>
          <w:iCs/>
        </w:rPr>
        <w:t xml:space="preserve"> </w:t>
      </w:r>
      <w:r w:rsidRPr="000F6262">
        <w:rPr>
          <w:i/>
          <w:iCs/>
        </w:rPr>
        <w:t>plenary meeting</w:t>
      </w:r>
    </w:p>
    <w:p w14:paraId="7C2CC9A9" w14:textId="77777777" w:rsidR="00434975" w:rsidRPr="000F6262" w:rsidRDefault="00434975" w:rsidP="00434975">
      <w:pPr>
        <w:tabs>
          <w:tab w:val="left" w:pos="1701"/>
        </w:tabs>
        <w:spacing w:line="20" w:lineRule="atLeast"/>
        <w:ind w:left="6521" w:right="1134"/>
        <w:jc w:val="right"/>
        <w:rPr>
          <w:i/>
          <w:iCs/>
        </w:rPr>
      </w:pPr>
      <w:r w:rsidRPr="000F6262">
        <w:rPr>
          <w:i/>
          <w:iCs/>
        </w:rPr>
        <w:t>1</w:t>
      </w:r>
      <w:r>
        <w:rPr>
          <w:i/>
          <w:iCs/>
        </w:rPr>
        <w:t>1</w:t>
      </w:r>
      <w:r w:rsidRPr="000F6262">
        <w:rPr>
          <w:i/>
          <w:iCs/>
        </w:rPr>
        <w:t xml:space="preserve"> December 2023</w:t>
      </w:r>
    </w:p>
    <w:p w14:paraId="44EBAA9E" w14:textId="5D415F6A" w:rsidR="00434975" w:rsidRPr="00D027CC" w:rsidRDefault="00434975" w:rsidP="00434975">
      <w:pPr>
        <w:tabs>
          <w:tab w:val="left" w:pos="1701"/>
        </w:tabs>
        <w:suppressAutoHyphens w:val="0"/>
        <w:snapToGrid w:val="0"/>
        <w:spacing w:after="120"/>
        <w:ind w:left="1135" w:right="1134"/>
        <w:jc w:val="both"/>
      </w:pPr>
    </w:p>
    <w:p w14:paraId="298F4F36" w14:textId="77777777" w:rsidR="00D26BAB" w:rsidRDefault="001E0CAF">
      <w:pPr>
        <w:suppressAutoHyphens w:val="0"/>
        <w:spacing w:line="240" w:lineRule="auto"/>
        <w:rPr>
          <w:rFonts w:asciiTheme="majorBidi" w:hAnsiTheme="majorBidi" w:cstheme="majorBidi"/>
        </w:rPr>
        <w:sectPr w:rsidR="00D26BAB" w:rsidSect="00263E39">
          <w:headerReference w:type="even" r:id="rId34"/>
          <w:headerReference w:type="default" r:id="rId35"/>
          <w:footerReference w:type="even" r:id="rId36"/>
          <w:footerReference w:type="default" r:id="rId37"/>
          <w:footnotePr>
            <w:numRestart w:val="eachSect"/>
          </w:footnotePr>
          <w:type w:val="continuous"/>
          <w:pgSz w:w="11906" w:h="16838" w:code="9"/>
          <w:pgMar w:top="1417" w:right="1134" w:bottom="1134" w:left="1134" w:header="850" w:footer="567" w:gutter="0"/>
          <w:cols w:space="708"/>
          <w:docGrid w:linePitch="360"/>
        </w:sectPr>
      </w:pPr>
      <w:r>
        <w:rPr>
          <w:rFonts w:asciiTheme="majorBidi" w:hAnsiTheme="majorBidi" w:cstheme="majorBidi"/>
        </w:rPr>
        <w:br w:type="page"/>
      </w:r>
    </w:p>
    <w:p w14:paraId="76F78B65" w14:textId="433CB44B" w:rsidR="002746BA" w:rsidRDefault="0041589C" w:rsidP="00CA589C">
      <w:pPr>
        <w:pStyle w:val="HChG"/>
      </w:pPr>
      <w:r>
        <w:tab/>
      </w:r>
      <w:bookmarkStart w:id="181" w:name="_Toc161208075"/>
      <w:bookmarkStart w:id="182" w:name="Decision3"/>
      <w:r w:rsidR="00CA589C">
        <w:tab/>
      </w:r>
      <w:r w:rsidR="00A45B14" w:rsidRPr="00A45B14">
        <w:t>Decision 3/CP.28</w:t>
      </w:r>
      <w:bookmarkEnd w:id="181"/>
    </w:p>
    <w:bookmarkEnd w:id="182"/>
    <w:p w14:paraId="30A8B077" w14:textId="149C4212" w:rsidR="002B3A22" w:rsidRDefault="0041589C" w:rsidP="0041589C">
      <w:pPr>
        <w:pStyle w:val="HChG"/>
      </w:pPr>
      <w:r>
        <w:tab/>
      </w:r>
      <w:r>
        <w:tab/>
      </w:r>
      <w:r w:rsidR="00F40193" w:rsidRPr="00F40193">
        <w:t>Report of the Executive Committee of the Warsaw International Mechanism for Loss and Damage associated with Climate Change Impacts</w:t>
      </w:r>
    </w:p>
    <w:p w14:paraId="08009B3B" w14:textId="314A4042" w:rsidR="00A52816" w:rsidRPr="008926FB" w:rsidRDefault="00B66343" w:rsidP="00B66343">
      <w:pPr>
        <w:tabs>
          <w:tab w:val="left" w:pos="720"/>
        </w:tabs>
        <w:spacing w:after="120"/>
        <w:ind w:left="1134" w:right="1133"/>
        <w:jc w:val="both"/>
        <w:rPr>
          <w:i/>
          <w:lang w:val="en-US"/>
        </w:rPr>
      </w:pPr>
      <w:r>
        <w:rPr>
          <w:i/>
          <w:lang w:val="en-US"/>
        </w:rPr>
        <w:tab/>
      </w:r>
      <w:r>
        <w:rPr>
          <w:i/>
          <w:lang w:val="en-US"/>
        </w:rPr>
        <w:tab/>
      </w:r>
      <w:r w:rsidR="00A52816" w:rsidRPr="0041589C">
        <w:rPr>
          <w:i/>
          <w:lang w:val="en-US"/>
        </w:rPr>
        <w:t>The</w:t>
      </w:r>
      <w:r w:rsidR="00A52816" w:rsidRPr="008926FB">
        <w:rPr>
          <w:i/>
          <w:lang w:val="en-US"/>
        </w:rPr>
        <w:t xml:space="preserve"> Conference of the</w:t>
      </w:r>
      <w:r w:rsidR="00A52816">
        <w:rPr>
          <w:i/>
          <w:lang w:val="en-US"/>
        </w:rPr>
        <w:t xml:space="preserve"> Parties</w:t>
      </w:r>
      <w:r w:rsidR="00FB66C4" w:rsidRPr="009C3A79">
        <w:rPr>
          <w:rStyle w:val="FootnoteReference"/>
          <w:iCs/>
          <w:lang w:val="en-US"/>
        </w:rPr>
        <w:footnoteReference w:id="43"/>
      </w:r>
    </w:p>
    <w:p w14:paraId="620227E5" w14:textId="77777777" w:rsidR="00190AEA" w:rsidRPr="00E66120" w:rsidRDefault="00A52816" w:rsidP="00190AEA">
      <w:pPr>
        <w:pStyle w:val="SingleTxtG"/>
        <w:rPr>
          <w:lang w:val="en-US"/>
        </w:rPr>
      </w:pPr>
      <w:r>
        <w:rPr>
          <w:lang w:val="en-US"/>
        </w:rPr>
        <w:tab/>
      </w:r>
      <w:r w:rsidRPr="00E66120">
        <w:rPr>
          <w:lang w:val="en-US"/>
        </w:rPr>
        <w:t>1.</w:t>
      </w:r>
      <w:r w:rsidRPr="00E66120">
        <w:rPr>
          <w:lang w:val="en-US"/>
        </w:rPr>
        <w:tab/>
      </w:r>
      <w:r w:rsidRPr="00C44734">
        <w:rPr>
          <w:i/>
          <w:iCs/>
          <w:lang w:val="en-US"/>
        </w:rPr>
        <w:t>Endorses</w:t>
      </w:r>
      <w:r w:rsidRPr="00E66120">
        <w:rPr>
          <w:lang w:val="en-US"/>
        </w:rPr>
        <w:t xml:space="preserve"> decision </w:t>
      </w:r>
      <w:r w:rsidR="006E0FB5">
        <w:rPr>
          <w:lang w:val="en-US"/>
        </w:rPr>
        <w:t>7</w:t>
      </w:r>
      <w:r w:rsidRPr="00E66120">
        <w:rPr>
          <w:lang w:val="en-US"/>
        </w:rPr>
        <w:t>/CMA.</w:t>
      </w:r>
      <w:r>
        <w:rPr>
          <w:lang w:val="en-US"/>
        </w:rPr>
        <w:t>5</w:t>
      </w:r>
      <w:r w:rsidRPr="00E66120">
        <w:rPr>
          <w:lang w:val="en-US"/>
        </w:rPr>
        <w:t xml:space="preserve">, on the </w:t>
      </w:r>
      <w:r w:rsidR="00434001">
        <w:rPr>
          <w:lang w:val="en-US"/>
        </w:rPr>
        <w:t>r</w:t>
      </w:r>
      <w:r w:rsidRPr="00E66120">
        <w:rPr>
          <w:lang w:val="en-US"/>
        </w:rPr>
        <w:t xml:space="preserve">eport of the Executive Committee of the Warsaw International Mechanism for Loss and Damage associated with Climate </w:t>
      </w:r>
      <w:r w:rsidR="004A3F9E">
        <w:rPr>
          <w:lang w:val="en-US"/>
        </w:rPr>
        <w:t>C</w:t>
      </w:r>
      <w:r w:rsidRPr="00E66120">
        <w:rPr>
          <w:lang w:val="en-US"/>
        </w:rPr>
        <w:t>hange Impacts</w:t>
      </w:r>
      <w:r w:rsidR="00190AEA" w:rsidRPr="00E66120">
        <w:rPr>
          <w:lang w:val="en-US"/>
        </w:rPr>
        <w:t xml:space="preserve">, and the report of the </w:t>
      </w:r>
      <w:r w:rsidR="00190AEA" w:rsidRPr="000B37F6">
        <w:t>Executive Committee,</w:t>
      </w:r>
      <w:bookmarkStart w:id="183" w:name="_Ref155875583"/>
      <w:r w:rsidR="00190AEA">
        <w:rPr>
          <w:rStyle w:val="FootnoteReference"/>
        </w:rPr>
        <w:footnoteReference w:id="44"/>
      </w:r>
      <w:bookmarkEnd w:id="183"/>
      <w:r w:rsidR="00190AEA" w:rsidRPr="000B37F6">
        <w:t xml:space="preserve"> which provides </w:t>
      </w:r>
      <w:r w:rsidR="00190AEA" w:rsidRPr="00E66120">
        <w:rPr>
          <w:lang w:val="en-US"/>
        </w:rPr>
        <w:t>as follows:</w:t>
      </w:r>
    </w:p>
    <w:p w14:paraId="022B8B0E" w14:textId="59D4C460" w:rsidR="00A52816" w:rsidRPr="00E66120" w:rsidRDefault="00A52816" w:rsidP="0000232C">
      <w:pPr>
        <w:pStyle w:val="RegSingleTxtG"/>
        <w:tabs>
          <w:tab w:val="clear" w:pos="1701"/>
        </w:tabs>
        <w:ind w:left="1701"/>
        <w:rPr>
          <w:lang w:val="en-US"/>
        </w:rPr>
      </w:pPr>
      <w:r w:rsidRPr="00E66120">
        <w:rPr>
          <w:lang w:val="en-US"/>
        </w:rPr>
        <w:t>“1.</w:t>
      </w:r>
      <w:r w:rsidRPr="00E66120">
        <w:rPr>
          <w:lang w:val="en-US"/>
        </w:rPr>
        <w:tab/>
      </w:r>
      <w:r w:rsidRPr="00C44734">
        <w:rPr>
          <w:i/>
          <w:iCs/>
          <w:lang w:val="en-US"/>
        </w:rPr>
        <w:t>Welcomes</w:t>
      </w:r>
      <w:r w:rsidRPr="00E66120">
        <w:rPr>
          <w:lang w:val="en-US"/>
        </w:rPr>
        <w:t xml:space="preserve"> the 2023 report of the Executive Committee of the Warsaw International Mechanism for Loss and Damage associated with Climate Change </w:t>
      </w:r>
      <w:r w:rsidRPr="000B37F6">
        <w:t>Impacts</w:t>
      </w:r>
      <w:r>
        <w:rPr>
          <w:rStyle w:val="FootnoteReference"/>
        </w:rPr>
        <w:footnoteReference w:id="45"/>
      </w:r>
      <w:r w:rsidRPr="00E66120">
        <w:rPr>
          <w:lang w:val="en-US"/>
        </w:rPr>
        <w:t xml:space="preserve"> and </w:t>
      </w:r>
      <w:r w:rsidRPr="0008210C">
        <w:rPr>
          <w:i/>
          <w:lang w:val="en-US"/>
        </w:rPr>
        <w:t>endorses</w:t>
      </w:r>
      <w:r w:rsidRPr="00E66120">
        <w:rPr>
          <w:lang w:val="en-US"/>
        </w:rPr>
        <w:t xml:space="preserve"> the recommendations in the report;</w:t>
      </w:r>
    </w:p>
    <w:p w14:paraId="5B825992" w14:textId="7A3D9FB2" w:rsidR="00A52816" w:rsidRPr="00E66120" w:rsidRDefault="00A52816" w:rsidP="002B5370">
      <w:pPr>
        <w:pStyle w:val="RegSingleTxtG"/>
        <w:tabs>
          <w:tab w:val="clear" w:pos="1701"/>
        </w:tabs>
        <w:ind w:left="1701"/>
        <w:rPr>
          <w:lang w:val="en-US"/>
        </w:rPr>
      </w:pPr>
      <w:r w:rsidRPr="00E66120">
        <w:rPr>
          <w:lang w:val="en-US"/>
        </w:rPr>
        <w:t>“2.</w:t>
      </w:r>
      <w:r w:rsidRPr="00E66120">
        <w:rPr>
          <w:lang w:val="en-US"/>
        </w:rPr>
        <w:tab/>
      </w:r>
      <w:r w:rsidRPr="00C44734">
        <w:rPr>
          <w:i/>
          <w:iCs/>
          <w:lang w:val="en-US"/>
        </w:rPr>
        <w:t>Notes</w:t>
      </w:r>
      <w:r w:rsidRPr="0008210C">
        <w:rPr>
          <w:i/>
          <w:lang w:val="en-US"/>
        </w:rPr>
        <w:t xml:space="preserve"> with appreciation</w:t>
      </w:r>
      <w:r w:rsidRPr="00E66120">
        <w:rPr>
          <w:lang w:val="en-US"/>
        </w:rPr>
        <w:t xml:space="preserve"> the work of the Executive Committee and its thematic expert groups (three expert groups, a technical expert group and a task force) to date, including their progress in advancing the development of technical </w:t>
      </w:r>
      <w:r w:rsidRPr="000B37F6">
        <w:t>guides</w:t>
      </w:r>
      <w:r>
        <w:rPr>
          <w:rStyle w:val="FootnoteReference"/>
        </w:rPr>
        <w:footnoteReference w:id="46"/>
      </w:r>
      <w:r w:rsidRPr="000B37F6">
        <w:t xml:space="preserve"> </w:t>
      </w:r>
      <w:r w:rsidRPr="00E66120">
        <w:rPr>
          <w:lang w:val="en-US"/>
        </w:rPr>
        <w:t>informed by the best available science, and the efforts of the Executive Committee to organize activities to commemorate the tenth anniversary of the establishment of the Warsaw International Mechanism;</w:t>
      </w:r>
    </w:p>
    <w:p w14:paraId="32B32CCE" w14:textId="3B424EA0" w:rsidR="00A52816" w:rsidRPr="00E66120" w:rsidRDefault="00A52816" w:rsidP="002B5370">
      <w:pPr>
        <w:pStyle w:val="RegSingleTxtG"/>
        <w:tabs>
          <w:tab w:val="clear" w:pos="1701"/>
        </w:tabs>
        <w:ind w:left="1701"/>
        <w:rPr>
          <w:lang w:val="en-US"/>
        </w:rPr>
      </w:pPr>
      <w:r w:rsidRPr="00E66120">
        <w:rPr>
          <w:lang w:val="en-US"/>
        </w:rPr>
        <w:t>“3.</w:t>
      </w:r>
      <w:r w:rsidRPr="00E66120">
        <w:rPr>
          <w:lang w:val="en-US"/>
        </w:rPr>
        <w:tab/>
      </w:r>
      <w:r w:rsidRPr="00C44734">
        <w:rPr>
          <w:i/>
          <w:iCs/>
          <w:lang w:val="en-US"/>
        </w:rPr>
        <w:t>Expresses</w:t>
      </w:r>
      <w:r w:rsidRPr="0008210C">
        <w:rPr>
          <w:i/>
          <w:lang w:val="en-US"/>
        </w:rPr>
        <w:t xml:space="preserve"> appreciation</w:t>
      </w:r>
      <w:r w:rsidRPr="00E66120">
        <w:rPr>
          <w:lang w:val="en-US"/>
        </w:rPr>
        <w:t xml:space="preserve"> to the organizations, experts and relevant stakeholders that contributed to the work reported in the document referred to in paragraph 1 above, including in relation to:</w:t>
      </w:r>
    </w:p>
    <w:p w14:paraId="1ECAA17F" w14:textId="77777777" w:rsidR="00A52816" w:rsidRPr="00E66120" w:rsidRDefault="00A52816" w:rsidP="00A52816">
      <w:pPr>
        <w:pStyle w:val="RegSingleTxtG2"/>
        <w:tabs>
          <w:tab w:val="left" w:pos="1702"/>
          <w:tab w:val="num" w:pos="2269"/>
        </w:tabs>
        <w:ind w:left="1701" w:firstLine="567"/>
        <w:rPr>
          <w:lang w:val="en-US"/>
        </w:rPr>
      </w:pPr>
      <w:r w:rsidRPr="00E66120">
        <w:rPr>
          <w:lang w:val="en-US"/>
        </w:rPr>
        <w:t>(a)</w:t>
      </w:r>
      <w:r w:rsidRPr="00E66120">
        <w:rPr>
          <w:lang w:val="en-US"/>
        </w:rPr>
        <w:tab/>
        <w:t>The achievements of the thematic expert groups of the Executive Committee;</w:t>
      </w:r>
    </w:p>
    <w:p w14:paraId="5EA243A0" w14:textId="77777777" w:rsidR="00A52816" w:rsidRPr="00E66120" w:rsidRDefault="00A52816" w:rsidP="00A52816">
      <w:pPr>
        <w:pStyle w:val="RegSingleTxtG2"/>
        <w:tabs>
          <w:tab w:val="left" w:pos="1702"/>
          <w:tab w:val="num" w:pos="2269"/>
        </w:tabs>
        <w:ind w:left="1701" w:firstLine="567"/>
        <w:rPr>
          <w:lang w:val="en-US"/>
        </w:rPr>
      </w:pPr>
      <w:r w:rsidRPr="00E66120">
        <w:rPr>
          <w:lang w:val="en-US"/>
        </w:rPr>
        <w:t>(b)</w:t>
      </w:r>
      <w:r w:rsidRPr="00E66120">
        <w:rPr>
          <w:lang w:val="en-US"/>
        </w:rPr>
        <w:tab/>
        <w:t>The submission of information pursuant to paragraph 44 of decision 2/CMA.2, which is noted in decision 2/CP.25, relevant to the Santiago network for averting, minimizing and addressing loss and damage associated with the adverse effects of climate change;</w:t>
      </w:r>
    </w:p>
    <w:p w14:paraId="12093DB3" w14:textId="77777777" w:rsidR="00A52816" w:rsidRPr="00E66120" w:rsidRDefault="00A52816" w:rsidP="0008210C">
      <w:pPr>
        <w:pStyle w:val="RegSingleTxtG2"/>
        <w:tabs>
          <w:tab w:val="left" w:pos="1702"/>
          <w:tab w:val="num" w:pos="2269"/>
        </w:tabs>
        <w:ind w:left="1701" w:firstLine="567"/>
        <w:rPr>
          <w:lang w:val="en-US"/>
        </w:rPr>
      </w:pPr>
      <w:r w:rsidRPr="00E66120">
        <w:rPr>
          <w:lang w:val="en-US"/>
        </w:rPr>
        <w:t>(c)</w:t>
      </w:r>
      <w:r w:rsidRPr="00E66120">
        <w:rPr>
          <w:lang w:val="en-US"/>
        </w:rPr>
        <w:tab/>
        <w:t xml:space="preserve">Activities related to the tenth anniversary of the establishment of the Warsaw International Mechanism, such as the submission of photographs for the photography </w:t>
      </w:r>
      <w:r w:rsidRPr="000B37F6">
        <w:t>exhibition;</w:t>
      </w:r>
      <w:r>
        <w:rPr>
          <w:rStyle w:val="FootnoteReference"/>
        </w:rPr>
        <w:footnoteReference w:id="47"/>
      </w:r>
    </w:p>
    <w:p w14:paraId="0790B713" w14:textId="7973D155" w:rsidR="00A52816" w:rsidRPr="00E66120" w:rsidRDefault="00A52816" w:rsidP="002B5370">
      <w:pPr>
        <w:pStyle w:val="RegSingleTxtG"/>
        <w:tabs>
          <w:tab w:val="clear" w:pos="1701"/>
        </w:tabs>
        <w:ind w:left="1701"/>
        <w:rPr>
          <w:lang w:val="en-US"/>
        </w:rPr>
      </w:pPr>
      <w:r w:rsidRPr="00E66120">
        <w:rPr>
          <w:lang w:val="en-US"/>
        </w:rPr>
        <w:t>“4.</w:t>
      </w:r>
      <w:r w:rsidRPr="00E66120">
        <w:rPr>
          <w:lang w:val="en-US"/>
        </w:rPr>
        <w:tab/>
      </w:r>
      <w:r w:rsidRPr="00C44734">
        <w:rPr>
          <w:i/>
          <w:iCs/>
          <w:lang w:val="en-US"/>
        </w:rPr>
        <w:t>Also expresses</w:t>
      </w:r>
      <w:r w:rsidRPr="0008210C">
        <w:rPr>
          <w:i/>
          <w:lang w:val="en-US"/>
        </w:rPr>
        <w:t xml:space="preserve"> appreciation</w:t>
      </w:r>
      <w:r w:rsidRPr="00E66120">
        <w:rPr>
          <w:lang w:val="en-US"/>
        </w:rPr>
        <w:t xml:space="preserve"> to the Government of the Philippines for hosting the 18</w:t>
      </w:r>
      <w:r w:rsidRPr="0008210C">
        <w:rPr>
          <w:vertAlign w:val="superscript"/>
          <w:lang w:val="en-US"/>
        </w:rPr>
        <w:t>th</w:t>
      </w:r>
      <w:r w:rsidRPr="00E66120">
        <w:rPr>
          <w:lang w:val="en-US"/>
        </w:rPr>
        <w:t xml:space="preserve"> meeting of the Executive Committee and </w:t>
      </w:r>
      <w:r w:rsidRPr="0008210C">
        <w:rPr>
          <w:i/>
          <w:lang w:val="en-US"/>
        </w:rPr>
        <w:t>invites</w:t>
      </w:r>
      <w:r w:rsidRPr="00E66120">
        <w:rPr>
          <w:lang w:val="en-US"/>
        </w:rPr>
        <w:t xml:space="preserve"> other Parties to offer to host future meetings of the Committee, as appropriate, with a view to broadening the range of stakeholders involved, and facilitating active engagement of Parties, in the work of the Committee across regions;</w:t>
      </w:r>
    </w:p>
    <w:p w14:paraId="55CC0C79" w14:textId="64FD7312" w:rsidR="00A52816" w:rsidRPr="00E66120" w:rsidRDefault="00A52816" w:rsidP="002B5370">
      <w:pPr>
        <w:pStyle w:val="RegSingleTxtG"/>
        <w:tabs>
          <w:tab w:val="clear" w:pos="1701"/>
        </w:tabs>
        <w:ind w:left="1701"/>
        <w:rPr>
          <w:lang w:val="en-US"/>
        </w:rPr>
      </w:pPr>
      <w:r w:rsidRPr="00E66120">
        <w:rPr>
          <w:lang w:val="en-US"/>
        </w:rPr>
        <w:t>“5.</w:t>
      </w:r>
      <w:r w:rsidRPr="00E66120">
        <w:rPr>
          <w:lang w:val="en-US"/>
        </w:rPr>
        <w:tab/>
      </w:r>
      <w:r w:rsidRPr="006664FF">
        <w:rPr>
          <w:i/>
          <w:iCs/>
          <w:lang w:val="en-US"/>
        </w:rPr>
        <w:t>Encourages</w:t>
      </w:r>
      <w:r w:rsidRPr="00E66120">
        <w:rPr>
          <w:lang w:val="en-US"/>
        </w:rPr>
        <w:t xml:space="preserve"> relevant organizations and experts to continue to contribute as referred to in paragraph 3(a</w:t>
      </w:r>
      <w:r w:rsidR="009D28A5">
        <w:rPr>
          <w:lang w:val="en-US"/>
        </w:rPr>
        <w:t>–</w:t>
      </w:r>
      <w:r w:rsidRPr="00E66120">
        <w:rPr>
          <w:lang w:val="en-US"/>
        </w:rPr>
        <w:t>b) above;</w:t>
      </w:r>
    </w:p>
    <w:p w14:paraId="10075D1F" w14:textId="77777777" w:rsidR="00A52816" w:rsidRPr="00E66120" w:rsidRDefault="00A52816" w:rsidP="002B5370">
      <w:pPr>
        <w:pStyle w:val="RegSingleTxtG"/>
        <w:tabs>
          <w:tab w:val="clear" w:pos="1701"/>
        </w:tabs>
        <w:ind w:left="1701"/>
        <w:rPr>
          <w:lang w:val="en-US"/>
        </w:rPr>
      </w:pPr>
      <w:r w:rsidRPr="00E66120">
        <w:rPr>
          <w:lang w:val="en-US"/>
        </w:rPr>
        <w:t>“6.</w:t>
      </w:r>
      <w:r w:rsidRPr="00E66120">
        <w:rPr>
          <w:lang w:val="en-US"/>
        </w:rPr>
        <w:tab/>
      </w:r>
      <w:r w:rsidRPr="006664FF">
        <w:rPr>
          <w:i/>
          <w:iCs/>
          <w:lang w:val="en-US"/>
        </w:rPr>
        <w:t>Also encourages</w:t>
      </w:r>
      <w:r w:rsidRPr="00E66120">
        <w:rPr>
          <w:lang w:val="en-US"/>
        </w:rPr>
        <w:t xml:space="preserve"> the Executive Committee to continue to strengthen dialogue, coordination, coherence and synergies with relevant bodies and organizations under and outside the Convention and the Paris Agreement;</w:t>
      </w:r>
    </w:p>
    <w:p w14:paraId="058C159A" w14:textId="77777777" w:rsidR="00A52816" w:rsidRPr="00E66120" w:rsidRDefault="00A52816" w:rsidP="002B5370">
      <w:pPr>
        <w:pStyle w:val="RegSingleTxtG"/>
        <w:tabs>
          <w:tab w:val="clear" w:pos="1701"/>
        </w:tabs>
        <w:ind w:left="1701"/>
        <w:rPr>
          <w:lang w:val="en-US"/>
        </w:rPr>
      </w:pPr>
      <w:r w:rsidRPr="00E66120">
        <w:rPr>
          <w:lang w:val="en-US"/>
        </w:rPr>
        <w:t>“7.</w:t>
      </w:r>
      <w:r w:rsidRPr="00E66120">
        <w:rPr>
          <w:lang w:val="en-US"/>
        </w:rPr>
        <w:tab/>
      </w:r>
      <w:r w:rsidRPr="008F23EE">
        <w:rPr>
          <w:i/>
          <w:iCs/>
          <w:lang w:val="en-US"/>
        </w:rPr>
        <w:t>Requests</w:t>
      </w:r>
      <w:r w:rsidRPr="00E66120">
        <w:rPr>
          <w:lang w:val="en-US"/>
        </w:rPr>
        <w:t xml:space="preserve"> the Executive Committee, in implementing its </w:t>
      </w:r>
      <w:r w:rsidRPr="000B37F6">
        <w:t>functions,</w:t>
      </w:r>
      <w:r>
        <w:rPr>
          <w:rStyle w:val="FootnoteReference"/>
        </w:rPr>
        <w:footnoteReference w:id="48"/>
      </w:r>
      <w:r w:rsidRPr="00E66120">
        <w:rPr>
          <w:lang w:val="en-US"/>
        </w:rPr>
        <w:t xml:space="preserve"> to:</w:t>
      </w:r>
    </w:p>
    <w:p w14:paraId="6A257648" w14:textId="08F6A15C" w:rsidR="00A52816" w:rsidRPr="00E66120" w:rsidRDefault="00A52816" w:rsidP="00F401AA">
      <w:pPr>
        <w:pStyle w:val="RegSingleTxtG2"/>
        <w:tabs>
          <w:tab w:val="left" w:pos="1702"/>
          <w:tab w:val="num" w:pos="2269"/>
        </w:tabs>
        <w:ind w:left="1701" w:firstLine="567"/>
        <w:rPr>
          <w:lang w:val="en-US"/>
        </w:rPr>
      </w:pPr>
      <w:r w:rsidRPr="00E66120">
        <w:rPr>
          <w:lang w:val="en-US"/>
        </w:rPr>
        <w:t>(a)</w:t>
      </w:r>
      <w:r w:rsidRPr="00E66120">
        <w:rPr>
          <w:lang w:val="en-US"/>
        </w:rPr>
        <w:tab/>
        <w:t xml:space="preserve">Consider ways to collaborate with the entities that form part of the funding arrangements, including a fund, established in paragraphs 2–3 of decisions 2/CP.27 and </w:t>
      </w:r>
      <w:r w:rsidRPr="000B37F6">
        <w:t>2/CMA.4,</w:t>
      </w:r>
      <w:r>
        <w:rPr>
          <w:rStyle w:val="FootnoteReference"/>
        </w:rPr>
        <w:footnoteReference w:id="49"/>
      </w:r>
      <w:r w:rsidRPr="00E66120">
        <w:rPr>
          <w:lang w:val="en-US"/>
        </w:rPr>
        <w:t xml:space="preserve"> and report on the outcomes of that consideration in its annual reports;</w:t>
      </w:r>
    </w:p>
    <w:p w14:paraId="3A3790FB" w14:textId="77777777" w:rsidR="00A52816" w:rsidRPr="00E66120" w:rsidRDefault="00A52816" w:rsidP="00A52816">
      <w:pPr>
        <w:pStyle w:val="RegSingleTxtG2"/>
        <w:tabs>
          <w:tab w:val="left" w:pos="1702"/>
          <w:tab w:val="num" w:pos="2269"/>
        </w:tabs>
        <w:ind w:left="1701" w:firstLine="567"/>
        <w:rPr>
          <w:lang w:val="en-US"/>
        </w:rPr>
      </w:pPr>
      <w:r w:rsidRPr="00E66120">
        <w:rPr>
          <w:lang w:val="en-US"/>
        </w:rPr>
        <w:t>(b)</w:t>
      </w:r>
      <w:r w:rsidRPr="00E66120">
        <w:rPr>
          <w:lang w:val="en-US"/>
        </w:rPr>
        <w:tab/>
        <w:t>Engage actively in the work under the Santiago network and collaborate with the Advisory Board of the Santiago network through the representation of the Executive Committee on the Board as provided for in decision 12/CMA.4 and endorsed in decision 11/CP.27;</w:t>
      </w:r>
    </w:p>
    <w:p w14:paraId="00C1CB73" w14:textId="77777777" w:rsidR="00A52816" w:rsidRPr="00E66120" w:rsidRDefault="00A52816" w:rsidP="00A52816">
      <w:pPr>
        <w:pStyle w:val="RegSingleTxtG2"/>
        <w:tabs>
          <w:tab w:val="left" w:pos="1702"/>
          <w:tab w:val="num" w:pos="2269"/>
        </w:tabs>
        <w:ind w:left="1701" w:firstLine="567"/>
        <w:rPr>
          <w:lang w:val="en-US"/>
        </w:rPr>
      </w:pPr>
      <w:r w:rsidRPr="00E66120">
        <w:rPr>
          <w:lang w:val="en-US"/>
        </w:rPr>
        <w:t>(c)</w:t>
      </w:r>
      <w:r w:rsidRPr="00E66120">
        <w:rPr>
          <w:lang w:val="en-US"/>
        </w:rPr>
        <w:tab/>
        <w:t>Promote the use of the technical guides and knowledge products developed by the Executive Committee and its thematic expert groups, at the regional and national level, including for undertaking activities under the Santiago network and during dedicated virtual meetings, as appropriate;</w:t>
      </w:r>
    </w:p>
    <w:p w14:paraId="25A69B39" w14:textId="1BBE0B7D" w:rsidR="00A52816" w:rsidRPr="00E66120" w:rsidRDefault="00A52816" w:rsidP="00A52816">
      <w:pPr>
        <w:pStyle w:val="RegSingleTxtG2"/>
        <w:tabs>
          <w:tab w:val="left" w:pos="1702"/>
          <w:tab w:val="num" w:pos="2269"/>
        </w:tabs>
        <w:ind w:left="1701" w:firstLine="567"/>
        <w:rPr>
          <w:lang w:val="en-US"/>
        </w:rPr>
      </w:pPr>
      <w:r w:rsidRPr="00E66120">
        <w:rPr>
          <w:lang w:val="en-US"/>
        </w:rPr>
        <w:t>(d)</w:t>
      </w:r>
      <w:r w:rsidRPr="00E66120">
        <w:rPr>
          <w:lang w:val="en-US"/>
        </w:rPr>
        <w:tab/>
        <w:t xml:space="preserve">Consider translating, as appropriate, relevant outputs of the work of the Executive Committee and its </w:t>
      </w:r>
      <w:r w:rsidR="0019171B">
        <w:rPr>
          <w:lang w:val="en-US"/>
        </w:rPr>
        <w:t xml:space="preserve">thematic </w:t>
      </w:r>
      <w:r w:rsidRPr="00E66120">
        <w:rPr>
          <w:lang w:val="en-US"/>
        </w:rPr>
        <w:t xml:space="preserve">expert groups into all official United Nations languages so as to maximize their added value and promote their dissemination; </w:t>
      </w:r>
    </w:p>
    <w:p w14:paraId="039DA624" w14:textId="77777777" w:rsidR="00A52816" w:rsidRPr="00E66120" w:rsidRDefault="00A52816" w:rsidP="00F401AA">
      <w:pPr>
        <w:pStyle w:val="RegSingleTxtG2"/>
        <w:tabs>
          <w:tab w:val="left" w:pos="1702"/>
          <w:tab w:val="num" w:pos="2269"/>
        </w:tabs>
        <w:ind w:left="1701" w:firstLine="567"/>
        <w:rPr>
          <w:lang w:val="en-US"/>
        </w:rPr>
      </w:pPr>
      <w:r w:rsidRPr="00E66120">
        <w:rPr>
          <w:lang w:val="en-US"/>
        </w:rPr>
        <w:t>(e)</w:t>
      </w:r>
      <w:r w:rsidRPr="00E66120">
        <w:rPr>
          <w:lang w:val="en-US"/>
        </w:rPr>
        <w:tab/>
        <w:t xml:space="preserve">Continue to develop, as appropriate and in collaboration with its thematic expert groups, technical guides on relevant topics under all the strategic workstreams of its five-year rolling </w:t>
      </w:r>
      <w:r w:rsidRPr="000B37F6">
        <w:t>workplan;</w:t>
      </w:r>
      <w:r>
        <w:rPr>
          <w:rStyle w:val="FootnoteReference"/>
        </w:rPr>
        <w:footnoteReference w:id="50"/>
      </w:r>
    </w:p>
    <w:p w14:paraId="51FB562E" w14:textId="77777777" w:rsidR="00A52816" w:rsidRPr="00E66120" w:rsidRDefault="00A52816" w:rsidP="002B5370">
      <w:pPr>
        <w:pStyle w:val="RegSingleTxtG"/>
        <w:tabs>
          <w:tab w:val="clear" w:pos="1701"/>
        </w:tabs>
        <w:ind w:left="1701"/>
        <w:rPr>
          <w:lang w:val="en-US"/>
        </w:rPr>
      </w:pPr>
      <w:r w:rsidRPr="00E66120">
        <w:rPr>
          <w:lang w:val="en-US"/>
        </w:rPr>
        <w:t>“8.</w:t>
      </w:r>
      <w:r w:rsidRPr="00E66120">
        <w:rPr>
          <w:lang w:val="en-US"/>
        </w:rPr>
        <w:tab/>
      </w:r>
      <w:r w:rsidRPr="006664FF">
        <w:rPr>
          <w:i/>
          <w:iCs/>
          <w:lang w:val="en-US"/>
        </w:rPr>
        <w:t>Notes</w:t>
      </w:r>
      <w:r w:rsidRPr="00E66120">
        <w:rPr>
          <w:lang w:val="en-US"/>
        </w:rPr>
        <w:t xml:space="preserve"> that considerations related to the governance of the Warsaw International Mechanism will continue at its sixth session </w:t>
      </w:r>
      <w:r w:rsidRPr="000B37F6">
        <w:t>(November 2024);</w:t>
      </w:r>
      <w:bookmarkStart w:id="184" w:name="_Ref155876193"/>
      <w:r>
        <w:rPr>
          <w:rStyle w:val="FootnoteReference"/>
        </w:rPr>
        <w:footnoteReference w:id="51"/>
      </w:r>
      <w:bookmarkEnd w:id="184"/>
    </w:p>
    <w:p w14:paraId="32261384" w14:textId="77777777" w:rsidR="00A52816" w:rsidRPr="00E66120" w:rsidRDefault="00A52816" w:rsidP="002B5370">
      <w:pPr>
        <w:pStyle w:val="RegSingleTxtG"/>
        <w:tabs>
          <w:tab w:val="clear" w:pos="1701"/>
        </w:tabs>
        <w:ind w:left="1701"/>
        <w:rPr>
          <w:lang w:val="en-US"/>
        </w:rPr>
      </w:pPr>
      <w:r w:rsidRPr="00E66120">
        <w:rPr>
          <w:lang w:val="en-US"/>
        </w:rPr>
        <w:t>“9.</w:t>
      </w:r>
      <w:r w:rsidRPr="00E66120">
        <w:rPr>
          <w:lang w:val="en-US"/>
        </w:rPr>
        <w:tab/>
      </w:r>
      <w:r w:rsidRPr="006664FF">
        <w:rPr>
          <w:i/>
          <w:iCs/>
          <w:lang w:val="en-US"/>
        </w:rPr>
        <w:t>Takes note</w:t>
      </w:r>
      <w:r w:rsidRPr="00E66120">
        <w:rPr>
          <w:lang w:val="en-US"/>
        </w:rPr>
        <w:t xml:space="preserve"> of the estimated budgetary implications of the activities to be undertaken by the secretariat referred to in paragraphs </w:t>
      </w:r>
      <w:r w:rsidRPr="00E66120">
        <w:rPr>
          <w:cs/>
          <w:lang w:val="en-US"/>
        </w:rPr>
        <w:t>‎</w:t>
      </w:r>
      <w:r w:rsidRPr="00E66120">
        <w:rPr>
          <w:lang w:val="en-US"/>
        </w:rPr>
        <w:t>1 and 7 above;</w:t>
      </w:r>
    </w:p>
    <w:p w14:paraId="79C78737" w14:textId="77777777" w:rsidR="00A52816" w:rsidRPr="00E66120" w:rsidRDefault="00A52816" w:rsidP="002B5370">
      <w:pPr>
        <w:pStyle w:val="RegSingleTxtG"/>
        <w:tabs>
          <w:tab w:val="clear" w:pos="1701"/>
        </w:tabs>
        <w:ind w:left="1701"/>
        <w:rPr>
          <w:lang w:val="en-US"/>
        </w:rPr>
      </w:pPr>
      <w:r w:rsidRPr="00E66120">
        <w:rPr>
          <w:lang w:val="en-US"/>
        </w:rPr>
        <w:t>“10.</w:t>
      </w:r>
      <w:r w:rsidRPr="00E66120">
        <w:rPr>
          <w:lang w:val="en-US"/>
        </w:rPr>
        <w:tab/>
      </w:r>
      <w:r w:rsidRPr="006664FF">
        <w:rPr>
          <w:i/>
          <w:iCs/>
          <w:lang w:val="en-US"/>
        </w:rPr>
        <w:t>Requests</w:t>
      </w:r>
      <w:r w:rsidRPr="00E66120">
        <w:rPr>
          <w:lang w:val="en-US"/>
        </w:rPr>
        <w:t xml:space="preserve"> that the actions of the secretariat called for in this decision be undertaken subject to the availability of financial resources.”</w:t>
      </w:r>
    </w:p>
    <w:p w14:paraId="769B4821" w14:textId="527E6DCB" w:rsidR="00A52816" w:rsidRPr="000B37F6" w:rsidRDefault="00A52816" w:rsidP="00F073BF">
      <w:pPr>
        <w:pStyle w:val="RegSingleTxtG"/>
      </w:pPr>
      <w:r w:rsidRPr="00E66120">
        <w:rPr>
          <w:lang w:val="en-US"/>
        </w:rPr>
        <w:t>2.</w:t>
      </w:r>
      <w:r w:rsidRPr="00E66120">
        <w:rPr>
          <w:lang w:val="en-US"/>
        </w:rPr>
        <w:tab/>
      </w:r>
      <w:r w:rsidRPr="008F23EE">
        <w:rPr>
          <w:i/>
          <w:iCs/>
          <w:lang w:val="en-US"/>
        </w:rPr>
        <w:t>Notes</w:t>
      </w:r>
      <w:r w:rsidRPr="00E66120">
        <w:rPr>
          <w:lang w:val="en-US"/>
        </w:rPr>
        <w:t xml:space="preserve"> that considerations related to the governance of the Warsaw International Mechanism will continue at its </w:t>
      </w:r>
      <w:r w:rsidRPr="000B37F6">
        <w:t>twenty-ninth session (November 2024).</w:t>
      </w:r>
      <w:r>
        <w:rPr>
          <w:rStyle w:val="FootnoteReference"/>
        </w:rPr>
        <w:footnoteReference w:id="52"/>
      </w:r>
    </w:p>
    <w:p w14:paraId="45B38636" w14:textId="06706C59" w:rsidR="00D344A3" w:rsidRPr="002445B1" w:rsidRDefault="002B3B52" w:rsidP="0008210C">
      <w:pPr>
        <w:pStyle w:val="RegSingleTxtG"/>
        <w:spacing w:after="0" w:line="20" w:lineRule="atLeast"/>
        <w:jc w:val="right"/>
        <w:rPr>
          <w:i/>
          <w:iCs/>
        </w:rPr>
      </w:pPr>
      <w:bookmarkStart w:id="185" w:name="_Hlk155615466"/>
      <w:r>
        <w:rPr>
          <w:i/>
          <w:iCs/>
        </w:rPr>
        <w:t>6</w:t>
      </w:r>
      <w:r w:rsidRPr="002B3B52">
        <w:rPr>
          <w:i/>
          <w:iCs/>
          <w:vertAlign w:val="superscript"/>
        </w:rPr>
        <w:t>th</w:t>
      </w:r>
      <w:r>
        <w:rPr>
          <w:i/>
          <w:iCs/>
        </w:rPr>
        <w:t xml:space="preserve"> </w:t>
      </w:r>
      <w:r w:rsidR="00D344A3" w:rsidRPr="002445B1">
        <w:rPr>
          <w:i/>
          <w:iCs/>
        </w:rPr>
        <w:t>plenary me</w:t>
      </w:r>
      <w:r w:rsidR="00A229C8">
        <w:rPr>
          <w:i/>
          <w:iCs/>
        </w:rPr>
        <w:t>e</w:t>
      </w:r>
      <w:r w:rsidR="00D344A3" w:rsidRPr="002445B1">
        <w:rPr>
          <w:i/>
          <w:iCs/>
        </w:rPr>
        <w:t>ting</w:t>
      </w:r>
    </w:p>
    <w:p w14:paraId="6681F15C" w14:textId="49307D84" w:rsidR="00DB6DC7" w:rsidRPr="00D344A3" w:rsidRDefault="00D344A3" w:rsidP="0008210C">
      <w:pPr>
        <w:pStyle w:val="RegSingleTxtG"/>
        <w:spacing w:after="0" w:line="20" w:lineRule="atLeast"/>
        <w:jc w:val="right"/>
        <w:rPr>
          <w:i/>
          <w:iCs/>
        </w:rPr>
      </w:pPr>
      <w:r w:rsidRPr="002445B1">
        <w:rPr>
          <w:i/>
          <w:iCs/>
        </w:rPr>
        <w:t>13 December 2023</w:t>
      </w:r>
    </w:p>
    <w:bookmarkEnd w:id="185"/>
    <w:p w14:paraId="2C9A37BD" w14:textId="77777777" w:rsidR="00D344A3" w:rsidRDefault="00D344A3" w:rsidP="00D344A3">
      <w:pPr>
        <w:pStyle w:val="AnnoH23G"/>
        <w:numPr>
          <w:ilvl w:val="0"/>
          <w:numId w:val="0"/>
        </w:numPr>
        <w:ind w:left="1135"/>
      </w:pPr>
    </w:p>
    <w:p w14:paraId="41EA1BD5" w14:textId="204A5AD0" w:rsidR="00DB6DC7" w:rsidRDefault="00AB66BB" w:rsidP="00AB66BB">
      <w:pPr>
        <w:pStyle w:val="AnnoSingleTxtG"/>
        <w:numPr>
          <w:ilvl w:val="0"/>
          <w:numId w:val="0"/>
        </w:numPr>
        <w:tabs>
          <w:tab w:val="left" w:pos="1702"/>
        </w:tabs>
        <w:ind w:left="1702" w:hanging="567"/>
        <w:sectPr w:rsidR="00DB6DC7" w:rsidSect="00263E39">
          <w:headerReference w:type="even" r:id="rId38"/>
          <w:headerReference w:type="default" r:id="rId39"/>
          <w:footerReference w:type="even" r:id="rId40"/>
          <w:footerReference w:type="default" r:id="rId41"/>
          <w:footnotePr>
            <w:numRestart w:val="eachSect"/>
          </w:footnotePr>
          <w:pgSz w:w="11906" w:h="16838" w:code="9"/>
          <w:pgMar w:top="1417" w:right="1134" w:bottom="1134" w:left="1134" w:header="850" w:footer="567" w:gutter="0"/>
          <w:cols w:space="708"/>
          <w:docGrid w:linePitch="360"/>
        </w:sectPr>
      </w:pPr>
      <w:r>
        <w:t>1.</w:t>
      </w:r>
      <w:r>
        <w:tab/>
      </w:r>
    </w:p>
    <w:p w14:paraId="5B1C21B6" w14:textId="11EB8C5C" w:rsidR="006949D8" w:rsidRPr="003E5C3B" w:rsidRDefault="00F804CF" w:rsidP="00FE7749">
      <w:pPr>
        <w:pStyle w:val="HChG"/>
      </w:pPr>
      <w:r>
        <w:tab/>
      </w:r>
      <w:bookmarkStart w:id="186" w:name="_Toc161208076"/>
      <w:bookmarkStart w:id="187" w:name="Decision4"/>
      <w:r w:rsidR="00FE7749">
        <w:tab/>
      </w:r>
      <w:r w:rsidR="005E40F1" w:rsidRPr="00D242E5">
        <w:t>D</w:t>
      </w:r>
      <w:r w:rsidR="006949D8" w:rsidRPr="00D242E5">
        <w:t>ecision 4/CP.28</w:t>
      </w:r>
      <w:bookmarkEnd w:id="186"/>
    </w:p>
    <w:bookmarkEnd w:id="187"/>
    <w:p w14:paraId="61462619" w14:textId="4181DE89" w:rsidR="006949D8" w:rsidRPr="00A96DC7" w:rsidRDefault="00F804CF" w:rsidP="00F804CF">
      <w:pPr>
        <w:pStyle w:val="HChG"/>
      </w:pPr>
      <w:r>
        <w:tab/>
      </w:r>
      <w:r>
        <w:tab/>
      </w:r>
      <w:r w:rsidR="006949D8" w:rsidRPr="007C19D1">
        <w:t>Long-term climate finance</w:t>
      </w:r>
    </w:p>
    <w:p w14:paraId="5B3064E6" w14:textId="1ECE93CF" w:rsidR="006949D8" w:rsidRPr="00CE247D" w:rsidRDefault="009F306D" w:rsidP="009F306D">
      <w:pPr>
        <w:tabs>
          <w:tab w:val="left" w:pos="720"/>
        </w:tabs>
        <w:spacing w:after="120"/>
        <w:ind w:left="1134" w:right="1133"/>
        <w:jc w:val="both"/>
        <w:rPr>
          <w:iCs/>
        </w:rPr>
      </w:pPr>
      <w:r>
        <w:rPr>
          <w:rStyle w:val="RegSingleTxtGChar"/>
        </w:rPr>
        <w:tab/>
      </w:r>
      <w:r>
        <w:rPr>
          <w:rStyle w:val="RegSingleTxtGChar"/>
        </w:rPr>
        <w:tab/>
      </w:r>
      <w:r w:rsidR="006949D8" w:rsidRPr="00AE09E3" w:rsidDel="00673F06">
        <w:rPr>
          <w:rStyle w:val="RegSingleTxtGChar"/>
          <w:i/>
          <w:iCs/>
        </w:rPr>
        <w:t>The Conference of the Parties</w:t>
      </w:r>
      <w:r w:rsidR="006949D8" w:rsidRPr="0081340F" w:rsidDel="00673F06">
        <w:t>,</w:t>
      </w:r>
    </w:p>
    <w:p w14:paraId="6A9BA0E5" w14:textId="16D57F3F" w:rsidR="006949D8" w:rsidRPr="0097340E" w:rsidRDefault="009F306D" w:rsidP="009F306D">
      <w:pPr>
        <w:tabs>
          <w:tab w:val="left" w:pos="720"/>
        </w:tabs>
        <w:spacing w:after="120"/>
        <w:ind w:left="1134" w:right="1133"/>
        <w:jc w:val="both"/>
        <w:rPr>
          <w:i/>
          <w:iCs/>
          <w:color w:val="000000"/>
        </w:rPr>
      </w:pPr>
      <w:r>
        <w:rPr>
          <w:i/>
          <w:iCs/>
          <w:lang w:val="en-US"/>
        </w:rPr>
        <w:tab/>
      </w:r>
      <w:r>
        <w:rPr>
          <w:i/>
          <w:iCs/>
          <w:lang w:val="en-US"/>
        </w:rPr>
        <w:tab/>
      </w:r>
      <w:r w:rsidR="006949D8" w:rsidRPr="0008210C">
        <w:rPr>
          <w:i/>
          <w:lang w:val="en-US"/>
        </w:rPr>
        <w:t>Recalling</w:t>
      </w:r>
      <w:r w:rsidR="006949D8" w:rsidRPr="0008210C">
        <w:t xml:space="preserve"> </w:t>
      </w:r>
      <w:r w:rsidR="006949D8" w:rsidRPr="00B16B72">
        <w:rPr>
          <w:iCs/>
          <w:color w:val="000000"/>
        </w:rPr>
        <w:t>Articles 4 and 11 of the Convention,</w:t>
      </w:r>
    </w:p>
    <w:p w14:paraId="6F786D1F" w14:textId="0B0E0DD8" w:rsidR="006949D8" w:rsidRPr="00F96927" w:rsidRDefault="006949D8" w:rsidP="009F306D">
      <w:pPr>
        <w:tabs>
          <w:tab w:val="left" w:pos="720"/>
        </w:tabs>
        <w:spacing w:after="120"/>
        <w:ind w:left="1134" w:right="1133"/>
        <w:jc w:val="both"/>
        <w:rPr>
          <w:lang w:val="en-US"/>
        </w:rPr>
      </w:pPr>
      <w:r>
        <w:tab/>
      </w:r>
      <w:r>
        <w:tab/>
      </w:r>
      <w:r w:rsidRPr="00F96927">
        <w:rPr>
          <w:i/>
          <w:iCs/>
          <w:lang w:val="en-US"/>
        </w:rPr>
        <w:t>Also recalling</w:t>
      </w:r>
      <w:r w:rsidRPr="00F96927">
        <w:rPr>
          <w:lang w:val="en-US"/>
        </w:rPr>
        <w:t xml:space="preserve"> </w:t>
      </w:r>
      <w:r w:rsidRPr="00F96927">
        <w:t>decisions</w:t>
      </w:r>
      <w:r w:rsidRPr="00F96927">
        <w:rPr>
          <w:lang w:val="en-US"/>
        </w:rPr>
        <w:t xml:space="preserve"> 1/CP.16, paragraphs 2, 4 and 97–101, 2/CP.17, paragraphs 126–132, 4/CP.18, 3/CP.19, 5/CP.20, 1/CP.21, 5/CP.21, 7/CP.22, 6/CP.23, 3/CP.24, 1/CP.26, 4/CP.26 and 13/CP.27</w:t>
      </w:r>
      <w:r>
        <w:rPr>
          <w:lang w:val="en-US"/>
        </w:rPr>
        <w:t>,</w:t>
      </w:r>
    </w:p>
    <w:p w14:paraId="79FF28BB" w14:textId="75F05719" w:rsidR="006949D8" w:rsidRPr="00F96927" w:rsidRDefault="00AB66BB" w:rsidP="00AB66BB">
      <w:pPr>
        <w:pStyle w:val="RegSingleTxtG"/>
        <w:tabs>
          <w:tab w:val="clear" w:pos="1701"/>
          <w:tab w:val="left" w:pos="1200"/>
        </w:tabs>
      </w:pPr>
      <w:bookmarkStart w:id="188" w:name="_Hlk152360378"/>
      <w:r w:rsidRPr="00F96927">
        <w:t>1.</w:t>
      </w:r>
      <w:r w:rsidRPr="00F96927">
        <w:tab/>
      </w:r>
      <w:r w:rsidR="006949D8" w:rsidRPr="003948BD">
        <w:rPr>
          <w:i/>
          <w:iCs/>
        </w:rPr>
        <w:t>Recalls</w:t>
      </w:r>
      <w:r w:rsidR="006949D8" w:rsidRPr="00F96927">
        <w:t xml:space="preserve"> the commitment of developed country Parties, in the context of meaningful mitigation actions and transparency on implementation, to a goal of mobilizing jointly USD</w:t>
      </w:r>
      <w:r w:rsidR="006949D8">
        <w:t> </w:t>
      </w:r>
      <w:r w:rsidR="006949D8" w:rsidRPr="00F96927">
        <w:t xml:space="preserve">100 billion per year by 2020 to address the needs </w:t>
      </w:r>
      <w:r w:rsidR="006949D8" w:rsidRPr="00057568">
        <w:t>of</w:t>
      </w:r>
      <w:r w:rsidR="006949D8" w:rsidRPr="00F96927">
        <w:t xml:space="preserve"> developing country Parties in accordance with </w:t>
      </w:r>
      <w:r w:rsidR="006949D8">
        <w:t xml:space="preserve">paragraph 98 of </w:t>
      </w:r>
      <w:r w:rsidR="006949D8" w:rsidRPr="00F96927">
        <w:t xml:space="preserve">decision 1/CP.16; </w:t>
      </w:r>
      <w:bookmarkEnd w:id="188"/>
    </w:p>
    <w:p w14:paraId="4CCA927B" w14:textId="1EBDE469" w:rsidR="006949D8" w:rsidRPr="00F96927" w:rsidRDefault="00AB66BB" w:rsidP="00AB66BB">
      <w:pPr>
        <w:pStyle w:val="RegSingleTxtG"/>
        <w:tabs>
          <w:tab w:val="clear" w:pos="1701"/>
          <w:tab w:val="left" w:pos="1200"/>
        </w:tabs>
      </w:pPr>
      <w:r w:rsidRPr="00F96927">
        <w:t>2.</w:t>
      </w:r>
      <w:r w:rsidRPr="00F96927">
        <w:tab/>
      </w:r>
      <w:r w:rsidR="006949D8" w:rsidRPr="00221A00">
        <w:rPr>
          <w:i/>
          <w:iCs/>
        </w:rPr>
        <w:t>Also recalls</w:t>
      </w:r>
      <w:r w:rsidR="006949D8" w:rsidRPr="00F96927">
        <w:t xml:space="preserve"> that, in accordance with </w:t>
      </w:r>
      <w:r w:rsidR="006949D8">
        <w:t xml:space="preserve">paragraph 53 of </w:t>
      </w:r>
      <w:r w:rsidR="006949D8" w:rsidRPr="00F96927">
        <w:t>decision 1/CP.21, developed country Parties reaffirmed the continuation of their existing collective mobilization goal through 2025 in the context of meaningful mitigation actions and transparency on implementation;</w:t>
      </w:r>
    </w:p>
    <w:p w14:paraId="12625EF7" w14:textId="5A73923C" w:rsidR="006949D8" w:rsidRDefault="00AB66BB" w:rsidP="00AB66BB">
      <w:pPr>
        <w:pStyle w:val="RegSingleTxtG"/>
        <w:tabs>
          <w:tab w:val="clear" w:pos="1701"/>
          <w:tab w:val="left" w:pos="1200"/>
        </w:tabs>
        <w:rPr>
          <w:lang w:val="en-US"/>
        </w:rPr>
      </w:pPr>
      <w:r>
        <w:rPr>
          <w:lang w:val="en-US"/>
        </w:rPr>
        <w:t>3.</w:t>
      </w:r>
      <w:r>
        <w:rPr>
          <w:lang w:val="en-US"/>
        </w:rPr>
        <w:tab/>
      </w:r>
      <w:r w:rsidR="006949D8">
        <w:rPr>
          <w:i/>
          <w:iCs/>
        </w:rPr>
        <w:t xml:space="preserve">Notes with deep regret </w:t>
      </w:r>
      <w:r w:rsidR="006949D8">
        <w:t>that the goal of developed country Parties to mobilize jointly USD 100 billion per year by 2020 in the context of meaningful mitigation actions and transparency on implementation was not met</w:t>
      </w:r>
      <w:r w:rsidR="006949D8" w:rsidRPr="00F96927">
        <w:t xml:space="preserve"> in 2021</w:t>
      </w:r>
      <w:r w:rsidR="006949D8">
        <w:t xml:space="preserve"> and </w:t>
      </w:r>
      <w:r w:rsidR="006949D8">
        <w:rPr>
          <w:i/>
          <w:iCs/>
          <w:lang w:val="en-US"/>
        </w:rPr>
        <w:t>w</w:t>
      </w:r>
      <w:r w:rsidR="006949D8" w:rsidRPr="00703E97">
        <w:rPr>
          <w:i/>
          <w:iCs/>
          <w:lang w:val="en-US"/>
        </w:rPr>
        <w:t xml:space="preserve">elcomes </w:t>
      </w:r>
      <w:r w:rsidR="006949D8" w:rsidRPr="00703E97">
        <w:rPr>
          <w:lang w:val="en-US"/>
        </w:rPr>
        <w:t>the ongoing efforts of developed country Parties towards achieving the goal of mobilizing jointly USD 100 billion per year</w:t>
      </w:r>
      <w:r w:rsidR="006949D8">
        <w:rPr>
          <w:lang w:val="en-US"/>
        </w:rPr>
        <w:t>;</w:t>
      </w:r>
    </w:p>
    <w:p w14:paraId="62E1DAE2" w14:textId="382E11F4" w:rsidR="006949D8" w:rsidRPr="00703E97" w:rsidRDefault="00AB66BB" w:rsidP="00AB66BB">
      <w:pPr>
        <w:pStyle w:val="RegSingleTxtG"/>
        <w:tabs>
          <w:tab w:val="clear" w:pos="1701"/>
          <w:tab w:val="left" w:pos="1200"/>
        </w:tabs>
        <w:rPr>
          <w:lang w:val="en-US"/>
        </w:rPr>
      </w:pPr>
      <w:r w:rsidRPr="00703E97">
        <w:rPr>
          <w:lang w:val="en-US"/>
        </w:rPr>
        <w:t>4.</w:t>
      </w:r>
      <w:r w:rsidRPr="00703E97">
        <w:rPr>
          <w:lang w:val="en-US"/>
        </w:rPr>
        <w:tab/>
      </w:r>
      <w:r w:rsidR="006949D8">
        <w:rPr>
          <w:i/>
          <w:iCs/>
          <w:lang w:val="en-US"/>
        </w:rPr>
        <w:t>N</w:t>
      </w:r>
      <w:r w:rsidR="006949D8" w:rsidRPr="00703E97">
        <w:rPr>
          <w:i/>
          <w:iCs/>
          <w:lang w:val="en-US"/>
        </w:rPr>
        <w:t xml:space="preserve">otes </w:t>
      </w:r>
      <w:r w:rsidR="006949D8" w:rsidRPr="00703E97">
        <w:rPr>
          <w:lang w:val="en-US"/>
        </w:rPr>
        <w:t xml:space="preserve">the efforts </w:t>
      </w:r>
      <w:r w:rsidR="006949D8" w:rsidRPr="00703E97" w:rsidDel="007748E7">
        <w:rPr>
          <w:lang w:val="en-US"/>
        </w:rPr>
        <w:t xml:space="preserve">by </w:t>
      </w:r>
      <w:r w:rsidR="006949D8" w:rsidRPr="00703E97">
        <w:rPr>
          <w:lang w:val="en-US"/>
        </w:rPr>
        <w:t xml:space="preserve">developed country Parties to improve transparency of </w:t>
      </w:r>
      <w:r w:rsidR="006949D8" w:rsidRPr="00703E97" w:rsidDel="005955FD">
        <w:rPr>
          <w:lang w:val="en-US"/>
        </w:rPr>
        <w:t xml:space="preserve">its </w:t>
      </w:r>
      <w:r w:rsidR="006949D8" w:rsidRPr="00703E97">
        <w:rPr>
          <w:lang w:val="en-US"/>
        </w:rPr>
        <w:t>delivery</w:t>
      </w:r>
      <w:r w:rsidR="006949D8">
        <w:rPr>
          <w:rStyle w:val="FootnoteReference"/>
          <w:lang w:val="en-US"/>
        </w:rPr>
        <w:footnoteReference w:id="53"/>
      </w:r>
      <w:r w:rsidR="006949D8" w:rsidRPr="00703E97">
        <w:rPr>
          <w:lang w:val="en-US"/>
        </w:rPr>
        <w:t xml:space="preserve"> and </w:t>
      </w:r>
      <w:r w:rsidR="006949D8" w:rsidRPr="00703E97">
        <w:rPr>
          <w:i/>
          <w:iCs/>
          <w:lang w:val="en-US"/>
        </w:rPr>
        <w:t>looks forward</w:t>
      </w:r>
      <w:r w:rsidR="006949D8" w:rsidRPr="00703E97">
        <w:rPr>
          <w:lang w:val="en-US"/>
        </w:rPr>
        <w:t xml:space="preserve"> to further information </w:t>
      </w:r>
      <w:r w:rsidR="006949D8">
        <w:rPr>
          <w:lang w:val="en-US"/>
        </w:rPr>
        <w:t xml:space="preserve">on positive progress </w:t>
      </w:r>
      <w:r w:rsidR="006949D8" w:rsidRPr="00703E97" w:rsidDel="00371EA5">
        <w:rPr>
          <w:lang w:val="en-US"/>
        </w:rPr>
        <w:t>o</w:t>
      </w:r>
      <w:r w:rsidR="006949D8" w:rsidRPr="00703E97">
        <w:rPr>
          <w:lang w:val="en-US"/>
        </w:rPr>
        <w:t xml:space="preserve">n </w:t>
      </w:r>
      <w:r w:rsidR="006949D8" w:rsidDel="003D25C1">
        <w:rPr>
          <w:lang w:val="en-US"/>
        </w:rPr>
        <w:t>the</w:t>
      </w:r>
      <w:r w:rsidR="006949D8" w:rsidRPr="00703E97" w:rsidDel="003D25C1">
        <w:rPr>
          <w:lang w:val="en-US"/>
        </w:rPr>
        <w:t xml:space="preserve"> </w:t>
      </w:r>
      <w:r w:rsidR="006949D8" w:rsidRPr="00703E97">
        <w:rPr>
          <w:lang w:val="en-US"/>
        </w:rPr>
        <w:t xml:space="preserve">delivery </w:t>
      </w:r>
      <w:r w:rsidR="006949D8" w:rsidDel="003D25C1">
        <w:rPr>
          <w:lang w:val="en-US"/>
        </w:rPr>
        <w:t xml:space="preserve">made </w:t>
      </w:r>
      <w:r w:rsidR="006949D8" w:rsidRPr="00703E97">
        <w:rPr>
          <w:lang w:val="en-US"/>
        </w:rPr>
        <w:t>in 2022;</w:t>
      </w:r>
    </w:p>
    <w:p w14:paraId="0D96EFF0" w14:textId="221C712A" w:rsidR="006949D8" w:rsidRDefault="00AB66BB" w:rsidP="00AB66BB">
      <w:pPr>
        <w:pStyle w:val="RegSingleTxtG"/>
        <w:tabs>
          <w:tab w:val="clear" w:pos="1701"/>
          <w:tab w:val="left" w:pos="1200"/>
        </w:tabs>
        <w:rPr>
          <w:lang w:val="en-US"/>
        </w:rPr>
      </w:pPr>
      <w:r>
        <w:rPr>
          <w:lang w:val="en-US"/>
        </w:rPr>
        <w:t>5.</w:t>
      </w:r>
      <w:r>
        <w:rPr>
          <w:lang w:val="en-US"/>
        </w:rPr>
        <w:tab/>
      </w:r>
      <w:r w:rsidR="006949D8" w:rsidRPr="004C1E98">
        <w:rPr>
          <w:i/>
          <w:iCs/>
          <w:lang w:val="en-US"/>
        </w:rPr>
        <w:t>Notes</w:t>
      </w:r>
      <w:r w:rsidR="006949D8" w:rsidRPr="004C1E98">
        <w:rPr>
          <w:lang w:val="en-US"/>
        </w:rPr>
        <w:t xml:space="preserve"> the different estimates</w:t>
      </w:r>
      <w:r w:rsidR="006949D8">
        <w:rPr>
          <w:lang w:val="en-US"/>
        </w:rPr>
        <w:t>,</w:t>
      </w:r>
      <w:r w:rsidR="006949D8" w:rsidRPr="004C1E98">
        <w:rPr>
          <w:lang w:val="en-US"/>
        </w:rPr>
        <w:t xml:space="preserve"> </w:t>
      </w:r>
      <w:r w:rsidR="006949D8">
        <w:rPr>
          <w:lang w:val="en-US"/>
        </w:rPr>
        <w:t>in the report by the Standing Committee on Finance on progress towards achieving the goal of mobilizing jointly USD 100 billion per year to address the needs of developing countries in the context of meaningful mitigation actions and transparency on implementation,</w:t>
      </w:r>
      <w:r w:rsidR="006949D8">
        <w:rPr>
          <w:rStyle w:val="FootnoteReference"/>
          <w:lang w:val="en-US"/>
        </w:rPr>
        <w:footnoteReference w:id="54"/>
      </w:r>
      <w:r w:rsidR="006949D8">
        <w:rPr>
          <w:lang w:val="en-US"/>
        </w:rPr>
        <w:t xml:space="preserve"> </w:t>
      </w:r>
      <w:r w:rsidR="006949D8" w:rsidRPr="004C1E98">
        <w:rPr>
          <w:lang w:val="en-US"/>
        </w:rPr>
        <w:t xml:space="preserve">of progress towards achieving the goal of mobilizing jointly USD 100 billion per year from a wide variety of sources, public and private, bilateral and multilateral, including alternative sources, and </w:t>
      </w:r>
      <w:r w:rsidR="006949D8" w:rsidRPr="004C1E98">
        <w:rPr>
          <w:i/>
          <w:iCs/>
          <w:lang w:val="en-US"/>
        </w:rPr>
        <w:t>recognizes</w:t>
      </w:r>
      <w:r w:rsidR="006949D8" w:rsidRPr="004C1E98">
        <w:rPr>
          <w:lang w:val="en-US"/>
        </w:rPr>
        <w:t xml:space="preserve"> the lack of a common definition and accounting methodology in this regard; </w:t>
      </w:r>
    </w:p>
    <w:p w14:paraId="727F89E0" w14:textId="2C144EB6" w:rsidR="006949D8" w:rsidRPr="00B90194" w:rsidRDefault="00AB66BB" w:rsidP="00AB66BB">
      <w:pPr>
        <w:pStyle w:val="RegSingleTxtG"/>
        <w:tabs>
          <w:tab w:val="clear" w:pos="1701"/>
          <w:tab w:val="left" w:pos="1200"/>
        </w:tabs>
      </w:pPr>
      <w:r w:rsidRPr="00B90194">
        <w:t>6.</w:t>
      </w:r>
      <w:r w:rsidRPr="00B90194">
        <w:tab/>
      </w:r>
      <w:r w:rsidR="006949D8" w:rsidRPr="00B90194">
        <w:rPr>
          <w:i/>
          <w:iCs/>
        </w:rPr>
        <w:t>Urges</w:t>
      </w:r>
      <w:r w:rsidR="006949D8" w:rsidRPr="00B90194">
        <w:t xml:space="preserve"> developed country Parties to fully deliver on the USD 100 billion per year goal urgently</w:t>
      </w:r>
      <w:r w:rsidR="006949D8" w:rsidRPr="00F96927">
        <w:t xml:space="preserve"> and through 2025, noting the significant role of public funds</w:t>
      </w:r>
      <w:r w:rsidR="006949D8">
        <w:t xml:space="preserve">, and </w:t>
      </w:r>
      <w:r w:rsidR="006949D8">
        <w:rPr>
          <w:i/>
          <w:iCs/>
        </w:rPr>
        <w:t>c</w:t>
      </w:r>
      <w:r w:rsidR="006949D8" w:rsidRPr="004532DE">
        <w:rPr>
          <w:i/>
          <w:iCs/>
        </w:rPr>
        <w:t>alls</w:t>
      </w:r>
      <w:r w:rsidR="006949D8" w:rsidRPr="007652AA">
        <w:rPr>
          <w:i/>
          <w:iCs/>
        </w:rPr>
        <w:t xml:space="preserve"> on</w:t>
      </w:r>
      <w:r w:rsidR="006949D8">
        <w:t xml:space="preserve"> developed country Parties to further enhance the coordination of their efforts to deliver the goal</w:t>
      </w:r>
      <w:r w:rsidR="006949D8" w:rsidRPr="00F96927">
        <w:t>;</w:t>
      </w:r>
    </w:p>
    <w:p w14:paraId="21D93F5A" w14:textId="6F65B66C" w:rsidR="006949D8" w:rsidRPr="0008210C" w:rsidRDefault="00AB66BB" w:rsidP="00AB66BB">
      <w:pPr>
        <w:pStyle w:val="RegSingleTxtG"/>
        <w:tabs>
          <w:tab w:val="clear" w:pos="1701"/>
          <w:tab w:val="left" w:pos="1200"/>
        </w:tabs>
      </w:pPr>
      <w:r w:rsidRPr="0008210C">
        <w:t>7.</w:t>
      </w:r>
      <w:r w:rsidRPr="0008210C">
        <w:tab/>
      </w:r>
      <w:r w:rsidR="006949D8">
        <w:rPr>
          <w:i/>
          <w:iCs/>
        </w:rPr>
        <w:t>Notes</w:t>
      </w:r>
      <w:r w:rsidR="006949D8" w:rsidRPr="00F96927">
        <w:rPr>
          <w:i/>
          <w:iCs/>
        </w:rPr>
        <w:t xml:space="preserve"> </w:t>
      </w:r>
      <w:r w:rsidR="006949D8" w:rsidRPr="00483836">
        <w:t>the note by the Presiden</w:t>
      </w:r>
      <w:r w:rsidR="006949D8">
        <w:t>t</w:t>
      </w:r>
      <w:r w:rsidR="006949D8" w:rsidRPr="00483836">
        <w:t xml:space="preserve"> of the twenty-seventh session of the Conference of the Parties on the fifth biennial high-level ministerial dialogue on climate finance,</w:t>
      </w:r>
      <w:r w:rsidR="006949D8">
        <w:rPr>
          <w:rStyle w:val="FootnoteReference"/>
        </w:rPr>
        <w:footnoteReference w:id="55"/>
      </w:r>
      <w:r w:rsidR="006949D8" w:rsidRPr="00483836">
        <w:t xml:space="preserve"> in particular the key messages contained therein; </w:t>
      </w:r>
    </w:p>
    <w:p w14:paraId="2660259B" w14:textId="3FF32F2D" w:rsidR="006949D8" w:rsidRDefault="00AB66BB" w:rsidP="00AB66BB">
      <w:pPr>
        <w:pStyle w:val="RegSingleTxtG"/>
        <w:tabs>
          <w:tab w:val="clear" w:pos="1701"/>
          <w:tab w:val="left" w:pos="1200"/>
        </w:tabs>
        <w:rPr>
          <w:lang w:val="en-US"/>
        </w:rPr>
      </w:pPr>
      <w:r>
        <w:rPr>
          <w:lang w:val="en-US"/>
        </w:rPr>
        <w:t>8.</w:t>
      </w:r>
      <w:r>
        <w:rPr>
          <w:lang w:val="en-US"/>
        </w:rPr>
        <w:tab/>
      </w:r>
      <w:r w:rsidR="006949D8">
        <w:rPr>
          <w:i/>
          <w:iCs/>
          <w:lang w:val="en-US"/>
        </w:rPr>
        <w:t xml:space="preserve">Welcomes </w:t>
      </w:r>
      <w:r w:rsidR="006949D8">
        <w:rPr>
          <w:lang w:val="en-US"/>
        </w:rPr>
        <w:t>the recent pledges to the operating entities of the Financial Mechanism, the Adaptation Fund, the Least Developed Countries Fund and the Special Climate Change Fund;</w:t>
      </w:r>
    </w:p>
    <w:p w14:paraId="518F70D7" w14:textId="1E1FAB16" w:rsidR="006949D8" w:rsidRPr="00F96927" w:rsidRDefault="00AB66BB" w:rsidP="00AB66BB">
      <w:pPr>
        <w:pStyle w:val="RegSingleTxtG"/>
        <w:tabs>
          <w:tab w:val="clear" w:pos="1701"/>
          <w:tab w:val="left" w:pos="1200"/>
        </w:tabs>
        <w:rPr>
          <w:lang w:val="en-US"/>
        </w:rPr>
      </w:pPr>
      <w:r w:rsidRPr="00F96927">
        <w:rPr>
          <w:lang w:val="en-US"/>
        </w:rPr>
        <w:t>9.</w:t>
      </w:r>
      <w:r w:rsidRPr="00F96927">
        <w:rPr>
          <w:lang w:val="en-US"/>
        </w:rPr>
        <w:tab/>
      </w:r>
      <w:r w:rsidR="006949D8">
        <w:rPr>
          <w:i/>
          <w:iCs/>
        </w:rPr>
        <w:t>Also w</w:t>
      </w:r>
      <w:r w:rsidR="006949D8" w:rsidRPr="00F96927">
        <w:rPr>
          <w:i/>
          <w:iCs/>
        </w:rPr>
        <w:t xml:space="preserve">elcomes </w:t>
      </w:r>
      <w:r w:rsidR="006949D8" w:rsidRPr="00F96927">
        <w:t>contributions to the work on long-term finance and work related to the activities referred to in paragraph</w:t>
      </w:r>
      <w:r w:rsidR="006949D8">
        <w:t xml:space="preserve"> </w:t>
      </w:r>
      <w:r w:rsidR="006949D8">
        <w:rPr>
          <w:cs/>
        </w:rPr>
        <w:t>‎</w:t>
      </w:r>
      <w:r w:rsidR="00317898">
        <w:rPr>
          <w:cs/>
        </w:rPr>
        <w:t>‎</w:t>
      </w:r>
      <w:r w:rsidR="00317898">
        <w:t>17 below</w:t>
      </w:r>
      <w:r w:rsidR="006949D8" w:rsidRPr="00F96927">
        <w:t>;</w:t>
      </w:r>
    </w:p>
    <w:p w14:paraId="06E8D787" w14:textId="4B873C43" w:rsidR="006949D8" w:rsidRDefault="00AB66BB" w:rsidP="00AB66BB">
      <w:pPr>
        <w:pStyle w:val="RegSingleTxtG"/>
        <w:tabs>
          <w:tab w:val="clear" w:pos="1701"/>
          <w:tab w:val="left" w:pos="1200"/>
        </w:tabs>
        <w:rPr>
          <w:lang w:val="en-US"/>
        </w:rPr>
      </w:pPr>
      <w:r>
        <w:rPr>
          <w:lang w:val="en-US"/>
        </w:rPr>
        <w:t>10.</w:t>
      </w:r>
      <w:r>
        <w:rPr>
          <w:lang w:val="en-US"/>
        </w:rPr>
        <w:tab/>
      </w:r>
      <w:r w:rsidR="006949D8">
        <w:rPr>
          <w:i/>
          <w:iCs/>
          <w:lang w:val="en-US"/>
        </w:rPr>
        <w:t>Emphasizes</w:t>
      </w:r>
      <w:r w:rsidR="006949D8" w:rsidRPr="00F96927">
        <w:rPr>
          <w:lang w:val="en-US"/>
        </w:rPr>
        <w:t xml:space="preserve"> the need for further efforts to enhance access to climate finance, including through harmonized, simplified and direct access procedures</w:t>
      </w:r>
      <w:r w:rsidR="006949D8">
        <w:rPr>
          <w:lang w:val="en-US"/>
        </w:rPr>
        <w:t xml:space="preserve">, to address the needs of developing country Parties, in particular </w:t>
      </w:r>
      <w:r w:rsidR="006949D8" w:rsidDel="007A17ED">
        <w:rPr>
          <w:lang w:val="en-US"/>
        </w:rPr>
        <w:t xml:space="preserve">for </w:t>
      </w:r>
      <w:r w:rsidR="006949D8">
        <w:rPr>
          <w:lang w:val="en-US"/>
        </w:rPr>
        <w:t>the least developed countries and small island developing States</w:t>
      </w:r>
      <w:r w:rsidR="006949D8" w:rsidRPr="00F96927">
        <w:rPr>
          <w:lang w:val="en-US"/>
        </w:rPr>
        <w:t xml:space="preserve">; </w:t>
      </w:r>
    </w:p>
    <w:p w14:paraId="2DA10D57" w14:textId="32BB03A2" w:rsidR="006949D8" w:rsidRPr="00F96927" w:rsidRDefault="00AB66BB" w:rsidP="00AB66BB">
      <w:pPr>
        <w:pStyle w:val="RegSingleTxtG"/>
        <w:tabs>
          <w:tab w:val="clear" w:pos="1701"/>
          <w:tab w:val="left" w:pos="1200"/>
        </w:tabs>
        <w:rPr>
          <w:lang w:val="en-US"/>
        </w:rPr>
      </w:pPr>
      <w:r w:rsidRPr="00F96927">
        <w:rPr>
          <w:lang w:val="en-US"/>
        </w:rPr>
        <w:t>11.</w:t>
      </w:r>
      <w:r w:rsidRPr="00F96927">
        <w:rPr>
          <w:lang w:val="en-US"/>
        </w:rPr>
        <w:tab/>
      </w:r>
      <w:r w:rsidR="006949D8">
        <w:rPr>
          <w:i/>
          <w:iCs/>
          <w:lang w:val="en-US"/>
        </w:rPr>
        <w:t xml:space="preserve">Encourages </w:t>
      </w:r>
      <w:r w:rsidR="006949D8">
        <w:rPr>
          <w:lang w:val="en-US"/>
        </w:rPr>
        <w:t xml:space="preserve">developed country Parties to consider ways to enhance access to climate finance to respond to the needs and priorities of developing country Parties; </w:t>
      </w:r>
    </w:p>
    <w:p w14:paraId="16899E65" w14:textId="6A073CF9" w:rsidR="006949D8" w:rsidRPr="0088107C" w:rsidRDefault="00AB66BB" w:rsidP="00AB66BB">
      <w:pPr>
        <w:pStyle w:val="RegSingleTxtG"/>
        <w:tabs>
          <w:tab w:val="clear" w:pos="1701"/>
          <w:tab w:val="left" w:pos="1200"/>
        </w:tabs>
        <w:rPr>
          <w:lang w:val="en-US"/>
        </w:rPr>
      </w:pPr>
      <w:r w:rsidRPr="0088107C">
        <w:rPr>
          <w:lang w:val="en-US"/>
        </w:rPr>
        <w:t>12.</w:t>
      </w:r>
      <w:r w:rsidRPr="0088107C">
        <w:rPr>
          <w:lang w:val="en-US"/>
        </w:rPr>
        <w:tab/>
      </w:r>
      <w:r w:rsidR="006949D8">
        <w:rPr>
          <w:i/>
          <w:iCs/>
          <w:lang w:val="en-US"/>
        </w:rPr>
        <w:t xml:space="preserve">Acknowledges </w:t>
      </w:r>
      <w:r w:rsidR="006949D8" w:rsidRPr="00D326A1">
        <w:rPr>
          <w:lang w:val="en-US"/>
        </w:rPr>
        <w:t>the</w:t>
      </w:r>
      <w:r w:rsidR="006949D8">
        <w:rPr>
          <w:lang w:val="en-US"/>
        </w:rPr>
        <w:t xml:space="preserve"> fiscal constraints and</w:t>
      </w:r>
      <w:r w:rsidR="006949D8" w:rsidRPr="00D326A1">
        <w:rPr>
          <w:lang w:val="en-US"/>
        </w:rPr>
        <w:t xml:space="preserve"> increasing costs to adapt to the adverse effects of climate change and</w:t>
      </w:r>
      <w:r w:rsidR="006949D8">
        <w:rPr>
          <w:lang w:val="en-US"/>
        </w:rPr>
        <w:t>, in this context,</w:t>
      </w:r>
      <w:r w:rsidR="006949D8">
        <w:rPr>
          <w:i/>
          <w:iCs/>
          <w:lang w:val="en-US"/>
        </w:rPr>
        <w:t xml:space="preserve"> r</w:t>
      </w:r>
      <w:r w:rsidR="006949D8" w:rsidRPr="00F96927">
        <w:rPr>
          <w:i/>
          <w:iCs/>
          <w:lang w:val="en-US"/>
        </w:rPr>
        <w:t>eiterates</w:t>
      </w:r>
      <w:r w:rsidR="006949D8" w:rsidRPr="00F96927">
        <w:rPr>
          <w:lang w:val="en-US"/>
        </w:rPr>
        <w:t xml:space="preserve"> the need for </w:t>
      </w:r>
      <w:r w:rsidR="006949D8">
        <w:rPr>
          <w:lang w:val="en-US"/>
        </w:rPr>
        <w:t xml:space="preserve">public and </w:t>
      </w:r>
      <w:r w:rsidR="006949D8" w:rsidRPr="00F96927">
        <w:rPr>
          <w:lang w:val="en-US"/>
        </w:rPr>
        <w:t xml:space="preserve">grant-based resources </w:t>
      </w:r>
      <w:r w:rsidR="006949D8">
        <w:rPr>
          <w:lang w:val="en-US"/>
        </w:rPr>
        <w:t xml:space="preserve">for adaptation </w:t>
      </w:r>
      <w:r w:rsidR="006949D8" w:rsidRPr="00F96927">
        <w:rPr>
          <w:lang w:val="en-US"/>
        </w:rPr>
        <w:t>in developing countr</w:t>
      </w:r>
      <w:r w:rsidR="006949D8">
        <w:rPr>
          <w:lang w:val="en-US"/>
        </w:rPr>
        <w:t>y Parties</w:t>
      </w:r>
      <w:r w:rsidR="006949D8" w:rsidRPr="00F96927">
        <w:rPr>
          <w:lang w:val="en-US"/>
        </w:rPr>
        <w:t>,</w:t>
      </w:r>
      <w:r w:rsidR="006949D8">
        <w:rPr>
          <w:lang w:val="en-US"/>
        </w:rPr>
        <w:t xml:space="preserve"> especially those that are particularly vulnerable and have significant capacity constraints, such as</w:t>
      </w:r>
      <w:r w:rsidR="006949D8" w:rsidRPr="00F96927">
        <w:rPr>
          <w:lang w:val="en-US"/>
        </w:rPr>
        <w:t xml:space="preserve"> </w:t>
      </w:r>
      <w:r w:rsidR="006949D8">
        <w:rPr>
          <w:lang w:val="en-US"/>
        </w:rPr>
        <w:t xml:space="preserve">the </w:t>
      </w:r>
      <w:r w:rsidR="006949D8" w:rsidRPr="00F96927">
        <w:rPr>
          <w:lang w:val="en-US"/>
        </w:rPr>
        <w:t>least developed countries and small island developing States;</w:t>
      </w:r>
    </w:p>
    <w:p w14:paraId="388E4FB9" w14:textId="501C5575" w:rsidR="006949D8" w:rsidRPr="00F96927" w:rsidRDefault="00AB66BB" w:rsidP="00AB66BB">
      <w:pPr>
        <w:pStyle w:val="RegSingleTxtG"/>
        <w:tabs>
          <w:tab w:val="clear" w:pos="1701"/>
          <w:tab w:val="left" w:pos="1200"/>
        </w:tabs>
      </w:pPr>
      <w:r w:rsidRPr="00F96927">
        <w:t>13.</w:t>
      </w:r>
      <w:r w:rsidRPr="00F96927">
        <w:tab/>
      </w:r>
      <w:r w:rsidR="006949D8">
        <w:rPr>
          <w:i/>
          <w:iCs/>
        </w:rPr>
        <w:t>Also r</w:t>
      </w:r>
      <w:r w:rsidR="006949D8" w:rsidRPr="00F96927">
        <w:rPr>
          <w:i/>
          <w:iCs/>
        </w:rPr>
        <w:t xml:space="preserve">eiterates </w:t>
      </w:r>
      <w:r w:rsidR="006949D8" w:rsidRPr="00F96927">
        <w:t xml:space="preserve">that a significant amount of adaptation finance should </w:t>
      </w:r>
      <w:r w:rsidR="006949D8">
        <w:t>come from</w:t>
      </w:r>
      <w:r w:rsidR="006949D8" w:rsidRPr="00F96927">
        <w:t xml:space="preserve"> the operating entities of the Financial Mechanism, the Adaptation Fund, the Least Developed Countries Fund and the Special Climate Change Fund; </w:t>
      </w:r>
    </w:p>
    <w:p w14:paraId="46954D8A" w14:textId="51554A9D" w:rsidR="006949D8" w:rsidRPr="00F96927" w:rsidRDefault="00AB66BB" w:rsidP="00AB66BB">
      <w:pPr>
        <w:pStyle w:val="RegSingleTxtG"/>
        <w:tabs>
          <w:tab w:val="clear" w:pos="1701"/>
          <w:tab w:val="left" w:pos="1200"/>
        </w:tabs>
        <w:rPr>
          <w:lang w:val="en-US"/>
        </w:rPr>
      </w:pPr>
      <w:r w:rsidRPr="00F96927">
        <w:rPr>
          <w:lang w:val="en-US"/>
        </w:rPr>
        <w:t>14.</w:t>
      </w:r>
      <w:r w:rsidRPr="00F96927">
        <w:rPr>
          <w:lang w:val="en-US"/>
        </w:rPr>
        <w:tab/>
      </w:r>
      <w:r w:rsidR="006949D8" w:rsidRPr="00F96927">
        <w:rPr>
          <w:i/>
          <w:iCs/>
          <w:lang w:val="en-US"/>
        </w:rPr>
        <w:t>Requests</w:t>
      </w:r>
      <w:r w:rsidR="006949D8" w:rsidRPr="00F96927">
        <w:rPr>
          <w:lang w:val="en-US"/>
        </w:rPr>
        <w:t xml:space="preserve"> Parties to continue strengthening their enabling environments and policy frameworks to facilitate the mobilization and effective deployment of climate finance; </w:t>
      </w:r>
    </w:p>
    <w:p w14:paraId="68CC7F19" w14:textId="5631D8C1" w:rsidR="006949D8" w:rsidRPr="00F96927" w:rsidRDefault="00AB66BB" w:rsidP="00AB66BB">
      <w:pPr>
        <w:pStyle w:val="RegSingleTxtG"/>
        <w:tabs>
          <w:tab w:val="clear" w:pos="1701"/>
          <w:tab w:val="left" w:pos="1200"/>
        </w:tabs>
      </w:pPr>
      <w:r w:rsidRPr="00F96927">
        <w:t>15.</w:t>
      </w:r>
      <w:r w:rsidRPr="00F96927">
        <w:tab/>
      </w:r>
      <w:r w:rsidR="006949D8" w:rsidRPr="00A641B8">
        <w:rPr>
          <w:i/>
          <w:iCs/>
        </w:rPr>
        <w:t>Recogni</w:t>
      </w:r>
      <w:r w:rsidR="006949D8">
        <w:rPr>
          <w:i/>
          <w:iCs/>
        </w:rPr>
        <w:t>z</w:t>
      </w:r>
      <w:r w:rsidR="006949D8" w:rsidRPr="00A641B8">
        <w:rPr>
          <w:i/>
          <w:iCs/>
        </w:rPr>
        <w:t>es</w:t>
      </w:r>
      <w:r w:rsidR="006949D8" w:rsidRPr="00A641B8">
        <w:t xml:space="preserve"> the need to </w:t>
      </w:r>
      <w:r w:rsidR="006949D8">
        <w:t>improve</w:t>
      </w:r>
      <w:r w:rsidR="006949D8" w:rsidRPr="00A641B8">
        <w:t xml:space="preserve"> the effectiveness and quality of climate finance </w:t>
      </w:r>
      <w:r w:rsidR="006949D8">
        <w:t>provided and</w:t>
      </w:r>
      <w:r w:rsidR="006949D8" w:rsidRPr="00A641B8">
        <w:t xml:space="preserve"> mobili</w:t>
      </w:r>
      <w:r w:rsidR="006949D8">
        <w:t>z</w:t>
      </w:r>
      <w:r w:rsidR="006949D8" w:rsidRPr="00A641B8">
        <w:t xml:space="preserve">ed </w:t>
      </w:r>
      <w:r w:rsidR="006949D8" w:rsidDel="00E54849">
        <w:t xml:space="preserve">from </w:t>
      </w:r>
      <w:r w:rsidR="006949D8">
        <w:t xml:space="preserve">developed country Parties </w:t>
      </w:r>
      <w:r w:rsidR="006949D8" w:rsidRPr="00A641B8">
        <w:t>to achieve tangible impacts in developing countr</w:t>
      </w:r>
      <w:r w:rsidR="006949D8">
        <w:t xml:space="preserve">y Parties and to improve transparency in this regard; </w:t>
      </w:r>
    </w:p>
    <w:p w14:paraId="0834C55E" w14:textId="23AD9B77" w:rsidR="006949D8" w:rsidRPr="00F96927" w:rsidRDefault="00AB66BB" w:rsidP="00AB66BB">
      <w:pPr>
        <w:pStyle w:val="RegSingleTxtG"/>
        <w:tabs>
          <w:tab w:val="clear" w:pos="1701"/>
          <w:tab w:val="left" w:pos="1200"/>
        </w:tabs>
      </w:pPr>
      <w:r w:rsidRPr="00F96927">
        <w:t>16.</w:t>
      </w:r>
      <w:r w:rsidRPr="00F96927">
        <w:tab/>
      </w:r>
      <w:r w:rsidR="006949D8">
        <w:rPr>
          <w:i/>
          <w:iCs/>
        </w:rPr>
        <w:t>Also r</w:t>
      </w:r>
      <w:r w:rsidR="006949D8" w:rsidRPr="00F96927">
        <w:rPr>
          <w:i/>
          <w:iCs/>
        </w:rPr>
        <w:t>ecogniz</w:t>
      </w:r>
      <w:r w:rsidR="006949D8">
        <w:rPr>
          <w:i/>
          <w:iCs/>
        </w:rPr>
        <w:t>es</w:t>
      </w:r>
      <w:r w:rsidR="006949D8" w:rsidRPr="00F96927">
        <w:rPr>
          <w:i/>
          <w:iCs/>
        </w:rPr>
        <w:t xml:space="preserve"> </w:t>
      </w:r>
      <w:r w:rsidR="006949D8" w:rsidRPr="00F96927">
        <w:t>th</w:t>
      </w:r>
      <w:r w:rsidR="006949D8">
        <w:t xml:space="preserve">e importance of support provided and mobilized by developed country Parties to facilitate enhanced ambition and </w:t>
      </w:r>
      <w:r w:rsidR="006949D8" w:rsidRPr="00F96927">
        <w:t xml:space="preserve">implementation; </w:t>
      </w:r>
    </w:p>
    <w:p w14:paraId="6B844E1C" w14:textId="27E552FE" w:rsidR="006949D8" w:rsidRDefault="00AB66BB" w:rsidP="00AB66BB">
      <w:pPr>
        <w:pStyle w:val="RegSingleTxtG"/>
        <w:tabs>
          <w:tab w:val="clear" w:pos="1701"/>
          <w:tab w:val="left" w:pos="1200"/>
        </w:tabs>
      </w:pPr>
      <w:bookmarkStart w:id="189" w:name="_Ref155885981"/>
      <w:bookmarkStart w:id="190" w:name="_Ref152705357"/>
      <w:bookmarkStart w:id="191" w:name="_Hlk152788553"/>
      <w:r>
        <w:t>17.</w:t>
      </w:r>
      <w:r>
        <w:tab/>
      </w:r>
      <w:r w:rsidR="006949D8">
        <w:rPr>
          <w:i/>
          <w:iCs/>
        </w:rPr>
        <w:t>Reiterates</w:t>
      </w:r>
      <w:r w:rsidR="006949D8" w:rsidRPr="00F96927">
        <w:t xml:space="preserve"> that the secretariat, in collaboration with the operating entities of the Financial Mechanism, United Nations agencies and bilateral, regional and other multilateral channels, </w:t>
      </w:r>
      <w:r w:rsidR="006949D8">
        <w:t>will continue</w:t>
      </w:r>
      <w:r w:rsidR="006949D8" w:rsidRPr="00F96927">
        <w:t xml:space="preserve"> to explore ways and means to assist developing country Parties in assessing their needs and priorities in a country-driven manner, including their technological and capacity-building needs, and in translating climate finance needs into action;</w:t>
      </w:r>
      <w:r w:rsidR="006949D8">
        <w:rPr>
          <w:rStyle w:val="FootnoteReference"/>
        </w:rPr>
        <w:footnoteReference w:id="56"/>
      </w:r>
      <w:bookmarkEnd w:id="189"/>
    </w:p>
    <w:bookmarkEnd w:id="190"/>
    <w:bookmarkEnd w:id="191"/>
    <w:p w14:paraId="4DB57365" w14:textId="13FE8FF5" w:rsidR="006949D8" w:rsidRPr="00F96927" w:rsidRDefault="00AB66BB" w:rsidP="00AB66BB">
      <w:pPr>
        <w:pStyle w:val="RegSingleTxtG"/>
        <w:tabs>
          <w:tab w:val="clear" w:pos="1701"/>
          <w:tab w:val="left" w:pos="1200"/>
        </w:tabs>
      </w:pPr>
      <w:r w:rsidRPr="00F96927">
        <w:t>18.</w:t>
      </w:r>
      <w:r w:rsidRPr="00F96927">
        <w:tab/>
      </w:r>
      <w:r w:rsidR="006949D8" w:rsidRPr="00D629A2">
        <w:rPr>
          <w:i/>
          <w:iCs/>
        </w:rPr>
        <w:t>Requests</w:t>
      </w:r>
      <w:r w:rsidR="006949D8" w:rsidRPr="00A641B8">
        <w:t xml:space="preserve"> the secretariat to prepare a report on its activities referred to in paragraph</w:t>
      </w:r>
      <w:r w:rsidR="00E8741D">
        <w:t xml:space="preserve"> </w:t>
      </w:r>
      <w:r w:rsidR="00317898">
        <w:rPr>
          <w:cs/>
        </w:rPr>
        <w:t>‎</w:t>
      </w:r>
      <w:r w:rsidR="00317898">
        <w:t>17 above</w:t>
      </w:r>
      <w:r w:rsidR="006949D8" w:rsidRPr="00A641B8">
        <w:t xml:space="preserve">, </w:t>
      </w:r>
      <w:r w:rsidR="006949D8">
        <w:t>to be made available to t</w:t>
      </w:r>
      <w:r w:rsidR="006949D8" w:rsidRPr="00A641B8">
        <w:t>he Conference of the Parties at its twenty-ninth session</w:t>
      </w:r>
      <w:r w:rsidR="006949D8">
        <w:t xml:space="preserve"> (November 2024);</w:t>
      </w:r>
    </w:p>
    <w:p w14:paraId="4518C0D5" w14:textId="1DF325D1" w:rsidR="006949D8" w:rsidRPr="00273542" w:rsidRDefault="00AB66BB" w:rsidP="00AB66BB">
      <w:pPr>
        <w:pStyle w:val="RegSingleTxtG"/>
        <w:tabs>
          <w:tab w:val="clear" w:pos="1701"/>
          <w:tab w:val="left" w:pos="1200"/>
        </w:tabs>
      </w:pPr>
      <w:bookmarkStart w:id="192" w:name="_Ref155886342"/>
      <w:r w:rsidRPr="00273542">
        <w:t>19.</w:t>
      </w:r>
      <w:r w:rsidRPr="00273542">
        <w:tab/>
      </w:r>
      <w:r w:rsidR="006949D8">
        <w:rPr>
          <w:i/>
          <w:iCs/>
          <w:lang w:val="en-US"/>
        </w:rPr>
        <w:t xml:space="preserve">Takes note </w:t>
      </w:r>
      <w:r w:rsidR="006949D8" w:rsidRPr="00D73608">
        <w:rPr>
          <w:lang w:val="en-US"/>
        </w:rPr>
        <w:t>of</w:t>
      </w:r>
      <w:r w:rsidR="006949D8" w:rsidRPr="00602D85">
        <w:rPr>
          <w:lang w:val="en-US"/>
        </w:rPr>
        <w:t xml:space="preserve"> the outline for the second report of the Standing Committee on Finance on progress towards achieving the goal of mobilizing jointly USD 100 billion per year to address the needs of developing countries in the context of meaningful mitigation actions and transparency on implementation</w:t>
      </w:r>
      <w:r w:rsidR="006949D8">
        <w:rPr>
          <w:rStyle w:val="FootnoteReference"/>
          <w:lang w:val="en-US"/>
        </w:rPr>
        <w:footnoteReference w:id="57"/>
      </w:r>
      <w:r w:rsidR="006949D8" w:rsidRPr="00602D85">
        <w:rPr>
          <w:lang w:val="en-US"/>
        </w:rPr>
        <w:t xml:space="preserve"> and </w:t>
      </w:r>
      <w:r w:rsidR="006949D8" w:rsidRPr="00602D85">
        <w:rPr>
          <w:i/>
          <w:iCs/>
          <w:lang w:val="en-US"/>
        </w:rPr>
        <w:t>looks forward</w:t>
      </w:r>
      <w:r w:rsidR="006949D8" w:rsidRPr="0073797D">
        <w:rPr>
          <w:i/>
          <w:iCs/>
          <w:lang w:val="en-US"/>
        </w:rPr>
        <w:t xml:space="preserve"> </w:t>
      </w:r>
      <w:r w:rsidR="006949D8" w:rsidRPr="00955A18">
        <w:rPr>
          <w:lang w:val="en-US"/>
        </w:rPr>
        <w:t>to</w:t>
      </w:r>
      <w:r w:rsidR="006949D8" w:rsidRPr="00602D85">
        <w:rPr>
          <w:lang w:val="en-US"/>
        </w:rPr>
        <w:t xml:space="preserve"> the deliberation</w:t>
      </w:r>
      <w:r w:rsidR="006949D8">
        <w:rPr>
          <w:lang w:val="en-US"/>
        </w:rPr>
        <w:t>s</w:t>
      </w:r>
      <w:r w:rsidR="006949D8" w:rsidRPr="00602D85">
        <w:rPr>
          <w:lang w:val="en-US"/>
        </w:rPr>
        <w:t xml:space="preserve"> o</w:t>
      </w:r>
      <w:r w:rsidR="006949D8">
        <w:rPr>
          <w:lang w:val="en-US"/>
        </w:rPr>
        <w:t>n</w:t>
      </w:r>
      <w:r w:rsidR="006949D8" w:rsidRPr="00602D85">
        <w:rPr>
          <w:lang w:val="en-US"/>
        </w:rPr>
        <w:t xml:space="preserve"> the report at </w:t>
      </w:r>
      <w:r w:rsidR="006949D8">
        <w:t>t</w:t>
      </w:r>
      <w:r w:rsidR="006949D8" w:rsidRPr="00A641B8">
        <w:t xml:space="preserve">he </w:t>
      </w:r>
      <w:r w:rsidR="006949D8">
        <w:t xml:space="preserve">twenty-ninth session of the </w:t>
      </w:r>
      <w:r w:rsidR="006949D8" w:rsidRPr="00A641B8">
        <w:t>Conference of the Parties</w:t>
      </w:r>
      <w:r w:rsidR="006949D8" w:rsidRPr="00602D85">
        <w:rPr>
          <w:lang w:val="en-US"/>
        </w:rPr>
        <w:t>;</w:t>
      </w:r>
      <w:bookmarkEnd w:id="192"/>
    </w:p>
    <w:p w14:paraId="61AA8EBB" w14:textId="668F2E61" w:rsidR="006949D8" w:rsidRDefault="00AB66BB" w:rsidP="00AB66BB">
      <w:pPr>
        <w:pStyle w:val="RegSingleTxtG"/>
        <w:tabs>
          <w:tab w:val="clear" w:pos="1701"/>
          <w:tab w:val="left" w:pos="1200"/>
        </w:tabs>
      </w:pPr>
      <w:r>
        <w:t>20.</w:t>
      </w:r>
      <w:r>
        <w:tab/>
      </w:r>
      <w:r w:rsidR="006949D8" w:rsidRPr="00FF6D90">
        <w:rPr>
          <w:i/>
          <w:iCs/>
        </w:rPr>
        <w:t>Takes note</w:t>
      </w:r>
      <w:r w:rsidR="006949D8" w:rsidRPr="00FF6D90">
        <w:t xml:space="preserve"> of the estimated budgetary implications of the activities to be undertaken by the secretariat referred to in paragraphs</w:t>
      </w:r>
      <w:r w:rsidR="00FF5341">
        <w:t xml:space="preserve"> </w:t>
      </w:r>
      <w:r w:rsidR="00317898">
        <w:rPr>
          <w:cs/>
        </w:rPr>
        <w:t>‎</w:t>
      </w:r>
      <w:r w:rsidR="00317898">
        <w:t>17</w:t>
      </w:r>
      <w:r w:rsidR="00B541C2">
        <w:t>–</w:t>
      </w:r>
      <w:r w:rsidR="00317898">
        <w:rPr>
          <w:cs/>
        </w:rPr>
        <w:t>‎</w:t>
      </w:r>
      <w:r w:rsidR="00317898">
        <w:t>19 above</w:t>
      </w:r>
      <w:r w:rsidR="006949D8">
        <w:t xml:space="preserve">; </w:t>
      </w:r>
    </w:p>
    <w:p w14:paraId="67329697" w14:textId="24B59E86" w:rsidR="006949D8" w:rsidRDefault="00AB66BB" w:rsidP="00AB66BB">
      <w:pPr>
        <w:pStyle w:val="RegSingleTxtG"/>
        <w:tabs>
          <w:tab w:val="clear" w:pos="1701"/>
          <w:tab w:val="left" w:pos="1200"/>
        </w:tabs>
      </w:pPr>
      <w:r>
        <w:t>21.</w:t>
      </w:r>
      <w:r>
        <w:tab/>
      </w:r>
      <w:r w:rsidR="006949D8" w:rsidRPr="00FC5EEE">
        <w:rPr>
          <w:i/>
          <w:iCs/>
        </w:rPr>
        <w:t>Requests</w:t>
      </w:r>
      <w:r w:rsidR="006949D8">
        <w:t xml:space="preserve"> that the actions of the secretariat called for in this decision be undertaken subject to the availability of financial resources.</w:t>
      </w:r>
      <w:r w:rsidR="006949D8" w:rsidRPr="00602D85">
        <w:rPr>
          <w:lang w:val="en-US"/>
        </w:rPr>
        <w:t xml:space="preserve"> </w:t>
      </w:r>
    </w:p>
    <w:p w14:paraId="437AC289" w14:textId="3EE58622" w:rsidR="000F2B12" w:rsidRPr="002445B1" w:rsidRDefault="002B3B52" w:rsidP="0008210C">
      <w:pPr>
        <w:pStyle w:val="RegSingleTxtG"/>
        <w:spacing w:after="0" w:line="20" w:lineRule="atLeast"/>
        <w:jc w:val="right"/>
        <w:rPr>
          <w:i/>
          <w:iCs/>
        </w:rPr>
      </w:pPr>
      <w:r>
        <w:rPr>
          <w:i/>
          <w:iCs/>
        </w:rPr>
        <w:t>6</w:t>
      </w:r>
      <w:r w:rsidRPr="002B3B52">
        <w:rPr>
          <w:i/>
          <w:iCs/>
          <w:vertAlign w:val="superscript"/>
        </w:rPr>
        <w:t>th</w:t>
      </w:r>
      <w:r>
        <w:rPr>
          <w:i/>
          <w:iCs/>
        </w:rPr>
        <w:t xml:space="preserve"> </w:t>
      </w:r>
      <w:r w:rsidR="000F2B12" w:rsidRPr="002445B1">
        <w:rPr>
          <w:i/>
          <w:iCs/>
        </w:rPr>
        <w:t>plenary me</w:t>
      </w:r>
      <w:r w:rsidR="00A00EBC">
        <w:rPr>
          <w:i/>
          <w:iCs/>
        </w:rPr>
        <w:t>e</w:t>
      </w:r>
      <w:r w:rsidR="000F2B12" w:rsidRPr="002445B1">
        <w:rPr>
          <w:i/>
          <w:iCs/>
        </w:rPr>
        <w:t>ting</w:t>
      </w:r>
    </w:p>
    <w:p w14:paraId="5785CAE6" w14:textId="77777777" w:rsidR="000F2B12" w:rsidRPr="00D344A3" w:rsidRDefault="000F2B12" w:rsidP="0008210C">
      <w:pPr>
        <w:pStyle w:val="RegSingleTxtG"/>
        <w:spacing w:after="0" w:line="20" w:lineRule="atLeast"/>
        <w:jc w:val="right"/>
        <w:rPr>
          <w:i/>
          <w:iCs/>
        </w:rPr>
      </w:pPr>
      <w:r w:rsidRPr="002445B1">
        <w:rPr>
          <w:i/>
          <w:iCs/>
        </w:rPr>
        <w:t>13 December 2023</w:t>
      </w:r>
    </w:p>
    <w:p w14:paraId="4316C086" w14:textId="77777777" w:rsidR="000F2B12" w:rsidRDefault="000F2B12" w:rsidP="000A416F">
      <w:pPr>
        <w:spacing w:before="240"/>
        <w:ind w:left="1134" w:right="1134"/>
      </w:pPr>
    </w:p>
    <w:p w14:paraId="71966E6F" w14:textId="76735F2A" w:rsidR="00AD3C86" w:rsidRDefault="00AD3C86" w:rsidP="00F076D8">
      <w:pPr>
        <w:spacing w:before="240"/>
        <w:ind w:left="1134" w:right="1134"/>
        <w:jc w:val="center"/>
        <w:sectPr w:rsidR="00AD3C86" w:rsidSect="00263E39">
          <w:headerReference w:type="even" r:id="rId42"/>
          <w:headerReference w:type="default" r:id="rId43"/>
          <w:footerReference w:type="even" r:id="rId44"/>
          <w:footerReference w:type="default" r:id="rId45"/>
          <w:footnotePr>
            <w:numRestart w:val="eachSect"/>
          </w:footnotePr>
          <w:pgSz w:w="11906" w:h="16838" w:code="9"/>
          <w:pgMar w:top="1417" w:right="1134" w:bottom="1134" w:left="1134" w:header="850" w:footer="567" w:gutter="0"/>
          <w:cols w:space="708"/>
          <w:docGrid w:linePitch="360"/>
        </w:sectPr>
      </w:pPr>
    </w:p>
    <w:p w14:paraId="34E3ED14" w14:textId="70204A3D" w:rsidR="00E70C8D" w:rsidRDefault="00F804CF" w:rsidP="00212066">
      <w:pPr>
        <w:pStyle w:val="HChG"/>
      </w:pPr>
      <w:r>
        <w:tab/>
      </w:r>
      <w:bookmarkStart w:id="193" w:name="_Toc161208077"/>
      <w:bookmarkStart w:id="194" w:name="Decision5"/>
      <w:r w:rsidR="00212066">
        <w:tab/>
      </w:r>
      <w:r w:rsidR="00E70C8D">
        <w:t>Decision 5/CP.28</w:t>
      </w:r>
      <w:bookmarkEnd w:id="193"/>
    </w:p>
    <w:bookmarkEnd w:id="194"/>
    <w:p w14:paraId="693DB0FA" w14:textId="6133D613" w:rsidR="0071014F" w:rsidRPr="0071014F" w:rsidRDefault="00F804CF" w:rsidP="00F804CF">
      <w:pPr>
        <w:pStyle w:val="HChG"/>
      </w:pPr>
      <w:r>
        <w:tab/>
      </w:r>
      <w:r>
        <w:tab/>
      </w:r>
      <w:r w:rsidR="00E70C8D">
        <w:t>M</w:t>
      </w:r>
      <w:r w:rsidR="00E70C8D" w:rsidRPr="00F129C8">
        <w:t>atters relating to the Standing Committee on Finance</w:t>
      </w:r>
    </w:p>
    <w:p w14:paraId="03C188B5" w14:textId="17138FB7" w:rsidR="0071014F" w:rsidRPr="00343239" w:rsidRDefault="00285C2D" w:rsidP="004E00A2">
      <w:pPr>
        <w:tabs>
          <w:tab w:val="left" w:pos="720"/>
        </w:tabs>
        <w:spacing w:after="120"/>
        <w:ind w:left="1134" w:right="1133"/>
        <w:jc w:val="both"/>
      </w:pPr>
      <w:r>
        <w:rPr>
          <w:i/>
          <w:iCs/>
        </w:rPr>
        <w:tab/>
      </w:r>
      <w:r w:rsidR="0071014F">
        <w:rPr>
          <w:i/>
        </w:rPr>
        <w:tab/>
      </w:r>
      <w:r w:rsidR="0071014F" w:rsidRPr="00F129C8">
        <w:rPr>
          <w:i/>
          <w:iCs/>
        </w:rPr>
        <w:t>The Conference of the Parties</w:t>
      </w:r>
      <w:r w:rsidR="0071014F" w:rsidRPr="00F129C8">
        <w:t>,</w:t>
      </w:r>
    </w:p>
    <w:p w14:paraId="32A633BD" w14:textId="57CFC5E9" w:rsidR="0071014F" w:rsidRPr="00F129C8" w:rsidRDefault="004E00A2" w:rsidP="004E00A2">
      <w:pPr>
        <w:tabs>
          <w:tab w:val="left" w:pos="720"/>
        </w:tabs>
        <w:spacing w:after="120"/>
        <w:ind w:left="1134" w:right="1133"/>
        <w:jc w:val="both"/>
      </w:pPr>
      <w:r>
        <w:rPr>
          <w:i/>
          <w:iCs/>
        </w:rPr>
        <w:tab/>
      </w:r>
      <w:r>
        <w:rPr>
          <w:i/>
          <w:iCs/>
        </w:rPr>
        <w:tab/>
      </w:r>
      <w:r w:rsidR="0071014F" w:rsidRPr="00F129C8">
        <w:rPr>
          <w:i/>
          <w:iCs/>
        </w:rPr>
        <w:t>Recalling</w:t>
      </w:r>
      <w:r w:rsidR="0071014F" w:rsidRPr="00F129C8">
        <w:t xml:space="preserve"> Articles 4 and 11 of the Convention,</w:t>
      </w:r>
    </w:p>
    <w:p w14:paraId="2D1BA50A" w14:textId="30B83936" w:rsidR="0071014F" w:rsidRPr="00F129C8" w:rsidRDefault="004E00A2" w:rsidP="004E00A2">
      <w:pPr>
        <w:tabs>
          <w:tab w:val="left" w:pos="720"/>
        </w:tabs>
        <w:spacing w:after="120"/>
        <w:ind w:left="1134" w:right="1133"/>
        <w:jc w:val="both"/>
      </w:pPr>
      <w:r>
        <w:rPr>
          <w:i/>
          <w:iCs/>
        </w:rPr>
        <w:tab/>
      </w:r>
      <w:r>
        <w:rPr>
          <w:i/>
          <w:iCs/>
        </w:rPr>
        <w:tab/>
      </w:r>
      <w:r w:rsidR="0071014F" w:rsidRPr="00F129C8">
        <w:rPr>
          <w:i/>
          <w:iCs/>
        </w:rPr>
        <w:t>Also recalling</w:t>
      </w:r>
      <w:r w:rsidR="0071014F" w:rsidRPr="00F129C8">
        <w:t xml:space="preserve"> decisions 12/CP.2, 12/CP.3, 1/CP.16, paragraph 112, 2/CP.17, paragraphs 120–121, 5/CP.18, 5/CP.19, 7/CP.19, 6/CP.20, 6/CP.21, 8/CP.22, 7/CP.23, 8/CP.23, 4/CP.24, 11/CP.25, 5/CP.26, 14/CP.27, 5/CMA.2, 10/CMA.3 and 14/CMA.4,</w:t>
      </w:r>
    </w:p>
    <w:p w14:paraId="18974022" w14:textId="23511D32" w:rsidR="0071014F" w:rsidRPr="00F129C8" w:rsidRDefault="004E00A2" w:rsidP="004E00A2">
      <w:pPr>
        <w:tabs>
          <w:tab w:val="left" w:pos="720"/>
        </w:tabs>
        <w:spacing w:after="120"/>
        <w:ind w:left="1134" w:right="1133"/>
        <w:jc w:val="both"/>
      </w:pPr>
      <w:r>
        <w:rPr>
          <w:i/>
          <w:iCs/>
        </w:rPr>
        <w:tab/>
      </w:r>
      <w:r>
        <w:rPr>
          <w:i/>
          <w:iCs/>
        </w:rPr>
        <w:tab/>
      </w:r>
      <w:r w:rsidR="0071014F" w:rsidRPr="00F129C8">
        <w:rPr>
          <w:i/>
          <w:iCs/>
        </w:rPr>
        <w:t>Tak</w:t>
      </w:r>
      <w:r w:rsidR="0071014F">
        <w:rPr>
          <w:i/>
          <w:iCs/>
        </w:rPr>
        <w:t>ing</w:t>
      </w:r>
      <w:r w:rsidR="0071014F" w:rsidRPr="00343239">
        <w:rPr>
          <w:i/>
          <w:iCs/>
        </w:rPr>
        <w:t xml:space="preserve"> </w:t>
      </w:r>
      <w:r w:rsidR="0071014F" w:rsidRPr="00F129C8">
        <w:rPr>
          <w:i/>
          <w:iCs/>
        </w:rPr>
        <w:t>note</w:t>
      </w:r>
      <w:r w:rsidR="0071014F" w:rsidRPr="00F129C8">
        <w:t xml:space="preserve"> of decision </w:t>
      </w:r>
      <w:r w:rsidR="00587CB0">
        <w:t>9</w:t>
      </w:r>
      <w:r w:rsidR="0071014F" w:rsidRPr="00F129C8">
        <w:t>/CMA.5</w:t>
      </w:r>
      <w:r w:rsidR="0071014F">
        <w:t>,</w:t>
      </w:r>
    </w:p>
    <w:p w14:paraId="7D842779" w14:textId="1995D914" w:rsidR="0071014F" w:rsidRPr="000D1607" w:rsidRDefault="00AB66BB" w:rsidP="00AB66BB">
      <w:pPr>
        <w:pStyle w:val="RegSingleTxtG"/>
      </w:pPr>
      <w:r w:rsidRPr="000D1607">
        <w:t>1.</w:t>
      </w:r>
      <w:r w:rsidRPr="000D1607">
        <w:tab/>
      </w:r>
      <w:r w:rsidR="0071014F" w:rsidRPr="003D4F9D">
        <w:rPr>
          <w:i/>
          <w:iCs/>
        </w:rPr>
        <w:t>Welcomes with appreciation</w:t>
      </w:r>
      <w:r w:rsidR="0071014F">
        <w:t xml:space="preserve"> the work of the Standing Committee on Finance in 2023;</w:t>
      </w:r>
    </w:p>
    <w:p w14:paraId="51EB45F7" w14:textId="5FD8C1F6" w:rsidR="0071014F" w:rsidRPr="00F129C8" w:rsidRDefault="00AB66BB" w:rsidP="00AB66BB">
      <w:pPr>
        <w:pStyle w:val="RegSingleTxtG"/>
      </w:pPr>
      <w:r w:rsidRPr="00F129C8">
        <w:t>2.</w:t>
      </w:r>
      <w:r w:rsidRPr="00F129C8">
        <w:tab/>
      </w:r>
      <w:r w:rsidR="0071014F" w:rsidRPr="00F129C8">
        <w:rPr>
          <w:i/>
          <w:iCs/>
        </w:rPr>
        <w:t>Notes</w:t>
      </w:r>
      <w:r w:rsidR="0071014F" w:rsidRPr="00F129C8">
        <w:t xml:space="preserve"> the 2023 report of the </w:t>
      </w:r>
      <w:r w:rsidR="0071014F">
        <w:t>Standing Committee on Finance,</w:t>
      </w:r>
      <w:r w:rsidR="0071014F" w:rsidRPr="00F129C8">
        <w:rPr>
          <w:rStyle w:val="FootnoteReference"/>
        </w:rPr>
        <w:footnoteReference w:id="58"/>
      </w:r>
      <w:r w:rsidR="0071014F" w:rsidRPr="00397F3E">
        <w:t xml:space="preserve"> </w:t>
      </w:r>
      <w:r w:rsidR="0071014F">
        <w:rPr>
          <w:i/>
          <w:iCs/>
        </w:rPr>
        <w:t>e</w:t>
      </w:r>
      <w:r w:rsidR="0071014F" w:rsidRPr="00F129C8">
        <w:rPr>
          <w:i/>
          <w:iCs/>
        </w:rPr>
        <w:t>ndorses</w:t>
      </w:r>
      <w:r w:rsidR="0071014F" w:rsidRPr="00F129C8">
        <w:t xml:space="preserve"> the workplan of the </w:t>
      </w:r>
      <w:r w:rsidR="0071014F">
        <w:t xml:space="preserve">Committee </w:t>
      </w:r>
      <w:r w:rsidR="0071014F" w:rsidRPr="00F129C8">
        <w:t>for 2024</w:t>
      </w:r>
      <w:r w:rsidR="0071014F" w:rsidRPr="00F129C8">
        <w:rPr>
          <w:rStyle w:val="FootnoteReference"/>
        </w:rPr>
        <w:footnoteReference w:id="59"/>
      </w:r>
      <w:r w:rsidR="0071014F" w:rsidRPr="00F129C8">
        <w:t xml:space="preserve"> and </w:t>
      </w:r>
      <w:r w:rsidR="0071014F" w:rsidRPr="00F129C8">
        <w:rPr>
          <w:i/>
          <w:iCs/>
        </w:rPr>
        <w:t>underlines</w:t>
      </w:r>
      <w:r w:rsidR="0071014F" w:rsidRPr="00F129C8">
        <w:t xml:space="preserve"> the importance of the Committee focusing its work on its current mandates; </w:t>
      </w:r>
    </w:p>
    <w:p w14:paraId="49E7FC0E" w14:textId="5548AB19" w:rsidR="0071014F" w:rsidRPr="00F129C8" w:rsidRDefault="00AB66BB" w:rsidP="00AB66BB">
      <w:pPr>
        <w:pStyle w:val="RegSingleTxtG"/>
      </w:pPr>
      <w:bookmarkStart w:id="195" w:name="_Ref153206006"/>
      <w:r w:rsidRPr="00F129C8">
        <w:t>3.</w:t>
      </w:r>
      <w:r w:rsidRPr="00F129C8">
        <w:tab/>
      </w:r>
      <w:r w:rsidR="0071014F" w:rsidRPr="00F129C8">
        <w:rPr>
          <w:i/>
          <w:iCs/>
        </w:rPr>
        <w:t>Notes</w:t>
      </w:r>
      <w:r w:rsidR="0071014F" w:rsidRPr="00F129C8">
        <w:t xml:space="preserve"> the </w:t>
      </w:r>
      <w:r w:rsidR="0071014F">
        <w:t xml:space="preserve">technical </w:t>
      </w:r>
      <w:r w:rsidR="0071014F" w:rsidRPr="00F129C8">
        <w:t xml:space="preserve">report by the </w:t>
      </w:r>
      <w:r w:rsidR="0071014F">
        <w:t>Standing Committee on Finance</w:t>
      </w:r>
      <w:r w:rsidR="0071014F" w:rsidRPr="00F129C8">
        <w:t xml:space="preserve"> </w:t>
      </w:r>
      <w:r w:rsidR="0071014F" w:rsidRPr="00C2355E">
        <w:t>on clustering types of climate finance definitions in use,</w:t>
      </w:r>
      <w:r w:rsidR="0071014F">
        <w:rPr>
          <w:rStyle w:val="FootnoteReference"/>
        </w:rPr>
        <w:footnoteReference w:id="60"/>
      </w:r>
      <w:r w:rsidR="0071014F" w:rsidRPr="00C2355E">
        <w:t xml:space="preserve"> including the executive summary</w:t>
      </w:r>
      <w:r w:rsidR="0071014F" w:rsidRPr="00F129C8">
        <w:t xml:space="preserve"> thereof,</w:t>
      </w:r>
      <w:r w:rsidR="0071014F" w:rsidRPr="00F129C8">
        <w:rPr>
          <w:rStyle w:val="FootnoteReference"/>
        </w:rPr>
        <w:footnoteReference w:id="61"/>
      </w:r>
      <w:r w:rsidR="0071014F" w:rsidRPr="00F129C8">
        <w:t xml:space="preserve"> and </w:t>
      </w:r>
      <w:r w:rsidR="0071014F" w:rsidRPr="00012A71">
        <w:rPr>
          <w:i/>
          <w:iCs/>
        </w:rPr>
        <w:t xml:space="preserve">also </w:t>
      </w:r>
      <w:r w:rsidR="0071014F">
        <w:rPr>
          <w:i/>
          <w:iCs/>
        </w:rPr>
        <w:t>notes</w:t>
      </w:r>
      <w:r w:rsidR="0071014F" w:rsidRPr="00397F3E">
        <w:t xml:space="preserve"> </w:t>
      </w:r>
      <w:r w:rsidR="0071014F" w:rsidRPr="00F129C8">
        <w:t xml:space="preserve">the </w:t>
      </w:r>
      <w:r w:rsidR="0071014F">
        <w:t xml:space="preserve">information therein on the </w:t>
      </w:r>
      <w:r w:rsidR="0071014F" w:rsidRPr="00F129C8">
        <w:t>clustering of elements aimed at assisting Parties in developing and applying definitions of climate finance</w:t>
      </w:r>
      <w:r w:rsidR="0071014F">
        <w:t xml:space="preserve"> and </w:t>
      </w:r>
      <w:r w:rsidR="0071014F" w:rsidRPr="00EF43CC">
        <w:t xml:space="preserve">the discussions of the </w:t>
      </w:r>
      <w:r w:rsidR="0071014F">
        <w:t xml:space="preserve">Standing Committee on Finance </w:t>
      </w:r>
      <w:r w:rsidR="0071014F" w:rsidRPr="00EF43CC">
        <w:t xml:space="preserve">regarding a potential update to </w:t>
      </w:r>
      <w:r w:rsidR="0071014F">
        <w:t>the</w:t>
      </w:r>
      <w:r w:rsidR="0071014F" w:rsidRPr="00EF43CC">
        <w:t xml:space="preserve"> operational definition of climate finance</w:t>
      </w:r>
      <w:r w:rsidR="0071014F">
        <w:t xml:space="preserve"> of the Committee</w:t>
      </w:r>
      <w:r w:rsidR="0071014F" w:rsidRPr="00F129C8">
        <w:t>;</w:t>
      </w:r>
      <w:bookmarkEnd w:id="195"/>
    </w:p>
    <w:p w14:paraId="63BD916E" w14:textId="6D8D0012" w:rsidR="0071014F" w:rsidRPr="00F129C8" w:rsidRDefault="00AB66BB" w:rsidP="00AB66BB">
      <w:pPr>
        <w:pStyle w:val="RegSingleTxtG"/>
        <w:tabs>
          <w:tab w:val="clear" w:pos="1701"/>
        </w:tabs>
      </w:pPr>
      <w:r w:rsidRPr="00F129C8">
        <w:t>4.</w:t>
      </w:r>
      <w:r w:rsidRPr="00F129C8">
        <w:tab/>
      </w:r>
      <w:r w:rsidR="0071014F">
        <w:rPr>
          <w:i/>
          <w:iCs/>
        </w:rPr>
        <w:t>Further n</w:t>
      </w:r>
      <w:r w:rsidR="0071014F" w:rsidRPr="00F129C8">
        <w:rPr>
          <w:i/>
          <w:iCs/>
        </w:rPr>
        <w:t>otes</w:t>
      </w:r>
      <w:r w:rsidR="0071014F" w:rsidRPr="00F129C8">
        <w:t xml:space="preserve"> the complexities</w:t>
      </w:r>
      <w:r w:rsidR="0071014F">
        <w:t xml:space="preserve">, </w:t>
      </w:r>
      <w:r w:rsidR="0071014F" w:rsidRPr="00F129C8">
        <w:t xml:space="preserve">in relation to accounting </w:t>
      </w:r>
      <w:r w:rsidR="0071014F">
        <w:t xml:space="preserve">of </w:t>
      </w:r>
      <w:r w:rsidR="0071014F" w:rsidRPr="00F129C8">
        <w:t>and reporting on climate finance at the aggregated level</w:t>
      </w:r>
      <w:r w:rsidR="0071014F">
        <w:t>,</w:t>
      </w:r>
      <w:r w:rsidR="0071014F" w:rsidRPr="00F129C8">
        <w:t xml:space="preserve"> associated with the application of </w:t>
      </w:r>
      <w:r w:rsidR="0071014F">
        <w:t xml:space="preserve">the </w:t>
      </w:r>
      <w:r w:rsidR="0071014F" w:rsidRPr="00F129C8">
        <w:t>variety of definitions of climate finance in use by Parties and non-Party stakeholders;</w:t>
      </w:r>
    </w:p>
    <w:p w14:paraId="7A811BD3" w14:textId="1A87F9F6" w:rsidR="0071014F" w:rsidRPr="00EF43CC" w:rsidRDefault="00AB66BB" w:rsidP="00AB66BB">
      <w:pPr>
        <w:pStyle w:val="RegSingleTxtG"/>
        <w:tabs>
          <w:tab w:val="clear" w:pos="1701"/>
        </w:tabs>
      </w:pPr>
      <w:r w:rsidRPr="00EF43CC">
        <w:t>5.</w:t>
      </w:r>
      <w:r w:rsidRPr="00EF43CC">
        <w:tab/>
      </w:r>
      <w:r w:rsidR="0071014F">
        <w:rPr>
          <w:i/>
          <w:iCs/>
        </w:rPr>
        <w:t>W</w:t>
      </w:r>
      <w:r w:rsidR="0071014F" w:rsidRPr="00EF43CC">
        <w:rPr>
          <w:i/>
          <w:iCs/>
        </w:rPr>
        <w:t>elcomes</w:t>
      </w:r>
      <w:r w:rsidR="0071014F" w:rsidRPr="00EF43CC">
        <w:t xml:space="preserve"> that the sixth </w:t>
      </w:r>
      <w:r w:rsidR="0071014F">
        <w:t>Biennial Assessment and Overview of Climate Finance Flows</w:t>
      </w:r>
      <w:r w:rsidR="0071014F" w:rsidRPr="00EF43CC">
        <w:t xml:space="preserve"> will contain a section compiling the operational definitions of climate finance in use;</w:t>
      </w:r>
    </w:p>
    <w:p w14:paraId="461558F3" w14:textId="252BC096" w:rsidR="0071014F" w:rsidRPr="00A30FC6" w:rsidRDefault="00AB66BB" w:rsidP="00AB66BB">
      <w:pPr>
        <w:pStyle w:val="RegSingleTxtG"/>
        <w:tabs>
          <w:tab w:val="clear" w:pos="1701"/>
        </w:tabs>
      </w:pPr>
      <w:r w:rsidRPr="00A30FC6">
        <w:t>6.</w:t>
      </w:r>
      <w:r w:rsidRPr="00A30FC6">
        <w:tab/>
      </w:r>
      <w:r w:rsidR="0071014F" w:rsidRPr="00C54818">
        <w:rPr>
          <w:rStyle w:val="ui-provider"/>
          <w:i/>
          <w:iCs/>
        </w:rPr>
        <w:t>Requests</w:t>
      </w:r>
      <w:r w:rsidR="0071014F" w:rsidRPr="00A30FC6">
        <w:rPr>
          <w:rStyle w:val="ui-provider"/>
        </w:rPr>
        <w:t xml:space="preserve"> the </w:t>
      </w:r>
      <w:r w:rsidR="0071014F">
        <w:rPr>
          <w:rStyle w:val="ui-provider"/>
        </w:rPr>
        <w:t>Standing Committee on Finance</w:t>
      </w:r>
      <w:r w:rsidR="0071014F" w:rsidRPr="00A30FC6">
        <w:rPr>
          <w:rStyle w:val="ui-provider"/>
        </w:rPr>
        <w:t xml:space="preserve"> to consider updating</w:t>
      </w:r>
      <w:r w:rsidR="0071014F" w:rsidRPr="00C54818">
        <w:rPr>
          <w:rStyle w:val="ui-provider"/>
        </w:rPr>
        <w:t xml:space="preserve">, in the context of its sixth </w:t>
      </w:r>
      <w:r w:rsidR="0071014F">
        <w:t>Biennial Assessment and Overview of Climate Finance Flows</w:t>
      </w:r>
      <w:r w:rsidR="0071014F" w:rsidRPr="00C54818">
        <w:rPr>
          <w:rStyle w:val="ui-provider"/>
        </w:rPr>
        <w:t>,</w:t>
      </w:r>
      <w:r w:rsidR="0071014F" w:rsidRPr="00A30FC6">
        <w:rPr>
          <w:rStyle w:val="ui-provider"/>
        </w:rPr>
        <w:t xml:space="preserve"> its operational definition of climate finance, </w:t>
      </w:r>
      <w:r w:rsidR="0071014F" w:rsidRPr="00C54818">
        <w:rPr>
          <w:rStyle w:val="ui-provider"/>
        </w:rPr>
        <w:t>building on</w:t>
      </w:r>
      <w:r w:rsidR="0071014F" w:rsidRPr="00A30FC6">
        <w:rPr>
          <w:rStyle w:val="ui-provider"/>
        </w:rPr>
        <w:t xml:space="preserve"> the non-exhaustive list of potential options identified in paragraph 44(a</w:t>
      </w:r>
      <w:r w:rsidR="0071014F" w:rsidRPr="00C54818">
        <w:rPr>
          <w:rStyle w:val="ui-provider"/>
        </w:rPr>
        <w:t>–</w:t>
      </w:r>
      <w:r w:rsidR="0071014F" w:rsidRPr="00A30FC6">
        <w:rPr>
          <w:rStyle w:val="ui-provider"/>
        </w:rPr>
        <w:t xml:space="preserve">c) of the executive summary referred to in paragraph </w:t>
      </w:r>
      <w:r w:rsidR="0071014F">
        <w:rPr>
          <w:rStyle w:val="ui-provider"/>
          <w:cs/>
        </w:rPr>
        <w:t>‎</w:t>
      </w:r>
      <w:r w:rsidR="00317898">
        <w:rPr>
          <w:rStyle w:val="ui-provider"/>
          <w:cs/>
        </w:rPr>
        <w:t>‎</w:t>
      </w:r>
      <w:r w:rsidR="00317898">
        <w:rPr>
          <w:rStyle w:val="ui-provider"/>
        </w:rPr>
        <w:t>3 above</w:t>
      </w:r>
      <w:r w:rsidR="0071014F" w:rsidRPr="00A30FC6">
        <w:rPr>
          <w:rStyle w:val="ui-provider"/>
        </w:rPr>
        <w:t>;</w:t>
      </w:r>
    </w:p>
    <w:p w14:paraId="3C024050" w14:textId="36D504F3" w:rsidR="0071014F" w:rsidRDefault="00AB66BB" w:rsidP="00AB66BB">
      <w:pPr>
        <w:pStyle w:val="RegSingleTxtG"/>
        <w:ind w:left="1135"/>
        <w:rPr>
          <w:rFonts w:eastAsia="Times New Roman"/>
        </w:rPr>
      </w:pPr>
      <w:r>
        <w:rPr>
          <w:rFonts w:eastAsia="Times New Roman"/>
        </w:rPr>
        <w:t>7.</w:t>
      </w:r>
      <w:r>
        <w:rPr>
          <w:rFonts w:eastAsia="Times New Roman"/>
        </w:rPr>
        <w:tab/>
      </w:r>
      <w:r w:rsidR="0071014F" w:rsidRPr="00012A71">
        <w:rPr>
          <w:i/>
          <w:iCs/>
        </w:rPr>
        <w:t>Also r</w:t>
      </w:r>
      <w:r w:rsidR="0071014F" w:rsidRPr="00C54818">
        <w:rPr>
          <w:rStyle w:val="ui-provider"/>
          <w:i/>
          <w:iCs/>
        </w:rPr>
        <w:t>equests</w:t>
      </w:r>
      <w:r w:rsidR="0071014F" w:rsidRPr="00A30FC6">
        <w:rPr>
          <w:rStyle w:val="ui-provider"/>
        </w:rPr>
        <w:t xml:space="preserve"> the </w:t>
      </w:r>
      <w:r w:rsidR="0071014F">
        <w:rPr>
          <w:rStyle w:val="ui-provider"/>
        </w:rPr>
        <w:t>Standing Committee on Finance</w:t>
      </w:r>
      <w:r w:rsidR="0071014F" w:rsidRPr="00A30FC6">
        <w:rPr>
          <w:rStyle w:val="ui-provider"/>
        </w:rPr>
        <w:t xml:space="preserve"> to prepare a report on common practices </w:t>
      </w:r>
      <w:r w:rsidR="0071014F">
        <w:rPr>
          <w:rStyle w:val="ui-provider"/>
        </w:rPr>
        <w:t xml:space="preserve">regarding </w:t>
      </w:r>
      <w:r w:rsidR="0071014F" w:rsidRPr="00A30FC6">
        <w:rPr>
          <w:rStyle w:val="ui-provider"/>
        </w:rPr>
        <w:t xml:space="preserve">climate finance definitions, reporting and accounting methods among Parties and climate finance providers, building on the </w:t>
      </w:r>
      <w:r w:rsidR="0071014F">
        <w:rPr>
          <w:rStyle w:val="ui-provider"/>
        </w:rPr>
        <w:t xml:space="preserve">information in the technical </w:t>
      </w:r>
      <w:r w:rsidR="0071014F" w:rsidRPr="00C54818">
        <w:rPr>
          <w:rStyle w:val="ui-provider"/>
        </w:rPr>
        <w:t xml:space="preserve">report </w:t>
      </w:r>
      <w:r w:rsidR="0071014F">
        <w:rPr>
          <w:rStyle w:val="ui-provider"/>
        </w:rPr>
        <w:t>and</w:t>
      </w:r>
      <w:r w:rsidR="0071014F" w:rsidRPr="00C54818">
        <w:rPr>
          <w:rStyle w:val="ui-provider"/>
        </w:rPr>
        <w:t xml:space="preserve"> executive summary thereof</w:t>
      </w:r>
      <w:r w:rsidR="0071014F" w:rsidRPr="00A30FC6">
        <w:rPr>
          <w:rStyle w:val="ui-provider"/>
        </w:rPr>
        <w:t xml:space="preserve"> referred to in paragraph</w:t>
      </w:r>
      <w:r w:rsidR="00F93D52">
        <w:rPr>
          <w:rStyle w:val="ui-provider"/>
        </w:rPr>
        <w:t xml:space="preserve"> </w:t>
      </w:r>
      <w:r w:rsidR="00317898">
        <w:rPr>
          <w:rStyle w:val="ui-provider"/>
          <w:cs/>
        </w:rPr>
        <w:t>‎</w:t>
      </w:r>
      <w:r w:rsidR="00317898">
        <w:rPr>
          <w:rStyle w:val="ui-provider"/>
        </w:rPr>
        <w:t>3 above</w:t>
      </w:r>
      <w:r w:rsidR="0071014F" w:rsidRPr="00A30FC6">
        <w:rPr>
          <w:rStyle w:val="ui-provider"/>
        </w:rPr>
        <w:t xml:space="preserve">, for consideration </w:t>
      </w:r>
      <w:r w:rsidR="0071014F">
        <w:rPr>
          <w:rStyle w:val="ui-provider"/>
        </w:rPr>
        <w:t>by the</w:t>
      </w:r>
      <w:r w:rsidR="0071014F" w:rsidRPr="00A30FC6">
        <w:rPr>
          <w:rStyle w:val="ui-provider"/>
        </w:rPr>
        <w:t xml:space="preserve"> </w:t>
      </w:r>
      <w:r w:rsidR="0071014F" w:rsidRPr="00D43679">
        <w:rPr>
          <w:rStyle w:val="ui-provider"/>
        </w:rPr>
        <w:t>Conference of the Parties</w:t>
      </w:r>
      <w:r w:rsidR="0071014F" w:rsidRPr="00A30FC6">
        <w:rPr>
          <w:rStyle w:val="ui-provider"/>
        </w:rPr>
        <w:t xml:space="preserve"> </w:t>
      </w:r>
      <w:r w:rsidR="0071014F">
        <w:rPr>
          <w:rStyle w:val="ui-provider"/>
        </w:rPr>
        <w:t>at its twenty-ninth session</w:t>
      </w:r>
      <w:r w:rsidR="0071014F" w:rsidRPr="00C54818">
        <w:rPr>
          <w:rStyle w:val="ui-provider"/>
        </w:rPr>
        <w:t xml:space="preserve"> (November 2024)</w:t>
      </w:r>
      <w:r w:rsidR="0071014F" w:rsidRPr="00A30FC6">
        <w:rPr>
          <w:rStyle w:val="ui-provider"/>
        </w:rPr>
        <w:t>;</w:t>
      </w:r>
    </w:p>
    <w:p w14:paraId="3D6A1554" w14:textId="59C35D09" w:rsidR="0071014F" w:rsidRPr="00F129C8" w:rsidRDefault="00AB66BB" w:rsidP="00AB66BB">
      <w:pPr>
        <w:pStyle w:val="RegSingleTxtG"/>
        <w:ind w:left="1135"/>
      </w:pPr>
      <w:r w:rsidRPr="00F129C8">
        <w:t>8.</w:t>
      </w:r>
      <w:r w:rsidRPr="00F129C8">
        <w:tab/>
      </w:r>
      <w:r w:rsidR="0071014F">
        <w:rPr>
          <w:rFonts w:eastAsia="Times New Roman"/>
        </w:rPr>
        <w:tab/>
      </w:r>
      <w:r w:rsidR="0071014F" w:rsidRPr="00F129C8">
        <w:rPr>
          <w:i/>
          <w:iCs/>
        </w:rPr>
        <w:t>Endorses</w:t>
      </w:r>
      <w:r w:rsidR="0071014F" w:rsidRPr="00F129C8">
        <w:t xml:space="preserve"> </w:t>
      </w:r>
      <w:r w:rsidR="0071014F" w:rsidRPr="00C2355E">
        <w:t>the general outlines</w:t>
      </w:r>
      <w:r w:rsidR="0071014F" w:rsidRPr="00F129C8">
        <w:t xml:space="preserve"> of the technical report of the sixth </w:t>
      </w:r>
      <w:r w:rsidR="0071014F">
        <w:t>Biennial Assessment and Overview of Climate Finance Flows</w:t>
      </w:r>
      <w:r w:rsidR="0071014F" w:rsidRPr="00F129C8">
        <w:t xml:space="preserve">, of the second </w:t>
      </w:r>
      <w:r w:rsidR="0071014F">
        <w:t>report on the determination of the needs of developing country Parties related to implementing the Convention and the Paris Agreement,</w:t>
      </w:r>
      <w:r w:rsidR="0071014F" w:rsidRPr="00F129C8">
        <w:t xml:space="preserve"> and of the second report on progress towards achieving the goal of mobilizing jointly USD</w:t>
      </w:r>
      <w:r w:rsidR="0071014F">
        <w:t> </w:t>
      </w:r>
      <w:r w:rsidR="0071014F" w:rsidRPr="00F129C8">
        <w:t>100 billion per year to address the needs of developing countries in the context of meaningful mitigation actions and transparency on implementation;</w:t>
      </w:r>
      <w:r w:rsidR="0071014F" w:rsidRPr="00F129C8">
        <w:rPr>
          <w:rStyle w:val="FootnoteReference"/>
        </w:rPr>
        <w:footnoteReference w:id="62"/>
      </w:r>
      <w:r w:rsidR="0071014F" w:rsidRPr="00F129C8">
        <w:t xml:space="preserve"> </w:t>
      </w:r>
    </w:p>
    <w:p w14:paraId="29C1104F" w14:textId="47105CC2" w:rsidR="0071014F" w:rsidRPr="00C46880" w:rsidRDefault="00AB66BB" w:rsidP="00AB66BB">
      <w:pPr>
        <w:pStyle w:val="RegSingleTxtG"/>
      </w:pPr>
      <w:r w:rsidRPr="00C46880">
        <w:t>9.</w:t>
      </w:r>
      <w:r w:rsidRPr="00C46880">
        <w:tab/>
      </w:r>
      <w:r w:rsidR="0071014F" w:rsidRPr="007F5C73">
        <w:rPr>
          <w:i/>
          <w:iCs/>
        </w:rPr>
        <w:t>Notes</w:t>
      </w:r>
      <w:r w:rsidR="0071014F" w:rsidRPr="00C46880">
        <w:t xml:space="preserve"> that the </w:t>
      </w:r>
      <w:r w:rsidR="0071014F">
        <w:t>sixth Biennial Assessment and Overview of Climate Finance Flows</w:t>
      </w:r>
      <w:r w:rsidR="0071014F" w:rsidRPr="00EF43CC">
        <w:t xml:space="preserve"> </w:t>
      </w:r>
      <w:r w:rsidR="0071014F" w:rsidRPr="00C46880">
        <w:t>will continue to consider the balance between mitigation and adaptation finance</w:t>
      </w:r>
      <w:r w:rsidR="0071014F">
        <w:t xml:space="preserve"> and </w:t>
      </w:r>
      <w:r w:rsidR="0071014F" w:rsidRPr="00C46880">
        <w:t>p</w:t>
      </w:r>
      <w:r w:rsidR="0071014F">
        <w:t>ublic</w:t>
      </w:r>
      <w:r w:rsidR="0071014F" w:rsidRPr="00C46880">
        <w:t xml:space="preserve"> </w:t>
      </w:r>
      <w:r w:rsidR="0071014F">
        <w:t xml:space="preserve">and private </w:t>
      </w:r>
      <w:r w:rsidR="0071014F" w:rsidRPr="00C46880">
        <w:t>finan</w:t>
      </w:r>
      <w:r w:rsidR="0071014F">
        <w:t>cial flows</w:t>
      </w:r>
      <w:r w:rsidR="0071014F" w:rsidRPr="00C46880">
        <w:t>;</w:t>
      </w:r>
    </w:p>
    <w:p w14:paraId="6E9B638A" w14:textId="091A0A78" w:rsidR="0071014F" w:rsidRPr="00F129C8" w:rsidRDefault="00AB66BB" w:rsidP="00AB66BB">
      <w:pPr>
        <w:pStyle w:val="RegSingleTxtG"/>
      </w:pPr>
      <w:r w:rsidRPr="00F129C8">
        <w:t>10.</w:t>
      </w:r>
      <w:r w:rsidRPr="00F129C8">
        <w:tab/>
      </w:r>
      <w:r w:rsidR="0071014F" w:rsidRPr="00DC676C" w:rsidDel="003C6843">
        <w:rPr>
          <w:i/>
          <w:iCs/>
        </w:rPr>
        <w:t>W</w:t>
      </w:r>
      <w:r w:rsidR="0071014F" w:rsidRPr="00DC676C">
        <w:rPr>
          <w:i/>
          <w:iCs/>
        </w:rPr>
        <w:t>elcomes</w:t>
      </w:r>
      <w:r w:rsidR="0071014F" w:rsidRPr="00F129C8">
        <w:t xml:space="preserve"> the successful conduct of the 2023 Forum of the </w:t>
      </w:r>
      <w:r w:rsidR="0071014F">
        <w:t>Standing Committee on Finance</w:t>
      </w:r>
      <w:r w:rsidR="0071014F" w:rsidRPr="00F129C8">
        <w:t xml:space="preserve"> on financing just transitions and </w:t>
      </w:r>
      <w:r w:rsidR="0071014F" w:rsidRPr="00DC676C">
        <w:rPr>
          <w:i/>
          <w:iCs/>
        </w:rPr>
        <w:t>notes</w:t>
      </w:r>
      <w:r w:rsidR="0071014F" w:rsidRPr="00F129C8">
        <w:t xml:space="preserve"> the summary thereof;</w:t>
      </w:r>
      <w:r w:rsidR="0071014F" w:rsidRPr="00F129C8">
        <w:rPr>
          <w:rStyle w:val="FootnoteReference"/>
        </w:rPr>
        <w:footnoteReference w:id="63"/>
      </w:r>
    </w:p>
    <w:p w14:paraId="5A4691DA" w14:textId="72502EA3" w:rsidR="0071014F" w:rsidRPr="00F129C8" w:rsidRDefault="00AB66BB" w:rsidP="00AB66BB">
      <w:pPr>
        <w:pStyle w:val="RegSingleTxtG"/>
      </w:pPr>
      <w:r w:rsidRPr="00F129C8">
        <w:t>11.</w:t>
      </w:r>
      <w:r w:rsidRPr="00F129C8">
        <w:tab/>
      </w:r>
      <w:r w:rsidR="0071014F" w:rsidRPr="00795E37">
        <w:rPr>
          <w:i/>
          <w:iCs/>
        </w:rPr>
        <w:t>Expresses gratitude</w:t>
      </w:r>
      <w:r w:rsidR="0071014F" w:rsidRPr="00402C73">
        <w:t xml:space="preserve"> to the Government</w:t>
      </w:r>
      <w:r w:rsidR="0071014F">
        <w:t>s</w:t>
      </w:r>
      <w:r w:rsidR="0071014F" w:rsidRPr="00402C73">
        <w:t xml:space="preserve"> of Australia</w:t>
      </w:r>
      <w:r w:rsidR="0071014F" w:rsidRPr="00402C73" w:rsidDel="00D677C0">
        <w:t xml:space="preserve"> </w:t>
      </w:r>
      <w:r w:rsidR="0071014F" w:rsidRPr="00402C73">
        <w:t xml:space="preserve">and Thailand </w:t>
      </w:r>
      <w:r w:rsidR="0071014F">
        <w:t>and</w:t>
      </w:r>
      <w:r w:rsidR="0071014F" w:rsidRPr="00402C73">
        <w:t xml:space="preserve"> the United Nations Economic and Social Commission for Asia and the Pacific for their financial, administrative and substantive support </w:t>
      </w:r>
      <w:r w:rsidR="0071014F">
        <w:t>for</w:t>
      </w:r>
      <w:r w:rsidR="0071014F" w:rsidRPr="00402C73">
        <w:t xml:space="preserve"> the 2023 Forum of the Standing Committee on Finance;</w:t>
      </w:r>
    </w:p>
    <w:p w14:paraId="6056479D" w14:textId="5E1F5015" w:rsidR="0071014F" w:rsidRPr="002829FF" w:rsidRDefault="00AB66BB" w:rsidP="00AB66BB">
      <w:pPr>
        <w:pStyle w:val="RegSingleTxtG"/>
      </w:pPr>
      <w:r w:rsidRPr="002829FF">
        <w:t>12.</w:t>
      </w:r>
      <w:r w:rsidRPr="002829FF">
        <w:tab/>
      </w:r>
      <w:r w:rsidR="0071014F" w:rsidRPr="002829FF">
        <w:rPr>
          <w:i/>
          <w:iCs/>
        </w:rPr>
        <w:t>Welcomes</w:t>
      </w:r>
      <w:r w:rsidR="0071014F" w:rsidRPr="002829FF">
        <w:t xml:space="preserve"> accelerating climate action and resilience through gender-responsive finance as the topic for the 2024 Forum of the Standing Committee on Finance and accelerating climate action and resilience through financing for sustainable food and agricultural systems as the topic for the 2025 Forum;</w:t>
      </w:r>
    </w:p>
    <w:p w14:paraId="69062FB1" w14:textId="7DEBE78F" w:rsidR="0071014F" w:rsidRPr="00F129C8" w:rsidRDefault="00AB66BB" w:rsidP="00AB66BB">
      <w:pPr>
        <w:pStyle w:val="RegSingleTxtG"/>
      </w:pPr>
      <w:r w:rsidRPr="00F129C8">
        <w:t>13.</w:t>
      </w:r>
      <w:r w:rsidRPr="00F129C8">
        <w:tab/>
      </w:r>
      <w:r w:rsidR="0071014F" w:rsidRPr="00FB3899">
        <w:rPr>
          <w:i/>
          <w:iCs/>
        </w:rPr>
        <w:t>Notes with concern</w:t>
      </w:r>
      <w:r w:rsidR="0071014F" w:rsidRPr="00FB3899">
        <w:t xml:space="preserve"> that the draft guidance for the operating entities of the Financial Mechanism prepared by the Standing Committee on Finance was not considered owing to a limited number of submissions</w:t>
      </w:r>
      <w:r w:rsidR="0071014F">
        <w:t xml:space="preserve"> </w:t>
      </w:r>
      <w:r w:rsidR="0071014F" w:rsidRPr="00F129C8">
        <w:t xml:space="preserve">and </w:t>
      </w:r>
      <w:r w:rsidR="0071014F" w:rsidRPr="00F129C8">
        <w:rPr>
          <w:i/>
          <w:iCs/>
        </w:rPr>
        <w:t>requests</w:t>
      </w:r>
      <w:r w:rsidR="0071014F" w:rsidRPr="00012A71">
        <w:t xml:space="preserve"> </w:t>
      </w:r>
      <w:r w:rsidR="0071014F" w:rsidRPr="00F129C8">
        <w:t xml:space="preserve">Parties and </w:t>
      </w:r>
      <w:r w:rsidR="0071014F" w:rsidRPr="00247E58">
        <w:t>other constituted bodies under the Convention and the Paris Agreement</w:t>
      </w:r>
      <w:r w:rsidR="0071014F" w:rsidRPr="00247E58" w:rsidDel="00247E58">
        <w:t xml:space="preserve"> </w:t>
      </w:r>
      <w:r w:rsidR="0071014F" w:rsidRPr="00F129C8">
        <w:t xml:space="preserve">to provide elements for the draft guidance well in advance of future sessions of the </w:t>
      </w:r>
      <w:r w:rsidR="0071014F" w:rsidRPr="00D43679">
        <w:t>Conference of the Parties</w:t>
      </w:r>
      <w:r w:rsidR="0071014F" w:rsidRPr="00F129C8">
        <w:t xml:space="preserve"> and the </w:t>
      </w:r>
      <w:r w:rsidR="0071014F" w:rsidRPr="00D43679">
        <w:t xml:space="preserve">Conference of the Parties serving as the meeting of the Parties to the Paris Agreement </w:t>
      </w:r>
      <w:r w:rsidR="0071014F" w:rsidRPr="00F129C8">
        <w:t xml:space="preserve">to enable the </w:t>
      </w:r>
      <w:r w:rsidR="0071014F">
        <w:t xml:space="preserve">Committee </w:t>
      </w:r>
      <w:r w:rsidR="0071014F" w:rsidRPr="00F129C8">
        <w:t>to fulfil its mandate in this regard;</w:t>
      </w:r>
    </w:p>
    <w:p w14:paraId="2D609B74" w14:textId="12F28BDA" w:rsidR="0071014F" w:rsidRPr="00F129C8" w:rsidRDefault="00AB66BB" w:rsidP="00AB66BB">
      <w:pPr>
        <w:pStyle w:val="RegSingleTxtG"/>
      </w:pPr>
      <w:r w:rsidRPr="00F129C8">
        <w:t>14.</w:t>
      </w:r>
      <w:r w:rsidRPr="00F129C8">
        <w:tab/>
      </w:r>
      <w:r w:rsidR="0071014F" w:rsidRPr="00F129C8">
        <w:rPr>
          <w:i/>
          <w:iCs/>
        </w:rPr>
        <w:t>Notes</w:t>
      </w:r>
      <w:r w:rsidR="0071014F" w:rsidRPr="00F129C8">
        <w:t xml:space="preserve"> the self-assessment report of the </w:t>
      </w:r>
      <w:r w:rsidR="0071014F">
        <w:t>Standing Committee on Finance</w:t>
      </w:r>
      <w:r w:rsidR="0071014F" w:rsidRPr="00F129C8">
        <w:rPr>
          <w:rStyle w:val="FootnoteReference"/>
        </w:rPr>
        <w:footnoteReference w:id="64"/>
      </w:r>
      <w:r w:rsidR="0071014F" w:rsidRPr="00F129C8">
        <w:t xml:space="preserve"> and the technical paper by the secretariat on the second review of the functions of the </w:t>
      </w:r>
      <w:r w:rsidR="0071014F">
        <w:t>Standing Committee on Finance</w:t>
      </w:r>
      <w:r w:rsidR="0071014F" w:rsidRPr="00F129C8">
        <w:rPr>
          <w:rStyle w:val="FootnoteReference"/>
        </w:rPr>
        <w:footnoteReference w:id="65"/>
      </w:r>
      <w:r w:rsidR="0071014F" w:rsidRPr="00F129C8">
        <w:t xml:space="preserve"> and </w:t>
      </w:r>
      <w:r w:rsidR="0071014F" w:rsidRPr="00F129C8">
        <w:rPr>
          <w:i/>
          <w:iCs/>
        </w:rPr>
        <w:t>encourages</w:t>
      </w:r>
      <w:r w:rsidR="0071014F" w:rsidRPr="00F129C8">
        <w:t xml:space="preserve"> the </w:t>
      </w:r>
      <w:r w:rsidR="0071014F">
        <w:t xml:space="preserve">Committee </w:t>
      </w:r>
      <w:r w:rsidR="0071014F" w:rsidRPr="00F129C8">
        <w:t xml:space="preserve">to </w:t>
      </w:r>
      <w:r w:rsidR="0071014F" w:rsidRPr="00874945">
        <w:t>consider the opportunities for improving its efficiency and effectiveness identified therein;</w:t>
      </w:r>
    </w:p>
    <w:p w14:paraId="6E38782C" w14:textId="77690505" w:rsidR="0071014F" w:rsidRPr="00F129C8" w:rsidRDefault="00AB66BB" w:rsidP="00AB66BB">
      <w:pPr>
        <w:pStyle w:val="RegSingleTxtG"/>
      </w:pPr>
      <w:r w:rsidRPr="00F129C8">
        <w:t>15.</w:t>
      </w:r>
      <w:r w:rsidRPr="00F129C8">
        <w:tab/>
      </w:r>
      <w:r w:rsidR="0071014F" w:rsidRPr="00F129C8">
        <w:rPr>
          <w:i/>
          <w:iCs/>
        </w:rPr>
        <w:t>Notes with appreciation</w:t>
      </w:r>
      <w:r w:rsidR="0071014F" w:rsidRPr="00F129C8">
        <w:t xml:space="preserve"> the efforts of the </w:t>
      </w:r>
      <w:r w:rsidR="0071014F">
        <w:t xml:space="preserve">Standing Committee on Finance </w:t>
      </w:r>
      <w:r w:rsidR="0071014F" w:rsidRPr="00F129C8">
        <w:t xml:space="preserve">to strengthen its engagement with stakeholders in the context of its workplan, including </w:t>
      </w:r>
      <w:r w:rsidR="0071014F">
        <w:t xml:space="preserve">the </w:t>
      </w:r>
      <w:r w:rsidR="0071014F" w:rsidRPr="00F129C8">
        <w:t>constituted bodies</w:t>
      </w:r>
      <w:r w:rsidR="0071014F">
        <w:t xml:space="preserve"> and</w:t>
      </w:r>
      <w:r w:rsidR="0071014F" w:rsidRPr="00F129C8">
        <w:t xml:space="preserve"> private entities and other entities outside the UNFCCC process, and </w:t>
      </w:r>
      <w:r w:rsidR="0071014F" w:rsidRPr="00F129C8">
        <w:rPr>
          <w:i/>
          <w:iCs/>
        </w:rPr>
        <w:t>encourages</w:t>
      </w:r>
      <w:r w:rsidR="0071014F" w:rsidRPr="00F129C8">
        <w:t xml:space="preserve"> the Committee to continue such efforts</w:t>
      </w:r>
      <w:r w:rsidR="0071014F">
        <w:t xml:space="preserve"> in 2024, including, as appropriate,</w:t>
      </w:r>
      <w:r w:rsidR="0071014F" w:rsidRPr="0018204B">
        <w:t xml:space="preserve"> with people and communities </w:t>
      </w:r>
      <w:r w:rsidR="0071014F">
        <w:t>on</w:t>
      </w:r>
      <w:r w:rsidR="0071014F" w:rsidRPr="0018204B">
        <w:t xml:space="preserve"> the front</w:t>
      </w:r>
      <w:r w:rsidR="0071014F">
        <w:t xml:space="preserve"> </w:t>
      </w:r>
      <w:r w:rsidR="0071014F" w:rsidRPr="0018204B">
        <w:t xml:space="preserve">line of climate change, including </w:t>
      </w:r>
      <w:r w:rsidR="0071014F">
        <w:t>I</w:t>
      </w:r>
      <w:r w:rsidR="0071014F" w:rsidRPr="0018204B">
        <w:t xml:space="preserve">ndigenous </w:t>
      </w:r>
      <w:r w:rsidR="0071014F">
        <w:t>P</w:t>
      </w:r>
      <w:r w:rsidR="0071014F" w:rsidRPr="0018204B">
        <w:t>eoples</w:t>
      </w:r>
      <w:r w:rsidR="0071014F">
        <w:t xml:space="preserve"> and local communities</w:t>
      </w:r>
      <w:r w:rsidR="0071014F" w:rsidRPr="00F129C8">
        <w:t>;</w:t>
      </w:r>
    </w:p>
    <w:p w14:paraId="07671152" w14:textId="25598C53" w:rsidR="0071014F" w:rsidRPr="00F129C8" w:rsidRDefault="00AB66BB" w:rsidP="00AB66BB">
      <w:pPr>
        <w:pStyle w:val="RegSingleTxtG"/>
      </w:pPr>
      <w:r w:rsidRPr="00F129C8">
        <w:t>16.</w:t>
      </w:r>
      <w:r w:rsidRPr="00F129C8">
        <w:tab/>
      </w:r>
      <w:r w:rsidR="0071014F">
        <w:rPr>
          <w:i/>
          <w:iCs/>
        </w:rPr>
        <w:t>Also e</w:t>
      </w:r>
      <w:r w:rsidR="0071014F" w:rsidRPr="00F129C8">
        <w:rPr>
          <w:i/>
          <w:iCs/>
        </w:rPr>
        <w:t>ncourages</w:t>
      </w:r>
      <w:r w:rsidR="0071014F" w:rsidRPr="00F129C8">
        <w:t xml:space="preserve"> the</w:t>
      </w:r>
      <w:r w:rsidR="0071014F" w:rsidRPr="002829FF">
        <w:t xml:space="preserve"> </w:t>
      </w:r>
      <w:r w:rsidR="0071014F">
        <w:t>Standing Committee on Finance</w:t>
      </w:r>
      <w:r w:rsidR="0071014F" w:rsidRPr="00F129C8">
        <w:t xml:space="preserve"> to continue to enhance its efforts to ensure gender</w:t>
      </w:r>
      <w:r w:rsidR="00A71C91">
        <w:t>-</w:t>
      </w:r>
      <w:r w:rsidR="0071014F" w:rsidRPr="00F129C8">
        <w:t xml:space="preserve">responsiveness in implementing its workplan and </w:t>
      </w:r>
      <w:r w:rsidR="0071014F" w:rsidRPr="00F129C8">
        <w:rPr>
          <w:i/>
          <w:iCs/>
        </w:rPr>
        <w:t>requests</w:t>
      </w:r>
      <w:r w:rsidR="0071014F" w:rsidRPr="00012A71">
        <w:t xml:space="preserve"> </w:t>
      </w:r>
      <w:r w:rsidR="0071014F" w:rsidRPr="00F129C8">
        <w:t>Parties to consider gender balance and geographical representation when nominating members to the Committee;</w:t>
      </w:r>
    </w:p>
    <w:p w14:paraId="18102878" w14:textId="2D3D57AE" w:rsidR="0071014F" w:rsidRPr="00F129C8" w:rsidRDefault="00AB66BB" w:rsidP="00AB66BB">
      <w:pPr>
        <w:pStyle w:val="RegSingleTxtG"/>
      </w:pPr>
      <w:r w:rsidRPr="00F129C8">
        <w:t>17.</w:t>
      </w:r>
      <w:r w:rsidRPr="00F129C8">
        <w:tab/>
      </w:r>
      <w:r w:rsidR="0071014F" w:rsidRPr="00795E37">
        <w:rPr>
          <w:i/>
          <w:iCs/>
        </w:rPr>
        <w:t>Expresses appreciation</w:t>
      </w:r>
      <w:r w:rsidR="0071014F" w:rsidRPr="00F253BF">
        <w:t xml:space="preserve"> to the</w:t>
      </w:r>
      <w:r w:rsidR="0071014F">
        <w:t xml:space="preserve"> European Union and</w:t>
      </w:r>
      <w:r w:rsidR="0071014F" w:rsidRPr="00F253BF">
        <w:t xml:space="preserve"> the Governments of Japan and Switzerland for their financial contributions </w:t>
      </w:r>
      <w:r w:rsidR="0071014F">
        <w:t xml:space="preserve">for </w:t>
      </w:r>
      <w:r w:rsidR="0071014F" w:rsidRPr="00F253BF">
        <w:t xml:space="preserve">the work of the Standing Committee on Finance and to the Governments of Austria, </w:t>
      </w:r>
      <w:r w:rsidR="0071014F">
        <w:t xml:space="preserve">Switzerland and </w:t>
      </w:r>
      <w:r w:rsidR="0071014F" w:rsidRPr="00F253BF">
        <w:t>Thailand for hosting the meetings of the Committee in 2023</w:t>
      </w:r>
      <w:r w:rsidR="0071014F">
        <w:t>;</w:t>
      </w:r>
    </w:p>
    <w:p w14:paraId="3EED477B" w14:textId="613444B9" w:rsidR="0071014F" w:rsidRPr="00F129C8" w:rsidRDefault="00AB66BB" w:rsidP="00AB66BB">
      <w:pPr>
        <w:pStyle w:val="RegSingleTxtG"/>
      </w:pPr>
      <w:r w:rsidRPr="00F129C8">
        <w:t>18.</w:t>
      </w:r>
      <w:r w:rsidRPr="00F129C8">
        <w:tab/>
      </w:r>
      <w:r w:rsidR="0071014F" w:rsidRPr="00F129C8">
        <w:rPr>
          <w:i/>
          <w:iCs/>
        </w:rPr>
        <w:t>Requests</w:t>
      </w:r>
      <w:r w:rsidR="0071014F" w:rsidRPr="00F129C8">
        <w:t xml:space="preserve"> the</w:t>
      </w:r>
      <w:r w:rsidR="0071014F">
        <w:t xml:space="preserve"> Standing Committee on Finance</w:t>
      </w:r>
      <w:r w:rsidR="0071014F" w:rsidRPr="00F129C8">
        <w:t xml:space="preserve"> to report to </w:t>
      </w:r>
      <w:r w:rsidR="0071014F">
        <w:t xml:space="preserve">the </w:t>
      </w:r>
      <w:r w:rsidR="0071014F" w:rsidRPr="00D43679">
        <w:t>Conference of the Parties at its twenty-ninth session</w:t>
      </w:r>
      <w:r w:rsidR="0071014F">
        <w:t xml:space="preserve"> </w:t>
      </w:r>
      <w:r w:rsidR="0071014F" w:rsidRPr="00F129C8">
        <w:t xml:space="preserve">on its progress in implementing its workplan for 2024; </w:t>
      </w:r>
    </w:p>
    <w:p w14:paraId="2FDC02E4" w14:textId="58DAE948" w:rsidR="0071014F" w:rsidRPr="00E978D8" w:rsidRDefault="00AB66BB" w:rsidP="00AB66BB">
      <w:pPr>
        <w:pStyle w:val="RegSingleTxtG"/>
      </w:pPr>
      <w:r w:rsidRPr="00E978D8">
        <w:t>19.</w:t>
      </w:r>
      <w:r w:rsidRPr="00E978D8">
        <w:tab/>
      </w:r>
      <w:r w:rsidR="0071014F" w:rsidRPr="00F129C8">
        <w:rPr>
          <w:i/>
          <w:iCs/>
        </w:rPr>
        <w:t>Also</w:t>
      </w:r>
      <w:r w:rsidR="0071014F" w:rsidRPr="00012A71">
        <w:rPr>
          <w:i/>
          <w:iCs/>
        </w:rPr>
        <w:t xml:space="preserve"> </w:t>
      </w:r>
      <w:r w:rsidR="0071014F" w:rsidRPr="00F129C8">
        <w:rPr>
          <w:i/>
          <w:iCs/>
        </w:rPr>
        <w:t>requests</w:t>
      </w:r>
      <w:r w:rsidR="0071014F" w:rsidRPr="00F129C8">
        <w:t xml:space="preserve"> the </w:t>
      </w:r>
      <w:r w:rsidR="0071014F">
        <w:t xml:space="preserve">Standing Committee on Finance </w:t>
      </w:r>
      <w:r w:rsidR="0071014F" w:rsidRPr="00F129C8">
        <w:t xml:space="preserve">to consider the guidance provided to it in other relevant </w:t>
      </w:r>
      <w:r w:rsidR="0071014F" w:rsidRPr="00E978D8">
        <w:t xml:space="preserve">decisions of the </w:t>
      </w:r>
      <w:r w:rsidR="0071014F" w:rsidRPr="00D43679">
        <w:t>Conference of the Parties</w:t>
      </w:r>
      <w:r w:rsidR="0071014F">
        <w:t>.</w:t>
      </w:r>
    </w:p>
    <w:p w14:paraId="6841939E" w14:textId="2F03524D" w:rsidR="000A416F" w:rsidRPr="002445B1" w:rsidRDefault="002B3B52" w:rsidP="00350A94">
      <w:pPr>
        <w:pStyle w:val="RegSingleTxtG"/>
        <w:spacing w:after="0" w:line="20" w:lineRule="atLeast"/>
        <w:jc w:val="right"/>
        <w:rPr>
          <w:i/>
          <w:iCs/>
        </w:rPr>
      </w:pPr>
      <w:r>
        <w:rPr>
          <w:i/>
          <w:iCs/>
        </w:rPr>
        <w:t>6</w:t>
      </w:r>
      <w:r w:rsidRPr="002B3B52">
        <w:rPr>
          <w:i/>
          <w:iCs/>
          <w:vertAlign w:val="superscript"/>
        </w:rPr>
        <w:t>th</w:t>
      </w:r>
      <w:r>
        <w:rPr>
          <w:i/>
          <w:iCs/>
        </w:rPr>
        <w:t xml:space="preserve"> </w:t>
      </w:r>
      <w:r w:rsidR="000A416F" w:rsidRPr="002445B1">
        <w:rPr>
          <w:i/>
          <w:iCs/>
        </w:rPr>
        <w:t>plenary me</w:t>
      </w:r>
      <w:r w:rsidR="000860EE">
        <w:rPr>
          <w:i/>
          <w:iCs/>
        </w:rPr>
        <w:t>e</w:t>
      </w:r>
      <w:r w:rsidR="000A416F" w:rsidRPr="002445B1">
        <w:rPr>
          <w:i/>
          <w:iCs/>
        </w:rPr>
        <w:t>ting</w:t>
      </w:r>
    </w:p>
    <w:p w14:paraId="36C915E0" w14:textId="77777777" w:rsidR="000A416F" w:rsidRPr="00D344A3" w:rsidRDefault="000A416F" w:rsidP="00350A94">
      <w:pPr>
        <w:pStyle w:val="RegSingleTxtG"/>
        <w:spacing w:after="0" w:line="20" w:lineRule="atLeast"/>
        <w:jc w:val="right"/>
        <w:rPr>
          <w:i/>
          <w:iCs/>
        </w:rPr>
      </w:pPr>
      <w:r w:rsidRPr="002445B1">
        <w:rPr>
          <w:i/>
          <w:iCs/>
        </w:rPr>
        <w:t>13 December 2023</w:t>
      </w:r>
    </w:p>
    <w:p w14:paraId="6340F091" w14:textId="77777777" w:rsidR="001A6C48" w:rsidRDefault="0071014F" w:rsidP="0071014F">
      <w:pPr>
        <w:tabs>
          <w:tab w:val="left" w:pos="1253"/>
        </w:tabs>
        <w:sectPr w:rsidR="001A6C48" w:rsidSect="00263E39">
          <w:headerReference w:type="even" r:id="rId46"/>
          <w:headerReference w:type="default" r:id="rId47"/>
          <w:footerReference w:type="even" r:id="rId48"/>
          <w:footerReference w:type="default" r:id="rId49"/>
          <w:footnotePr>
            <w:numRestart w:val="eachSect"/>
          </w:footnotePr>
          <w:pgSz w:w="11906" w:h="16838" w:code="9"/>
          <w:pgMar w:top="1417" w:right="1134" w:bottom="1134" w:left="1134" w:header="850" w:footer="567" w:gutter="0"/>
          <w:cols w:space="708"/>
          <w:docGrid w:linePitch="360"/>
        </w:sectPr>
      </w:pPr>
      <w:r>
        <w:tab/>
      </w:r>
    </w:p>
    <w:p w14:paraId="2686D362" w14:textId="7257171B" w:rsidR="00D30BF8" w:rsidRPr="00A96DC7" w:rsidRDefault="00BF396E" w:rsidP="003F3BD3">
      <w:pPr>
        <w:pStyle w:val="HChG"/>
      </w:pPr>
      <w:r>
        <w:tab/>
      </w:r>
      <w:bookmarkStart w:id="196" w:name="_Toc161208078"/>
      <w:bookmarkStart w:id="197" w:name="Decision6"/>
      <w:r w:rsidR="003F3BD3">
        <w:tab/>
      </w:r>
      <w:r w:rsidR="00D30BF8">
        <w:t>Decision 6/CP.28</w:t>
      </w:r>
      <w:bookmarkEnd w:id="196"/>
    </w:p>
    <w:bookmarkEnd w:id="197"/>
    <w:p w14:paraId="7E7876AD" w14:textId="59C3E56B" w:rsidR="0071014F" w:rsidRDefault="00BF396E" w:rsidP="00BF396E">
      <w:pPr>
        <w:pStyle w:val="HChG"/>
      </w:pPr>
      <w:r>
        <w:tab/>
      </w:r>
      <w:r>
        <w:tab/>
      </w:r>
      <w:r w:rsidR="00D30BF8" w:rsidRPr="001F68CC">
        <w:t>Report of the Green Climate Fund to the Conference of the Parties and guidance to the Green Climate Fund</w:t>
      </w:r>
    </w:p>
    <w:p w14:paraId="608C77BA" w14:textId="07511DCB" w:rsidR="00777F19" w:rsidRPr="00AE0165" w:rsidRDefault="00285C2D" w:rsidP="00285C2D">
      <w:pPr>
        <w:tabs>
          <w:tab w:val="left" w:pos="720"/>
        </w:tabs>
        <w:spacing w:after="120"/>
        <w:ind w:left="1134" w:right="1133"/>
        <w:jc w:val="both"/>
        <w:rPr>
          <w:iCs/>
          <w:color w:val="000000"/>
        </w:rPr>
      </w:pPr>
      <w:r>
        <w:rPr>
          <w:color w:val="000000"/>
        </w:rPr>
        <w:tab/>
      </w:r>
      <w:r>
        <w:rPr>
          <w:color w:val="000000"/>
        </w:rPr>
        <w:tab/>
      </w:r>
      <w:r w:rsidR="00777F19" w:rsidRPr="00410A03">
        <w:rPr>
          <w:i/>
          <w:iCs/>
          <w:color w:val="000000"/>
        </w:rPr>
        <w:t>The Conference of the Parties</w:t>
      </w:r>
      <w:r w:rsidR="00777F19" w:rsidRPr="001F68CC">
        <w:rPr>
          <w:color w:val="000000"/>
        </w:rPr>
        <w:t>,</w:t>
      </w:r>
      <w:r w:rsidR="00777F19" w:rsidRPr="00AE0165">
        <w:rPr>
          <w:iCs/>
          <w:color w:val="000000"/>
        </w:rPr>
        <w:t xml:space="preserve"> </w:t>
      </w:r>
    </w:p>
    <w:p w14:paraId="07DA16CE" w14:textId="3320D25A" w:rsidR="00777F19" w:rsidRPr="00AE0165" w:rsidRDefault="00285C2D" w:rsidP="00285C2D">
      <w:pPr>
        <w:tabs>
          <w:tab w:val="left" w:pos="720"/>
        </w:tabs>
        <w:spacing w:after="120"/>
        <w:ind w:left="1134" w:right="1133"/>
        <w:jc w:val="both"/>
        <w:rPr>
          <w:iCs/>
          <w:color w:val="000000"/>
        </w:rPr>
      </w:pPr>
      <w:r>
        <w:rPr>
          <w:color w:val="000000"/>
        </w:rPr>
        <w:tab/>
      </w:r>
      <w:r>
        <w:rPr>
          <w:color w:val="000000"/>
        </w:rPr>
        <w:tab/>
      </w:r>
      <w:r w:rsidR="00777F19" w:rsidRPr="00410A03">
        <w:rPr>
          <w:i/>
          <w:iCs/>
          <w:color w:val="000000"/>
        </w:rPr>
        <w:t>Recalling</w:t>
      </w:r>
      <w:r w:rsidR="00777F19" w:rsidRPr="001F68CC">
        <w:rPr>
          <w:color w:val="000000"/>
        </w:rPr>
        <w:t xml:space="preserve"> decision 3/CP.17, annex,</w:t>
      </w:r>
    </w:p>
    <w:p w14:paraId="54A99674" w14:textId="635F44AF" w:rsidR="00777F19" w:rsidRPr="001F68CC" w:rsidRDefault="00AB66BB" w:rsidP="00AB66BB">
      <w:pPr>
        <w:pStyle w:val="RegSingleTxtG"/>
      </w:pPr>
      <w:bookmarkStart w:id="198" w:name="_Hlk151377780"/>
      <w:r w:rsidRPr="001F68CC">
        <w:t>1.</w:t>
      </w:r>
      <w:r w:rsidRPr="001F68CC">
        <w:tab/>
      </w:r>
      <w:r w:rsidR="00777F19" w:rsidRPr="00777F19">
        <w:rPr>
          <w:i/>
        </w:rPr>
        <w:t>Welcomes</w:t>
      </w:r>
      <w:r w:rsidR="00777F19" w:rsidRPr="001F68CC">
        <w:t xml:space="preserve"> the report of the Green Climate Fund to the Conference of the Parties at its twenty-eighth session and its addendum,</w:t>
      </w:r>
      <w:r w:rsidR="00777F19" w:rsidRPr="001F68CC">
        <w:rPr>
          <w:rStyle w:val="FootnoteReference"/>
        </w:rPr>
        <w:footnoteReference w:id="66"/>
      </w:r>
      <w:r w:rsidR="00777F19" w:rsidRPr="001F68CC">
        <w:t xml:space="preserve"> including the information on action taken by the Board of the Green Climate Fund in response to guidance received from the Conference of the Parties;</w:t>
      </w:r>
    </w:p>
    <w:p w14:paraId="08FDD422" w14:textId="5BDDB46B" w:rsidR="00777F19" w:rsidRPr="001F68CC" w:rsidRDefault="00AB66BB" w:rsidP="00AB66BB">
      <w:pPr>
        <w:pStyle w:val="RegSingleTxtG"/>
      </w:pPr>
      <w:r w:rsidRPr="001F68CC">
        <w:t>2.</w:t>
      </w:r>
      <w:r w:rsidRPr="001F68CC">
        <w:tab/>
      </w:r>
      <w:r w:rsidR="00777F19" w:rsidRPr="00C854BA">
        <w:rPr>
          <w:i/>
          <w:iCs/>
        </w:rPr>
        <w:t>Also welcomes</w:t>
      </w:r>
      <w:r w:rsidR="00777F19" w:rsidRPr="00C854BA">
        <w:t>:</w:t>
      </w:r>
    </w:p>
    <w:p w14:paraId="0CBFD6B9" w14:textId="30162031" w:rsidR="00777F19" w:rsidRPr="009B15A4" w:rsidRDefault="00AB66BB" w:rsidP="00AB66BB">
      <w:pPr>
        <w:pStyle w:val="RegSingleTxtG2"/>
        <w:tabs>
          <w:tab w:val="left" w:pos="1702"/>
        </w:tabs>
        <w:ind w:left="1134" w:firstLine="567"/>
      </w:pPr>
      <w:r w:rsidRPr="009B15A4">
        <w:rPr>
          <w:szCs w:val="28"/>
        </w:rPr>
        <w:t>(a)</w:t>
      </w:r>
      <w:r w:rsidRPr="009B15A4">
        <w:rPr>
          <w:szCs w:val="28"/>
        </w:rPr>
        <w:tab/>
      </w:r>
      <w:r w:rsidR="00777F19" w:rsidRPr="001F68CC">
        <w:t xml:space="preserve">The increase in the number of funding proposals approved, which brings the total amount approved by the Board </w:t>
      </w:r>
      <w:r w:rsidR="00777F19" w:rsidRPr="009B15A4">
        <w:t>to USD 13.5 billion to support the implementation of 243 adaptation and mitigation projects and programmes in 129 developing countries;</w:t>
      </w:r>
    </w:p>
    <w:p w14:paraId="369D3DCA" w14:textId="0DAC8FD2" w:rsidR="00777F19" w:rsidRPr="009B15A4" w:rsidRDefault="00AB66BB" w:rsidP="00AB66BB">
      <w:pPr>
        <w:pStyle w:val="RegSingleTxtG2"/>
        <w:tabs>
          <w:tab w:val="left" w:pos="1702"/>
        </w:tabs>
        <w:ind w:left="1134" w:firstLine="567"/>
      </w:pPr>
      <w:r w:rsidRPr="009B15A4">
        <w:rPr>
          <w:szCs w:val="28"/>
        </w:rPr>
        <w:t>(b)</w:t>
      </w:r>
      <w:r w:rsidRPr="009B15A4">
        <w:rPr>
          <w:szCs w:val="28"/>
        </w:rPr>
        <w:tab/>
      </w:r>
      <w:r w:rsidR="00777F19" w:rsidRPr="009B15A4">
        <w:t>The increase in the number of entities accredited by the Board, which brings the total number of accredited entities to 121, of which 77 are direct access entities;</w:t>
      </w:r>
    </w:p>
    <w:p w14:paraId="49584C45" w14:textId="26A471C0" w:rsidR="00777F19" w:rsidRPr="009B15A4" w:rsidRDefault="00AB66BB" w:rsidP="00AB66BB">
      <w:pPr>
        <w:pStyle w:val="RegSingleTxtG2"/>
        <w:tabs>
          <w:tab w:val="left" w:pos="1702"/>
        </w:tabs>
        <w:ind w:left="1134" w:firstLine="567"/>
      </w:pPr>
      <w:r w:rsidRPr="009B15A4">
        <w:rPr>
          <w:szCs w:val="28"/>
        </w:rPr>
        <w:t>(c)</w:t>
      </w:r>
      <w:r w:rsidRPr="009B15A4">
        <w:rPr>
          <w:szCs w:val="28"/>
        </w:rPr>
        <w:tab/>
      </w:r>
      <w:r w:rsidR="00777F19" w:rsidRPr="009B15A4">
        <w:t>The increase in the approval of grants for readiness support for national adaptation plans and other adaptation planning processes, bringing the total number of grants approved for readiness support for national adaptation plans and other adaptation planning processes to 105;</w:t>
      </w:r>
    </w:p>
    <w:p w14:paraId="5B72BD65" w14:textId="3EF3B646" w:rsidR="00777F19" w:rsidRPr="001F68CC" w:rsidRDefault="00AB66BB" w:rsidP="00AB66BB">
      <w:pPr>
        <w:pStyle w:val="RegSingleTxtG2"/>
        <w:tabs>
          <w:tab w:val="left" w:pos="1702"/>
        </w:tabs>
        <w:ind w:left="1134" w:firstLine="567"/>
      </w:pPr>
      <w:r w:rsidRPr="001F68CC">
        <w:rPr>
          <w:szCs w:val="28"/>
        </w:rPr>
        <w:t>(d)</w:t>
      </w:r>
      <w:r w:rsidRPr="001F68CC">
        <w:rPr>
          <w:szCs w:val="28"/>
        </w:rPr>
        <w:tab/>
      </w:r>
      <w:r w:rsidR="00777F19" w:rsidRPr="001F68CC">
        <w:t>The adoption by the Board of the Strategic Plan for the Green Climate Fund 2024–2027</w:t>
      </w:r>
      <w:r w:rsidR="00777F19" w:rsidRPr="00C854BA">
        <w:rPr>
          <w:rStyle w:val="FootnoteReference"/>
        </w:rPr>
        <w:footnoteReference w:id="67"/>
      </w:r>
      <w:r w:rsidR="00777F19" w:rsidRPr="001F68CC">
        <w:t xml:space="preserve"> and its strategic programming directions</w:t>
      </w:r>
      <w:r w:rsidR="00777F19">
        <w:t xml:space="preserve">, </w:t>
      </w:r>
      <w:r w:rsidR="00777F19" w:rsidRPr="00C854BA">
        <w:t>aimed at</w:t>
      </w:r>
      <w:r w:rsidR="00777F19" w:rsidRPr="001F68CC">
        <w:t xml:space="preserve"> increasing the Fund’s impact and </w:t>
      </w:r>
      <w:r w:rsidR="00777F19" w:rsidRPr="00C854BA">
        <w:t>enhancing</w:t>
      </w:r>
      <w:r w:rsidR="00777F19" w:rsidRPr="001F68CC">
        <w:t xml:space="preserve"> support </w:t>
      </w:r>
      <w:r w:rsidR="00777F19" w:rsidRPr="00C854BA">
        <w:t>for</w:t>
      </w:r>
      <w:r w:rsidR="00777F19" w:rsidRPr="001F68CC">
        <w:t xml:space="preserve"> developing countries;</w:t>
      </w:r>
    </w:p>
    <w:p w14:paraId="5BD8ACB9" w14:textId="66F4231B" w:rsidR="00777F19" w:rsidRPr="001F68CC" w:rsidRDefault="00AB66BB" w:rsidP="00AB66BB">
      <w:pPr>
        <w:pStyle w:val="RegSingleTxtG2"/>
        <w:tabs>
          <w:tab w:val="left" w:pos="1702"/>
        </w:tabs>
        <w:ind w:left="1134" w:firstLine="567"/>
      </w:pPr>
      <w:r w:rsidRPr="001F68CC">
        <w:rPr>
          <w:szCs w:val="28"/>
        </w:rPr>
        <w:t>(e)</w:t>
      </w:r>
      <w:r w:rsidRPr="001F68CC">
        <w:rPr>
          <w:szCs w:val="28"/>
        </w:rPr>
        <w:tab/>
      </w:r>
      <w:r w:rsidR="00777F19" w:rsidRPr="00C854BA">
        <w:t>The appointment of a new Executive Director of the Green Climate Fund;</w:t>
      </w:r>
    </w:p>
    <w:p w14:paraId="226717AA" w14:textId="32404718" w:rsidR="00777F19" w:rsidRPr="00C854BA" w:rsidRDefault="00AB66BB" w:rsidP="00AB66BB">
      <w:pPr>
        <w:pStyle w:val="RegSingleTxtG2"/>
        <w:tabs>
          <w:tab w:val="left" w:pos="1702"/>
        </w:tabs>
        <w:ind w:left="1134" w:firstLine="567"/>
      </w:pPr>
      <w:r w:rsidRPr="00C854BA">
        <w:rPr>
          <w:szCs w:val="28"/>
        </w:rPr>
        <w:t>(f)</w:t>
      </w:r>
      <w:r w:rsidRPr="00C854BA">
        <w:rPr>
          <w:szCs w:val="28"/>
        </w:rPr>
        <w:tab/>
      </w:r>
      <w:r w:rsidR="00777F19" w:rsidRPr="00C854BA">
        <w:t xml:space="preserve">The Board’s efforts to comprehensively review the </w:t>
      </w:r>
      <w:r w:rsidR="00777F19">
        <w:t xml:space="preserve">Green Climate </w:t>
      </w:r>
      <w:r w:rsidR="00777F19" w:rsidRPr="00C854BA">
        <w:t xml:space="preserve">Fund’s </w:t>
      </w:r>
      <w:r w:rsidR="00777F19" w:rsidRPr="00C854BA" w:rsidDel="00A56CF0">
        <w:t xml:space="preserve">current </w:t>
      </w:r>
      <w:r w:rsidR="00777F19" w:rsidRPr="00C854BA">
        <w:t>approach to privileges and immunities, in line with the Governing Instrument for the Green Climate Fund and as outlined in the Strategic Plan for the Green Climate Fund 2024–</w:t>
      </w:r>
      <w:r w:rsidR="00777F19">
        <w:t>‍</w:t>
      </w:r>
      <w:r w:rsidR="00777F19" w:rsidRPr="00C854BA">
        <w:t>2027;</w:t>
      </w:r>
      <w:r w:rsidR="00777F19" w:rsidRPr="00C854BA">
        <w:rPr>
          <w:rStyle w:val="FootnoteReference"/>
        </w:rPr>
        <w:footnoteReference w:id="68"/>
      </w:r>
    </w:p>
    <w:p w14:paraId="6803A228" w14:textId="2EB0086F" w:rsidR="00777F19" w:rsidRPr="00C854BA" w:rsidRDefault="00AB66BB" w:rsidP="00AB66BB">
      <w:pPr>
        <w:pStyle w:val="RegSingleTxtG2"/>
        <w:tabs>
          <w:tab w:val="left" w:pos="1702"/>
        </w:tabs>
        <w:ind w:left="1134" w:firstLine="567"/>
      </w:pPr>
      <w:r w:rsidRPr="00C854BA">
        <w:rPr>
          <w:szCs w:val="28"/>
        </w:rPr>
        <w:t>(g)</w:t>
      </w:r>
      <w:r w:rsidRPr="00C854BA">
        <w:rPr>
          <w:szCs w:val="28"/>
        </w:rPr>
        <w:tab/>
      </w:r>
      <w:r w:rsidR="00777F19" w:rsidRPr="00C854BA">
        <w:t xml:space="preserve">The adoption of the 2024–2027 </w:t>
      </w:r>
      <w:r w:rsidR="00777F19">
        <w:t xml:space="preserve">strategy </w:t>
      </w:r>
      <w:r w:rsidR="00777F19" w:rsidRPr="00C854BA">
        <w:t>for the Readiness and Preparatory Support Programme;</w:t>
      </w:r>
      <w:r w:rsidR="00777F19" w:rsidRPr="00C854BA">
        <w:rPr>
          <w:rStyle w:val="FootnoteReference"/>
        </w:rPr>
        <w:footnoteReference w:id="69"/>
      </w:r>
      <w:r w:rsidR="00777F19" w:rsidRPr="00C854BA">
        <w:t xml:space="preserve"> </w:t>
      </w:r>
    </w:p>
    <w:p w14:paraId="6E70CAB8" w14:textId="13473B06" w:rsidR="00777F19" w:rsidRPr="00C854BA" w:rsidRDefault="00AB66BB" w:rsidP="00AB66BB">
      <w:pPr>
        <w:pStyle w:val="RegSingleTxtG2"/>
        <w:tabs>
          <w:tab w:val="left" w:pos="1702"/>
        </w:tabs>
        <w:ind w:left="1134" w:firstLine="567"/>
      </w:pPr>
      <w:r w:rsidRPr="00C854BA">
        <w:rPr>
          <w:szCs w:val="28"/>
        </w:rPr>
        <w:t>(h)</w:t>
      </w:r>
      <w:r w:rsidRPr="00C854BA">
        <w:rPr>
          <w:szCs w:val="28"/>
        </w:rPr>
        <w:tab/>
      </w:r>
      <w:r w:rsidR="00777F19" w:rsidRPr="00C854BA">
        <w:t>The Board</w:t>
      </w:r>
      <w:r w:rsidR="00777F19">
        <w:t>’</w:t>
      </w:r>
      <w:r w:rsidR="00777F19" w:rsidRPr="00C854BA">
        <w:t xml:space="preserve">s ongoing efforts to ensure the inclusion of Indigenous Peoples in the </w:t>
      </w:r>
      <w:r w:rsidR="00777F19">
        <w:t xml:space="preserve">Green Climate </w:t>
      </w:r>
      <w:r w:rsidR="00777F19" w:rsidRPr="00C854BA">
        <w:t>Fund</w:t>
      </w:r>
      <w:r w:rsidR="00777F19">
        <w:t>’</w:t>
      </w:r>
      <w:r w:rsidR="00777F19" w:rsidRPr="00C854BA">
        <w:t>s activities, emphasizing their effective participation in processes</w:t>
      </w:r>
      <w:r w:rsidR="00777F19">
        <w:t>,</w:t>
      </w:r>
      <w:r w:rsidR="00777F19" w:rsidRPr="00C854BA">
        <w:t xml:space="preserve"> as outlined in the </w:t>
      </w:r>
      <w:r w:rsidR="00777F19">
        <w:t xml:space="preserve">Fund’s </w:t>
      </w:r>
      <w:r w:rsidR="00777F19" w:rsidRPr="00C854BA">
        <w:t xml:space="preserve">Indigenous Peoples </w:t>
      </w:r>
      <w:r w:rsidR="00777F19">
        <w:t>p</w:t>
      </w:r>
      <w:r w:rsidR="00777F19" w:rsidRPr="00C854BA">
        <w:t>olicy;</w:t>
      </w:r>
      <w:r w:rsidR="00777F19">
        <w:rPr>
          <w:rStyle w:val="FootnoteReference"/>
        </w:rPr>
        <w:footnoteReference w:id="70"/>
      </w:r>
    </w:p>
    <w:p w14:paraId="781DEE26" w14:textId="588F79F9" w:rsidR="00777F19" w:rsidRDefault="00AB66BB" w:rsidP="00AB66BB">
      <w:pPr>
        <w:pStyle w:val="RegSingleTxtG2"/>
        <w:tabs>
          <w:tab w:val="left" w:pos="1702"/>
        </w:tabs>
        <w:ind w:left="1134" w:firstLine="567"/>
      </w:pPr>
      <w:r>
        <w:rPr>
          <w:szCs w:val="28"/>
        </w:rPr>
        <w:t>(</w:t>
      </w:r>
      <w:proofErr w:type="spellStart"/>
      <w:r>
        <w:rPr>
          <w:szCs w:val="28"/>
        </w:rPr>
        <w:t>i</w:t>
      </w:r>
      <w:proofErr w:type="spellEnd"/>
      <w:r>
        <w:rPr>
          <w:szCs w:val="28"/>
        </w:rPr>
        <w:t>)</w:t>
      </w:r>
      <w:r>
        <w:rPr>
          <w:szCs w:val="28"/>
        </w:rPr>
        <w:tab/>
      </w:r>
      <w:r w:rsidR="00777F19" w:rsidRPr="00C854BA">
        <w:t xml:space="preserve">The Board’s efforts in enhancing project approval and disbursement processes; </w:t>
      </w:r>
    </w:p>
    <w:p w14:paraId="2F462B01" w14:textId="319C69B1" w:rsidR="00777F19" w:rsidRPr="00C854BA" w:rsidRDefault="00AB66BB" w:rsidP="00AB66BB">
      <w:pPr>
        <w:pStyle w:val="RegSingleTxtG2"/>
        <w:tabs>
          <w:tab w:val="left" w:pos="1702"/>
        </w:tabs>
        <w:ind w:left="1134" w:firstLine="567"/>
      </w:pPr>
      <w:r w:rsidRPr="00C854BA">
        <w:rPr>
          <w:szCs w:val="28"/>
        </w:rPr>
        <w:t>(j)</w:t>
      </w:r>
      <w:r w:rsidRPr="00C854BA">
        <w:rPr>
          <w:szCs w:val="28"/>
        </w:rPr>
        <w:tab/>
      </w:r>
      <w:r w:rsidR="00777F19">
        <w:t xml:space="preserve">The Board’s </w:t>
      </w:r>
      <w:r w:rsidR="00777F19" w:rsidRPr="00C01123">
        <w:t>develop</w:t>
      </w:r>
      <w:r w:rsidR="00777F19" w:rsidRPr="00F31902">
        <w:t>ment of</w:t>
      </w:r>
      <w:r w:rsidR="00777F19" w:rsidRPr="00C01123">
        <w:t xml:space="preserve"> an approach</w:t>
      </w:r>
      <w:r w:rsidR="00777F19" w:rsidRPr="00E368EB">
        <w:t xml:space="preserve"> for multilingualism that addresses challenges related to language and </w:t>
      </w:r>
      <w:r w:rsidR="00777F19" w:rsidRPr="00D3254B">
        <w:t>access</w:t>
      </w:r>
      <w:r w:rsidR="00777F19" w:rsidRPr="00E368EB">
        <w:t xml:space="preserve"> to the G</w:t>
      </w:r>
      <w:r w:rsidR="00777F19">
        <w:t xml:space="preserve">reen </w:t>
      </w:r>
      <w:r w:rsidR="00777F19" w:rsidRPr="00E368EB">
        <w:t>C</w:t>
      </w:r>
      <w:r w:rsidR="00777F19">
        <w:t xml:space="preserve">limate </w:t>
      </w:r>
      <w:r w:rsidR="00777F19" w:rsidRPr="00E368EB">
        <w:t>F</w:t>
      </w:r>
      <w:r w:rsidR="00777F19">
        <w:t>und</w:t>
      </w:r>
      <w:r w:rsidR="00777F19" w:rsidRPr="00E368EB">
        <w:t xml:space="preserve"> for consideration by the Board no later than </w:t>
      </w:r>
      <w:r w:rsidR="00777F19">
        <w:t>at its</w:t>
      </w:r>
      <w:r w:rsidR="00777F19" w:rsidRPr="00E368EB">
        <w:t xml:space="preserve"> </w:t>
      </w:r>
      <w:r w:rsidR="00AA1F67">
        <w:t>39</w:t>
      </w:r>
      <w:r w:rsidR="00AA1F67" w:rsidRPr="00350A94">
        <w:rPr>
          <w:vertAlign w:val="superscript"/>
        </w:rPr>
        <w:t>th</w:t>
      </w:r>
      <w:r w:rsidR="00777F19" w:rsidRPr="00E368EB">
        <w:t xml:space="preserve"> meeting</w:t>
      </w:r>
      <w:r w:rsidR="00777F19">
        <w:t>;</w:t>
      </w:r>
    </w:p>
    <w:p w14:paraId="31ECA14D" w14:textId="24A0384B" w:rsidR="00777F19" w:rsidRPr="00C854BA" w:rsidRDefault="00AB66BB" w:rsidP="00AB66BB">
      <w:pPr>
        <w:pStyle w:val="RegSingleTxtG2"/>
        <w:tabs>
          <w:tab w:val="left" w:pos="1702"/>
        </w:tabs>
        <w:ind w:left="1134" w:firstLine="567"/>
      </w:pPr>
      <w:r w:rsidRPr="00C854BA">
        <w:rPr>
          <w:szCs w:val="28"/>
        </w:rPr>
        <w:t>(k)</w:t>
      </w:r>
      <w:r w:rsidRPr="00C854BA">
        <w:rPr>
          <w:szCs w:val="28"/>
        </w:rPr>
        <w:tab/>
      </w:r>
      <w:r w:rsidR="00777F19" w:rsidRPr="00C854BA">
        <w:t xml:space="preserve">The </w:t>
      </w:r>
      <w:r w:rsidR="00777F19">
        <w:t xml:space="preserve">collaboration of the Board </w:t>
      </w:r>
      <w:r w:rsidR="00777F19" w:rsidRPr="00C854BA">
        <w:t>with the Climate Technology Centre and Network</w:t>
      </w:r>
      <w:r w:rsidR="00777F19">
        <w:t xml:space="preserve"> and the Technology Executive Committee</w:t>
      </w:r>
      <w:r w:rsidR="00777F19" w:rsidRPr="00C854BA">
        <w:t>;</w:t>
      </w:r>
    </w:p>
    <w:p w14:paraId="5DF4DBF1" w14:textId="746D6A9E" w:rsidR="00777F19" w:rsidRPr="001F68CC" w:rsidRDefault="00AB66BB" w:rsidP="00AB66BB">
      <w:pPr>
        <w:pStyle w:val="RegSingleTxtG"/>
      </w:pPr>
      <w:r w:rsidRPr="001F68CC">
        <w:t>3.</w:t>
      </w:r>
      <w:r w:rsidRPr="001F68CC">
        <w:tab/>
      </w:r>
      <w:r w:rsidR="00777F19">
        <w:rPr>
          <w:i/>
          <w:iCs/>
        </w:rPr>
        <w:t>Further w</w:t>
      </w:r>
      <w:r w:rsidR="00777F19" w:rsidRPr="00C854BA">
        <w:rPr>
          <w:i/>
          <w:iCs/>
        </w:rPr>
        <w:t>elcomes</w:t>
      </w:r>
      <w:r w:rsidR="00777F19" w:rsidRPr="00C854BA">
        <w:t xml:space="preserve"> the </w:t>
      </w:r>
      <w:r w:rsidR="00777F19">
        <w:t>success</w:t>
      </w:r>
      <w:r w:rsidR="00777F19" w:rsidRPr="00C854BA">
        <w:t xml:space="preserve"> of the second replenishment of the Green Climate Fund, consisting of pledges </w:t>
      </w:r>
      <w:r w:rsidR="00777F19">
        <w:t xml:space="preserve">to date </w:t>
      </w:r>
      <w:r w:rsidR="00777F19" w:rsidRPr="00C854BA">
        <w:t xml:space="preserve">made </w:t>
      </w:r>
      <w:r w:rsidR="00777F19" w:rsidRPr="00AA49A5">
        <w:t>by 31 contributors for a total amount of USD 12.833</w:t>
      </w:r>
      <w:r w:rsidR="00777F19" w:rsidRPr="00C854BA">
        <w:t xml:space="preserve"> billion;</w:t>
      </w:r>
    </w:p>
    <w:p w14:paraId="15A685A5" w14:textId="660BF972" w:rsidR="00777F19" w:rsidRDefault="00AB66BB" w:rsidP="00AB66BB">
      <w:pPr>
        <w:pStyle w:val="RegSingleTxtG"/>
      </w:pPr>
      <w:r>
        <w:t>4.</w:t>
      </w:r>
      <w:r>
        <w:tab/>
      </w:r>
      <w:r w:rsidR="00777F19" w:rsidRPr="00D44109">
        <w:rPr>
          <w:i/>
        </w:rPr>
        <w:t xml:space="preserve">Encourages </w:t>
      </w:r>
      <w:r w:rsidR="00777F19" w:rsidRPr="00D44109">
        <w:rPr>
          <w:iCs/>
        </w:rPr>
        <w:t xml:space="preserve">further pledges and contributions to the </w:t>
      </w:r>
      <w:r w:rsidR="00777F19">
        <w:rPr>
          <w:iCs/>
        </w:rPr>
        <w:t>second</w:t>
      </w:r>
      <w:r w:rsidR="00777F19" w:rsidRPr="00D44109">
        <w:rPr>
          <w:iCs/>
        </w:rPr>
        <w:t xml:space="preserve"> replenishment </w:t>
      </w:r>
      <w:r w:rsidR="00777F19" w:rsidRPr="00C854BA">
        <w:rPr>
          <w:iCs/>
        </w:rPr>
        <w:t>of the Green Climate Fund;</w:t>
      </w:r>
      <w:r w:rsidR="00777F19" w:rsidRPr="00C854BA">
        <w:rPr>
          <w:rStyle w:val="FootnoteReference"/>
          <w:iCs/>
        </w:rPr>
        <w:footnoteReference w:id="71"/>
      </w:r>
    </w:p>
    <w:p w14:paraId="3061BD4B" w14:textId="3275A371" w:rsidR="00777F19" w:rsidRDefault="00AB66BB" w:rsidP="00AB66BB">
      <w:pPr>
        <w:pStyle w:val="RegSingleTxtG"/>
      </w:pPr>
      <w:r>
        <w:t>5.</w:t>
      </w:r>
      <w:r>
        <w:tab/>
      </w:r>
      <w:r w:rsidR="00777F19" w:rsidRPr="002B06A4">
        <w:rPr>
          <w:i/>
          <w:iCs/>
        </w:rPr>
        <w:t>Also encourages</w:t>
      </w:r>
      <w:r w:rsidR="00777F19" w:rsidRPr="002B06A4">
        <w:t xml:space="preserve"> pledges to the Green Climate Fund </w:t>
      </w:r>
      <w:r w:rsidR="00777F19">
        <w:t xml:space="preserve">to be confirmed </w:t>
      </w:r>
      <w:r w:rsidR="00777F19" w:rsidRPr="002B06A4">
        <w:t>in the form of fully executed contribution agreements or arrangements as soon as possible;</w:t>
      </w:r>
    </w:p>
    <w:p w14:paraId="30A7C27C" w14:textId="247187DB" w:rsidR="00777F19" w:rsidRPr="001F68CC" w:rsidRDefault="00AB66BB" w:rsidP="00AB66BB">
      <w:pPr>
        <w:pStyle w:val="RegSingleTxtG"/>
      </w:pPr>
      <w:r w:rsidRPr="001F68CC">
        <w:t>6.</w:t>
      </w:r>
      <w:r w:rsidRPr="001F68CC">
        <w:tab/>
      </w:r>
      <w:r w:rsidR="00777F19">
        <w:rPr>
          <w:i/>
          <w:iCs/>
          <w:color w:val="000000"/>
        </w:rPr>
        <w:t>Recognizes</w:t>
      </w:r>
      <w:r w:rsidR="00777F19">
        <w:rPr>
          <w:color w:val="000000"/>
        </w:rPr>
        <w:t xml:space="preserve"> the Green Climate Fund’s role in promoting the participation of private sector actors in developing countries, in particular local actors, including small and medium-sized enterprises and local financial intermediaries, and in supporting activities to enable private sector involvement in </w:t>
      </w:r>
      <w:r w:rsidR="00777F19" w:rsidRPr="00D3254B">
        <w:rPr>
          <w:color w:val="000000"/>
        </w:rPr>
        <w:t>the least developed countries</w:t>
      </w:r>
      <w:r w:rsidR="00777F19">
        <w:rPr>
          <w:color w:val="000000"/>
        </w:rPr>
        <w:t xml:space="preserve"> and small island developing States;</w:t>
      </w:r>
    </w:p>
    <w:bookmarkEnd w:id="198"/>
    <w:p w14:paraId="2EDCD987" w14:textId="4EAB323D" w:rsidR="00777F19" w:rsidRPr="001F68CC" w:rsidRDefault="00AB66BB" w:rsidP="00AB66BB">
      <w:pPr>
        <w:pStyle w:val="RegSingleTxtG"/>
      </w:pPr>
      <w:r w:rsidRPr="001F68CC">
        <w:t>7.</w:t>
      </w:r>
      <w:r w:rsidRPr="001F68CC">
        <w:tab/>
      </w:r>
      <w:r w:rsidR="00777F19">
        <w:rPr>
          <w:i/>
          <w:iCs/>
        </w:rPr>
        <w:t xml:space="preserve">Takes note </w:t>
      </w:r>
      <w:r w:rsidR="00777F19" w:rsidRPr="008423B8">
        <w:t xml:space="preserve">of </w:t>
      </w:r>
      <w:r w:rsidR="00777F19">
        <w:t>the outcomes of the Green Climate Fund r</w:t>
      </w:r>
      <w:r w:rsidR="00777F19" w:rsidRPr="00D3254B">
        <w:t xml:space="preserve">egional </w:t>
      </w:r>
      <w:r w:rsidR="00777F19">
        <w:t>presence study</w:t>
      </w:r>
      <w:r w:rsidR="00777F19">
        <w:rPr>
          <w:rStyle w:val="FootnoteReference"/>
        </w:rPr>
        <w:footnoteReference w:id="72"/>
      </w:r>
      <w:r w:rsidR="00777F19">
        <w:t xml:space="preserve"> and </w:t>
      </w:r>
      <w:r w:rsidR="00777F19" w:rsidRPr="004F68D3">
        <w:rPr>
          <w:i/>
        </w:rPr>
        <w:t>u</w:t>
      </w:r>
      <w:r w:rsidR="00777F19">
        <w:rPr>
          <w:i/>
          <w:iCs/>
        </w:rPr>
        <w:t>rges</w:t>
      </w:r>
      <w:r w:rsidR="00777F19" w:rsidRPr="00C854BA">
        <w:t xml:space="preserve"> the Board to expedite the finalization of its consideration of </w:t>
      </w:r>
      <w:r w:rsidR="00777F19">
        <w:t>options for establishing</w:t>
      </w:r>
      <w:r w:rsidR="00777F19" w:rsidRPr="00C854BA">
        <w:t xml:space="preserve"> Green Climate Fund regional presence</w:t>
      </w:r>
      <w:r w:rsidR="00777F19">
        <w:t>,</w:t>
      </w:r>
      <w:r w:rsidR="00777F19" w:rsidRPr="00C854BA">
        <w:t xml:space="preserve"> as outlined in the Strategic Plan for the Green Climate Fund 2024–2027;</w:t>
      </w:r>
      <w:r w:rsidR="00777F19" w:rsidRPr="00C854BA">
        <w:rPr>
          <w:rStyle w:val="FootnoteReference"/>
        </w:rPr>
        <w:footnoteReference w:id="73"/>
      </w:r>
    </w:p>
    <w:p w14:paraId="6991D8A5" w14:textId="3786EFD3" w:rsidR="00777F19" w:rsidRPr="001F68CC" w:rsidRDefault="00AB66BB" w:rsidP="00AB66BB">
      <w:pPr>
        <w:pStyle w:val="RegSingleTxtG"/>
      </w:pPr>
      <w:r w:rsidRPr="001F68CC">
        <w:t>8.</w:t>
      </w:r>
      <w:r w:rsidRPr="001F68CC">
        <w:tab/>
      </w:r>
      <w:r w:rsidR="00777F19" w:rsidRPr="00C854BA">
        <w:rPr>
          <w:i/>
          <w:iCs/>
        </w:rPr>
        <w:t>Encourages</w:t>
      </w:r>
      <w:r w:rsidR="00777F19" w:rsidRPr="00C854BA">
        <w:t xml:space="preserve"> the Board to continue to support </w:t>
      </w:r>
      <w:r w:rsidR="00777F19">
        <w:t xml:space="preserve">the </w:t>
      </w:r>
      <w:r w:rsidR="00777F19" w:rsidRPr="00C854BA">
        <w:t xml:space="preserve">formulation of national adaptation plans and other adaptation planning processes in line with the 2024–2027 </w:t>
      </w:r>
      <w:r w:rsidR="00777F19">
        <w:t xml:space="preserve">strategy </w:t>
      </w:r>
      <w:r w:rsidR="00777F19" w:rsidRPr="00C854BA">
        <w:t>for the Readiness and Preparatory Support Programme;</w:t>
      </w:r>
      <w:r w:rsidR="00777F19" w:rsidRPr="00C854BA">
        <w:rPr>
          <w:rStyle w:val="FootnoteReference"/>
        </w:rPr>
        <w:footnoteReference w:id="74"/>
      </w:r>
    </w:p>
    <w:p w14:paraId="1B313285" w14:textId="5AF30155" w:rsidR="00777F19" w:rsidRPr="001F68CC" w:rsidRDefault="00AB66BB" w:rsidP="00AB66BB">
      <w:pPr>
        <w:pStyle w:val="RegSingleTxtG"/>
      </w:pPr>
      <w:r w:rsidRPr="001F68CC">
        <w:t>9.</w:t>
      </w:r>
      <w:r w:rsidRPr="001F68CC">
        <w:tab/>
      </w:r>
      <w:r w:rsidR="00777F19">
        <w:rPr>
          <w:i/>
          <w:iCs/>
        </w:rPr>
        <w:t>R</w:t>
      </w:r>
      <w:r w:rsidR="00777F19" w:rsidRPr="00C854BA">
        <w:rPr>
          <w:i/>
          <w:iCs/>
        </w:rPr>
        <w:t xml:space="preserve">equests </w:t>
      </w:r>
      <w:r w:rsidR="00777F19" w:rsidRPr="00C854BA">
        <w:t xml:space="preserve">the Board to continue </w:t>
      </w:r>
      <w:r w:rsidR="00777F19" w:rsidRPr="00C854BA" w:rsidDel="00FA5512">
        <w:t xml:space="preserve">its </w:t>
      </w:r>
      <w:r w:rsidR="00777F19" w:rsidRPr="00C854BA">
        <w:t xml:space="preserve">consideration, with a view to </w:t>
      </w:r>
      <w:r w:rsidR="00777F19" w:rsidRPr="00D3254B" w:rsidDel="0032452F">
        <w:t>approv</w:t>
      </w:r>
      <w:r w:rsidR="00777F19">
        <w:t>ing</w:t>
      </w:r>
      <w:r w:rsidR="00777F19" w:rsidRPr="00C854BA">
        <w:t xml:space="preserve"> </w:t>
      </w:r>
      <w:r w:rsidR="00777F19">
        <w:t>policy</w:t>
      </w:r>
      <w:r w:rsidR="00777F19" w:rsidRPr="00C854BA">
        <w:t xml:space="preserve"> proposals, </w:t>
      </w:r>
      <w:r w:rsidR="00777F19" w:rsidRPr="00D3254B">
        <w:t>to</w:t>
      </w:r>
      <w:r w:rsidR="00777F19" w:rsidRPr="00C854BA">
        <w:t xml:space="preserve"> support results-based payments </w:t>
      </w:r>
      <w:r w:rsidR="00777F19">
        <w:t>for</w:t>
      </w:r>
      <w:r w:rsidR="00777F19" w:rsidRPr="00C854BA">
        <w:t xml:space="preserve"> activities</w:t>
      </w:r>
      <w:r w:rsidR="00777F19" w:rsidRPr="00226057">
        <w:rPr>
          <w:color w:val="000000"/>
        </w:rPr>
        <w:t xml:space="preserve"> </w:t>
      </w:r>
      <w:r w:rsidR="00777F19" w:rsidRPr="00115076">
        <w:rPr>
          <w:color w:val="000000"/>
        </w:rPr>
        <w:t xml:space="preserve">referred to in </w:t>
      </w:r>
      <w:r w:rsidR="0074532C">
        <w:rPr>
          <w:color w:val="000000"/>
        </w:rPr>
        <w:t xml:space="preserve">paragraph 70 of </w:t>
      </w:r>
      <w:r w:rsidR="00777F19" w:rsidRPr="00115076">
        <w:rPr>
          <w:color w:val="000000"/>
        </w:rPr>
        <w:t>decision 1/CP.16</w:t>
      </w:r>
      <w:r w:rsidR="00777F19" w:rsidRPr="00C854BA">
        <w:t>, consistent with the provisions in paragraph</w:t>
      </w:r>
      <w:r w:rsidR="00777F19">
        <w:t>s</w:t>
      </w:r>
      <w:r w:rsidR="00777F19" w:rsidRPr="00C854BA">
        <w:t xml:space="preserve"> 35 and 55 of the Governing Instrument</w:t>
      </w:r>
      <w:r w:rsidR="00777F19">
        <w:t xml:space="preserve"> for the Green Climate Fund</w:t>
      </w:r>
      <w:r w:rsidR="00777F19" w:rsidRPr="00C854BA">
        <w:t>;</w:t>
      </w:r>
    </w:p>
    <w:p w14:paraId="496BE677" w14:textId="751C54ED" w:rsidR="00777F19" w:rsidRPr="001F68CC" w:rsidRDefault="00AB66BB" w:rsidP="00AB66BB">
      <w:pPr>
        <w:pStyle w:val="RegSingleTxtG"/>
      </w:pPr>
      <w:r w:rsidRPr="001F68CC">
        <w:t>10.</w:t>
      </w:r>
      <w:r w:rsidRPr="001F68CC">
        <w:tab/>
      </w:r>
      <w:r w:rsidR="00777F19">
        <w:rPr>
          <w:i/>
        </w:rPr>
        <w:t>Also r</w:t>
      </w:r>
      <w:r w:rsidR="00777F19" w:rsidRPr="00C854BA">
        <w:rPr>
          <w:i/>
        </w:rPr>
        <w:t xml:space="preserve">equests </w:t>
      </w:r>
      <w:r w:rsidR="00777F19" w:rsidRPr="00C854BA">
        <w:rPr>
          <w:iCs/>
        </w:rPr>
        <w:t>the Board to continue to enhance coherence and complementarity of the Green Climate Fund with other relevant bilateral, regional and global funding mechanisms and institutions</w:t>
      </w:r>
      <w:r w:rsidR="00777F19">
        <w:rPr>
          <w:iCs/>
        </w:rPr>
        <w:t>,</w:t>
      </w:r>
      <w:r w:rsidR="00777F19" w:rsidRPr="00C854BA">
        <w:rPr>
          <w:iCs/>
        </w:rPr>
        <w:t xml:space="preserve"> wherever feasible and to the extent possible</w:t>
      </w:r>
      <w:r w:rsidR="00777F19" w:rsidRPr="00C854BA">
        <w:t xml:space="preserve">, </w:t>
      </w:r>
      <w:r w:rsidR="00777F19" w:rsidRPr="004E7BAB">
        <w:t>inter alia through joint programmes, outreach, and information</w:t>
      </w:r>
      <w:r w:rsidR="00777F19">
        <w:t>-</w:t>
      </w:r>
      <w:r w:rsidR="00777F19" w:rsidRPr="004E7BAB">
        <w:t>sharing,</w:t>
      </w:r>
      <w:r w:rsidR="00777F19">
        <w:t xml:space="preserve"> </w:t>
      </w:r>
      <w:r w:rsidR="00777F19" w:rsidRPr="00C854BA">
        <w:t>thereby improving access to climate finance and lowering transaction costs for developing countries;</w:t>
      </w:r>
    </w:p>
    <w:p w14:paraId="4B754E61" w14:textId="64E9B6F2" w:rsidR="00777F19" w:rsidRDefault="00AB66BB" w:rsidP="00AB66BB">
      <w:pPr>
        <w:pStyle w:val="RegSingleTxtG"/>
      </w:pPr>
      <w:r>
        <w:t>11.</w:t>
      </w:r>
      <w:r>
        <w:tab/>
      </w:r>
      <w:r w:rsidR="00777F19" w:rsidRPr="00C854BA">
        <w:rPr>
          <w:i/>
        </w:rPr>
        <w:t>Urges</w:t>
      </w:r>
      <w:r w:rsidR="00777F19" w:rsidRPr="00C854BA">
        <w:rPr>
          <w:iCs/>
        </w:rPr>
        <w:t xml:space="preserve"> the Board to conclude the </w:t>
      </w:r>
      <w:r w:rsidR="00777F19" w:rsidRPr="00D3254B">
        <w:rPr>
          <w:iCs/>
        </w:rPr>
        <w:t>updating</w:t>
      </w:r>
      <w:r w:rsidR="00777F19" w:rsidRPr="00C854BA">
        <w:rPr>
          <w:iCs/>
        </w:rPr>
        <w:t xml:space="preserve"> of the accreditation framework </w:t>
      </w:r>
      <w:r w:rsidR="00777F19">
        <w:rPr>
          <w:iCs/>
        </w:rPr>
        <w:t>and to address the pending accreditation matters in line with Green Climate Fund decision B.34/19</w:t>
      </w:r>
      <w:r w:rsidR="00777F19" w:rsidRPr="00C854BA">
        <w:t>;</w:t>
      </w:r>
      <w:r w:rsidR="00777F19">
        <w:rPr>
          <w:rStyle w:val="FootnoteReference"/>
        </w:rPr>
        <w:footnoteReference w:id="75"/>
      </w:r>
    </w:p>
    <w:p w14:paraId="6E4CAF56" w14:textId="6DB8C851" w:rsidR="00777F19" w:rsidRPr="00C854BA" w:rsidRDefault="00AB66BB" w:rsidP="00AB66BB">
      <w:pPr>
        <w:pStyle w:val="RegSingleTxtG"/>
      </w:pPr>
      <w:r w:rsidRPr="00C854BA">
        <w:t>12.</w:t>
      </w:r>
      <w:r w:rsidRPr="00C854BA">
        <w:tab/>
      </w:r>
      <w:r w:rsidR="00777F19" w:rsidRPr="00C854BA">
        <w:rPr>
          <w:i/>
          <w:iCs/>
        </w:rPr>
        <w:t xml:space="preserve">Requests </w:t>
      </w:r>
      <w:r w:rsidR="00777F19" w:rsidRPr="00C854BA">
        <w:t xml:space="preserve">the Board to continue to accredit national and regional direct access entities, significantly increase direct access entity participation in Green Climate Fund programming and conclude its work on </w:t>
      </w:r>
      <w:r w:rsidR="00777F19">
        <w:t>updating</w:t>
      </w:r>
      <w:r w:rsidR="00777F19" w:rsidRPr="00C854BA">
        <w:t xml:space="preserve"> the accreditation framework;</w:t>
      </w:r>
      <w:r w:rsidR="00777F19" w:rsidRPr="00C854BA">
        <w:rPr>
          <w:rStyle w:val="FootnoteReference"/>
        </w:rPr>
        <w:footnoteReference w:id="76"/>
      </w:r>
    </w:p>
    <w:p w14:paraId="0EEF56C1" w14:textId="73004DE2" w:rsidR="00777F19" w:rsidRPr="001F68CC" w:rsidRDefault="00AB66BB" w:rsidP="00AB66BB">
      <w:pPr>
        <w:pStyle w:val="RegSingleTxtG"/>
      </w:pPr>
      <w:r w:rsidRPr="001F68CC">
        <w:t>13.</w:t>
      </w:r>
      <w:r w:rsidRPr="001F68CC">
        <w:tab/>
      </w:r>
      <w:r w:rsidR="00777F19">
        <w:rPr>
          <w:i/>
          <w:iCs/>
        </w:rPr>
        <w:t>Also r</w:t>
      </w:r>
      <w:r w:rsidR="00777F19" w:rsidRPr="00C854BA">
        <w:rPr>
          <w:i/>
          <w:iCs/>
        </w:rPr>
        <w:t xml:space="preserve">equests </w:t>
      </w:r>
      <w:r w:rsidR="00777F19" w:rsidRPr="00C854BA">
        <w:t xml:space="preserve">the Board to strengthen monitoring and reporting of </w:t>
      </w:r>
      <w:r w:rsidR="00777F19">
        <w:t>disbursements for,</w:t>
      </w:r>
      <w:r w:rsidR="00777F19" w:rsidRPr="00C854BA">
        <w:t xml:space="preserve"> and impacts </w:t>
      </w:r>
      <w:r w:rsidR="00777F19">
        <w:t>arising from,</w:t>
      </w:r>
      <w:r w:rsidR="00777F19" w:rsidRPr="00C854BA">
        <w:t xml:space="preserve"> multi-country </w:t>
      </w:r>
      <w:r w:rsidR="00777F19">
        <w:t>funded activities on a per country basis, where practical</w:t>
      </w:r>
      <w:r w:rsidR="00777F19" w:rsidRPr="00C854BA">
        <w:t xml:space="preserve">, in </w:t>
      </w:r>
      <w:r w:rsidR="00777F19">
        <w:t>a manner consistent</w:t>
      </w:r>
      <w:r w:rsidR="00777F19" w:rsidRPr="00C854BA">
        <w:t xml:space="preserve"> with the integrated results management framework</w:t>
      </w:r>
      <w:r w:rsidR="00777F19">
        <w:t>;</w:t>
      </w:r>
      <w:r w:rsidR="00777F19" w:rsidRPr="00C854BA">
        <w:rPr>
          <w:rStyle w:val="FootnoteReference"/>
        </w:rPr>
        <w:footnoteReference w:id="77"/>
      </w:r>
    </w:p>
    <w:p w14:paraId="0EDFDBCB" w14:textId="39CFC689" w:rsidR="00777F19" w:rsidRPr="001F68CC" w:rsidRDefault="00AB66BB" w:rsidP="00AB66BB">
      <w:pPr>
        <w:pStyle w:val="RegSingleTxtG"/>
      </w:pPr>
      <w:r w:rsidRPr="001F68CC">
        <w:t>14.</w:t>
      </w:r>
      <w:r w:rsidRPr="001F68CC">
        <w:tab/>
      </w:r>
      <w:r w:rsidR="00777F19" w:rsidRPr="00C854BA">
        <w:rPr>
          <w:i/>
          <w:iCs/>
        </w:rPr>
        <w:t>Encourages</w:t>
      </w:r>
      <w:r w:rsidR="00777F19" w:rsidRPr="00C854BA">
        <w:t xml:space="preserve"> the Board to continue to implement the Green Climate Fund updated gender policy</w:t>
      </w:r>
      <w:r w:rsidR="00777F19" w:rsidRPr="00583535">
        <w:t xml:space="preserve"> </w:t>
      </w:r>
      <w:r w:rsidR="00777F19">
        <w:t xml:space="preserve">and </w:t>
      </w:r>
      <w:r w:rsidR="00777F19" w:rsidRPr="00C854BA">
        <w:t>gender action plan</w:t>
      </w:r>
      <w:r w:rsidR="00777F19">
        <w:t>;</w:t>
      </w:r>
      <w:r w:rsidR="00777F19" w:rsidRPr="00C854BA">
        <w:rPr>
          <w:rStyle w:val="FootnoteReference"/>
        </w:rPr>
        <w:footnoteReference w:id="78"/>
      </w:r>
    </w:p>
    <w:p w14:paraId="3CFFBEA2" w14:textId="456B20A2" w:rsidR="00777F19" w:rsidRPr="001F68CC" w:rsidRDefault="00AB66BB" w:rsidP="00AB66BB">
      <w:pPr>
        <w:pStyle w:val="RegSingleTxtG"/>
      </w:pPr>
      <w:r w:rsidRPr="001F68CC">
        <w:t>15.</w:t>
      </w:r>
      <w:r w:rsidRPr="001F68CC">
        <w:tab/>
      </w:r>
      <w:r w:rsidR="00777F19" w:rsidRPr="00C854BA">
        <w:rPr>
          <w:i/>
          <w:iCs/>
        </w:rPr>
        <w:t xml:space="preserve">Requests </w:t>
      </w:r>
      <w:r w:rsidR="00777F19" w:rsidRPr="00C854BA">
        <w:t xml:space="preserve">the Board to continue supporting activities relevant to averting, minimizing and addressing loss and damage, consistent with </w:t>
      </w:r>
      <w:r w:rsidR="00777F19">
        <w:t xml:space="preserve">the Green Climate </w:t>
      </w:r>
      <w:r w:rsidR="00777F19" w:rsidRPr="00C854BA">
        <w:t>Fund</w:t>
      </w:r>
      <w:r w:rsidR="00777F19">
        <w:t>’</w:t>
      </w:r>
      <w:r w:rsidR="00777F19" w:rsidRPr="00C854BA">
        <w:t>s existing investment, results framework and funding windows and structures and in line with the Strategic Plan</w:t>
      </w:r>
      <w:r w:rsidR="00777F19" w:rsidRPr="002C3445">
        <w:t xml:space="preserve"> </w:t>
      </w:r>
      <w:r w:rsidR="00777F19" w:rsidRPr="00C854BA">
        <w:t xml:space="preserve">for the Green Climate Fund 2024–2027, and </w:t>
      </w:r>
      <w:r w:rsidR="00777F19">
        <w:rPr>
          <w:i/>
          <w:iCs/>
        </w:rPr>
        <w:t>also</w:t>
      </w:r>
      <w:r w:rsidR="00777F19" w:rsidRPr="004F68D3">
        <w:rPr>
          <w:i/>
        </w:rPr>
        <w:t xml:space="preserve"> </w:t>
      </w:r>
      <w:r w:rsidR="00777F19" w:rsidRPr="00C854BA">
        <w:rPr>
          <w:i/>
          <w:iCs/>
        </w:rPr>
        <w:t>requests</w:t>
      </w:r>
      <w:r w:rsidR="00777F19" w:rsidRPr="00C854BA">
        <w:t xml:space="preserve"> the Green Climate Fund to ensure coordination and complementarity in the context of the funding arrangements</w:t>
      </w:r>
      <w:r w:rsidR="00777F19" w:rsidRPr="00C854BA">
        <w:rPr>
          <w:rStyle w:val="FootnoteReference"/>
        </w:rPr>
        <w:footnoteReference w:id="79"/>
      </w:r>
      <w:r w:rsidR="00777F19" w:rsidRPr="00C854BA">
        <w:t xml:space="preserve"> with the fund established in paragraph 3 of decisions 2/CP.27 and 2/CMA.4;</w:t>
      </w:r>
    </w:p>
    <w:p w14:paraId="3A41160F" w14:textId="2864FDD8" w:rsidR="00777F19" w:rsidRPr="001F68CC" w:rsidRDefault="00AB66BB" w:rsidP="00AB66BB">
      <w:pPr>
        <w:pStyle w:val="RegSingleTxtG"/>
      </w:pPr>
      <w:r w:rsidRPr="001F68CC">
        <w:t>16.</w:t>
      </w:r>
      <w:r w:rsidRPr="001F68CC">
        <w:tab/>
      </w:r>
      <w:r w:rsidR="00777F19">
        <w:rPr>
          <w:i/>
          <w:iCs/>
        </w:rPr>
        <w:t>Further r</w:t>
      </w:r>
      <w:r w:rsidR="00777F19" w:rsidRPr="00C854BA">
        <w:rPr>
          <w:i/>
          <w:iCs/>
        </w:rPr>
        <w:t>equests</w:t>
      </w:r>
      <w:r w:rsidR="00777F19" w:rsidRPr="00C854BA">
        <w:t xml:space="preserve"> the Board to significantly speed up the deployment of the updated Simplified Approval Process, in line with the Strategic Plan for the Green Climate Fund 2024–2027;</w:t>
      </w:r>
    </w:p>
    <w:p w14:paraId="6DF802AE" w14:textId="10B26F50" w:rsidR="00777F19" w:rsidRPr="001F68CC" w:rsidRDefault="00AB66BB" w:rsidP="00AB66BB">
      <w:pPr>
        <w:pStyle w:val="RegSingleTxtG"/>
      </w:pPr>
      <w:r w:rsidRPr="001F68CC">
        <w:t>17.</w:t>
      </w:r>
      <w:r w:rsidRPr="001F68CC">
        <w:tab/>
      </w:r>
      <w:r w:rsidR="00777F19" w:rsidRPr="001F68CC">
        <w:rPr>
          <w:i/>
          <w:iCs/>
        </w:rPr>
        <w:t>Encourages</w:t>
      </w:r>
      <w:r w:rsidR="00777F19" w:rsidRPr="001F68CC">
        <w:t xml:space="preserve"> the Board to </w:t>
      </w:r>
      <w:r w:rsidR="00777F19" w:rsidRPr="00C854BA">
        <w:t>fully and effectively implement</w:t>
      </w:r>
      <w:r w:rsidR="00777F19" w:rsidRPr="001F68CC">
        <w:t xml:space="preserve"> the </w:t>
      </w:r>
      <w:r w:rsidR="00777F19" w:rsidRPr="00C854BA">
        <w:t xml:space="preserve">2024–2027 </w:t>
      </w:r>
      <w:r w:rsidR="00777F19">
        <w:t xml:space="preserve">strategy </w:t>
      </w:r>
      <w:r w:rsidR="00777F19" w:rsidRPr="00C854BA">
        <w:t xml:space="preserve">for the </w:t>
      </w:r>
      <w:r w:rsidR="00777F19" w:rsidRPr="001F68CC">
        <w:t xml:space="preserve">Readiness and Preparatory Support Programme and the </w:t>
      </w:r>
      <w:r w:rsidR="00777F19" w:rsidRPr="00C854BA">
        <w:t xml:space="preserve">revised operational modalities of the </w:t>
      </w:r>
      <w:r w:rsidR="00777F19" w:rsidRPr="001F68CC">
        <w:t xml:space="preserve">Project Preparation Facility, ensuring that they provide adequate, timely and </w:t>
      </w:r>
      <w:r w:rsidR="00777F19" w:rsidRPr="00C854BA">
        <w:t>country-driven</w:t>
      </w:r>
      <w:r w:rsidR="00777F19" w:rsidRPr="001F68CC">
        <w:t xml:space="preserve"> assistance for the development and implementation of projects and programmes;</w:t>
      </w:r>
    </w:p>
    <w:p w14:paraId="5E8BC71E" w14:textId="5860B2A6" w:rsidR="00777F19" w:rsidRPr="00C854BA" w:rsidRDefault="00AB66BB" w:rsidP="00AB66BB">
      <w:pPr>
        <w:pStyle w:val="RegSingleTxtG"/>
      </w:pPr>
      <w:r w:rsidRPr="00C854BA">
        <w:t>18.</w:t>
      </w:r>
      <w:r w:rsidRPr="00C854BA">
        <w:tab/>
      </w:r>
      <w:r w:rsidR="00777F19">
        <w:rPr>
          <w:i/>
          <w:iCs/>
        </w:rPr>
        <w:t>R</w:t>
      </w:r>
      <w:r w:rsidR="00777F19" w:rsidRPr="00C854BA">
        <w:rPr>
          <w:i/>
          <w:iCs/>
        </w:rPr>
        <w:t>equests</w:t>
      </w:r>
      <w:r w:rsidR="00777F19" w:rsidRPr="00C854BA">
        <w:t xml:space="preserve"> the Board to expedite consideration of a policy on programmatic approaches in line with paragraph 36 of the Governing Instrument for the Green Climate Fund;</w:t>
      </w:r>
    </w:p>
    <w:p w14:paraId="3362B81E" w14:textId="6792AFC9" w:rsidR="00777F19" w:rsidRPr="001F68CC" w:rsidRDefault="00AB66BB" w:rsidP="00AB66BB">
      <w:pPr>
        <w:pStyle w:val="RegSingleTxtG"/>
      </w:pPr>
      <w:bookmarkStart w:id="199" w:name="_Ref152717192"/>
      <w:bookmarkStart w:id="200" w:name="_Ref155968016"/>
      <w:r w:rsidRPr="001F68CC">
        <w:t>19.</w:t>
      </w:r>
      <w:r w:rsidRPr="001F68CC">
        <w:tab/>
      </w:r>
      <w:r w:rsidR="00777F19" w:rsidRPr="001F68CC">
        <w:rPr>
          <w:i/>
        </w:rPr>
        <w:t>Invites</w:t>
      </w:r>
      <w:r w:rsidR="00777F19" w:rsidRPr="001F68CC">
        <w:t xml:space="preserve"> Parties to submit to the secretariat views and recommendations on elements of guidance for the Green Climate Fund via the submission portal</w:t>
      </w:r>
      <w:r w:rsidR="00777F19" w:rsidRPr="001F68CC">
        <w:rPr>
          <w:rStyle w:val="FootnoteReference"/>
        </w:rPr>
        <w:footnoteReference w:id="80"/>
      </w:r>
      <w:r w:rsidR="00777F19" w:rsidRPr="001F68CC">
        <w:t xml:space="preserve"> no later than </w:t>
      </w:r>
      <w:r w:rsidR="00777F19" w:rsidRPr="00C854BA">
        <w:t>12</w:t>
      </w:r>
      <w:r w:rsidR="00777F19" w:rsidRPr="001F68CC">
        <w:t xml:space="preserve"> weeks prior to the </w:t>
      </w:r>
      <w:r w:rsidR="00777F19">
        <w:t>twenty-ninth</w:t>
      </w:r>
      <w:r w:rsidR="00777F19" w:rsidRPr="001F68CC">
        <w:t xml:space="preserve"> session of the Conference of the Parties</w:t>
      </w:r>
      <w:bookmarkEnd w:id="199"/>
      <w:r w:rsidR="00777F19">
        <w:t xml:space="preserve"> (November 2024)</w:t>
      </w:r>
      <w:r w:rsidR="00777F19" w:rsidRPr="00C854BA">
        <w:t>;</w:t>
      </w:r>
      <w:bookmarkEnd w:id="200"/>
    </w:p>
    <w:p w14:paraId="6D3E3827" w14:textId="42378915" w:rsidR="00777F19" w:rsidRPr="001F68CC" w:rsidRDefault="00AB66BB" w:rsidP="00AB66BB">
      <w:pPr>
        <w:pStyle w:val="RegSingleTxtG"/>
      </w:pPr>
      <w:r w:rsidRPr="001F68CC">
        <w:t>20.</w:t>
      </w:r>
      <w:r w:rsidRPr="001F68CC">
        <w:tab/>
      </w:r>
      <w:r w:rsidR="00777F19" w:rsidRPr="001F68CC">
        <w:rPr>
          <w:i/>
        </w:rPr>
        <w:t>Requests</w:t>
      </w:r>
      <w:r w:rsidR="00777F19" w:rsidRPr="001F68CC">
        <w:t xml:space="preserve"> the Standing Committee on Finance to take into consideration the submissions referred to in </w:t>
      </w:r>
      <w:r w:rsidR="00777F19" w:rsidRPr="00EB6D02">
        <w:t xml:space="preserve">paragraph </w:t>
      </w:r>
      <w:r w:rsidR="00777F19">
        <w:rPr>
          <w:cs/>
        </w:rPr>
        <w:t>‎</w:t>
      </w:r>
      <w:r w:rsidR="00317898">
        <w:rPr>
          <w:cs/>
        </w:rPr>
        <w:t>‎</w:t>
      </w:r>
      <w:r w:rsidR="00317898">
        <w:t>19 above</w:t>
      </w:r>
      <w:r w:rsidR="00777F19" w:rsidRPr="001F68CC">
        <w:t xml:space="preserve"> in preparing its draft guidance for the Green Climate Fund for consideration by the Conference of the Parties at its </w:t>
      </w:r>
      <w:r w:rsidR="00777F19">
        <w:t>twenty-ninth</w:t>
      </w:r>
      <w:r w:rsidR="00777F19" w:rsidRPr="001F68CC">
        <w:t xml:space="preserve"> session and the Conference of the Parties serving as the meeting of the Parties to the Paris Agreement at its </w:t>
      </w:r>
      <w:r w:rsidR="00777F19">
        <w:t>sixth</w:t>
      </w:r>
      <w:r w:rsidR="00777F19" w:rsidRPr="001F68CC">
        <w:t xml:space="preserve"> session (November </w:t>
      </w:r>
      <w:r w:rsidR="00777F19" w:rsidRPr="00C854BA">
        <w:t>202</w:t>
      </w:r>
      <w:r w:rsidR="00777F19">
        <w:t>4</w:t>
      </w:r>
      <w:r w:rsidR="00777F19" w:rsidRPr="001F68CC">
        <w:t>);</w:t>
      </w:r>
    </w:p>
    <w:p w14:paraId="06FD2788" w14:textId="04441072" w:rsidR="00777F19" w:rsidRPr="001F68CC" w:rsidRDefault="00AB66BB" w:rsidP="00AB66BB">
      <w:pPr>
        <w:pStyle w:val="RegSingleTxtG"/>
      </w:pPr>
      <w:r w:rsidRPr="001F68CC">
        <w:t>21.</w:t>
      </w:r>
      <w:r w:rsidRPr="001F68CC">
        <w:tab/>
      </w:r>
      <w:r w:rsidR="00777F19" w:rsidRPr="001F68CC">
        <w:rPr>
          <w:i/>
        </w:rPr>
        <w:t>Also requests</w:t>
      </w:r>
      <w:r w:rsidR="00777F19" w:rsidRPr="001F68CC">
        <w:t xml:space="preserve"> the Board to include in its annual report to the Conference of the Parties information on the steps it has taken to implement the guidance provided in this decision;</w:t>
      </w:r>
    </w:p>
    <w:p w14:paraId="38E24D85" w14:textId="56332CA1" w:rsidR="00777F19" w:rsidRPr="001F68CC" w:rsidRDefault="00AB66BB" w:rsidP="00AB66BB">
      <w:pPr>
        <w:pStyle w:val="RegSingleTxtG"/>
      </w:pPr>
      <w:r w:rsidRPr="001F68CC">
        <w:t>22.</w:t>
      </w:r>
      <w:r w:rsidRPr="001F68CC">
        <w:tab/>
      </w:r>
      <w:r w:rsidR="00777F19" w:rsidRPr="001F68CC">
        <w:rPr>
          <w:i/>
        </w:rPr>
        <w:t>Takes note</w:t>
      </w:r>
      <w:r w:rsidR="00777F19" w:rsidRPr="001F68CC">
        <w:t xml:space="preserve"> of decision </w:t>
      </w:r>
      <w:r w:rsidR="00C92BB8">
        <w:t>10</w:t>
      </w:r>
      <w:r w:rsidR="00777F19" w:rsidRPr="001A7B02">
        <w:t>/CMA.5</w:t>
      </w:r>
      <w:r w:rsidR="00777F19" w:rsidRPr="001F68CC">
        <w:t xml:space="preserve"> and </w:t>
      </w:r>
      <w:r w:rsidR="00777F19" w:rsidRPr="004F68D3">
        <w:rPr>
          <w:i/>
        </w:rPr>
        <w:t>decides</w:t>
      </w:r>
      <w:r w:rsidR="00777F19" w:rsidRPr="001F68CC">
        <w:t xml:space="preserve"> to transmit to the Green Climate Fund the guidance from the Conference of the Parties serving as the meeting of the Parties to the Paris Agreement contained in </w:t>
      </w:r>
      <w:r w:rsidR="00777F19" w:rsidRPr="003B073F">
        <w:t>paragraphs 2</w:t>
      </w:r>
      <w:r w:rsidR="00777F19" w:rsidRPr="00D92C77">
        <w:t>–6</w:t>
      </w:r>
      <w:r w:rsidR="00777F19" w:rsidRPr="003B073F">
        <w:t xml:space="preserve"> of</w:t>
      </w:r>
      <w:r w:rsidR="00777F19" w:rsidRPr="001F68CC">
        <w:t xml:space="preserve"> that decision.</w:t>
      </w:r>
      <w:r w:rsidR="00777F19" w:rsidRPr="001F68CC">
        <w:rPr>
          <w:rStyle w:val="FootnoteReference"/>
        </w:rPr>
        <w:footnoteReference w:id="81"/>
      </w:r>
    </w:p>
    <w:p w14:paraId="251B0966" w14:textId="2ADAEF41" w:rsidR="000A416F" w:rsidRPr="002445B1" w:rsidRDefault="001019F9" w:rsidP="004F68D3">
      <w:pPr>
        <w:pStyle w:val="RegSingleTxtG"/>
        <w:spacing w:after="0" w:line="20" w:lineRule="atLeast"/>
        <w:jc w:val="right"/>
        <w:rPr>
          <w:i/>
          <w:iCs/>
        </w:rPr>
      </w:pPr>
      <w:r>
        <w:rPr>
          <w:i/>
          <w:iCs/>
        </w:rPr>
        <w:t>6</w:t>
      </w:r>
      <w:r w:rsidRPr="001019F9">
        <w:rPr>
          <w:i/>
          <w:iCs/>
          <w:vertAlign w:val="superscript"/>
        </w:rPr>
        <w:t>th</w:t>
      </w:r>
      <w:r>
        <w:rPr>
          <w:i/>
          <w:iCs/>
        </w:rPr>
        <w:t xml:space="preserve"> </w:t>
      </w:r>
      <w:r w:rsidR="000A416F" w:rsidRPr="002445B1">
        <w:rPr>
          <w:i/>
          <w:iCs/>
        </w:rPr>
        <w:t>plenary me</w:t>
      </w:r>
      <w:r w:rsidR="00A00EBC">
        <w:rPr>
          <w:i/>
          <w:iCs/>
        </w:rPr>
        <w:t>e</w:t>
      </w:r>
      <w:r w:rsidR="000A416F" w:rsidRPr="002445B1">
        <w:rPr>
          <w:i/>
          <w:iCs/>
        </w:rPr>
        <w:t>ting</w:t>
      </w:r>
    </w:p>
    <w:p w14:paraId="19444EDF" w14:textId="77777777" w:rsidR="000A416F" w:rsidRPr="00D344A3" w:rsidRDefault="000A416F" w:rsidP="004F68D3">
      <w:pPr>
        <w:pStyle w:val="RegSingleTxtG"/>
        <w:spacing w:after="0" w:line="20" w:lineRule="atLeast"/>
        <w:jc w:val="right"/>
        <w:rPr>
          <w:i/>
          <w:iCs/>
        </w:rPr>
      </w:pPr>
      <w:r w:rsidRPr="002445B1">
        <w:rPr>
          <w:i/>
          <w:iCs/>
        </w:rPr>
        <w:t>13 December 2023</w:t>
      </w:r>
    </w:p>
    <w:p w14:paraId="176D702A" w14:textId="77777777" w:rsidR="000A416F" w:rsidRDefault="000A416F" w:rsidP="00AB66BB">
      <w:pPr>
        <w:pStyle w:val="RegH23G"/>
        <w:ind w:hanging="454"/>
      </w:pPr>
    </w:p>
    <w:p w14:paraId="03126B29" w14:textId="7285F0A2" w:rsidR="00DB1923" w:rsidRDefault="00DB1923" w:rsidP="00AB66BB">
      <w:pPr>
        <w:pStyle w:val="RegH4G"/>
        <w:ind w:hanging="454"/>
        <w:sectPr w:rsidR="00DB1923" w:rsidSect="00263E39">
          <w:headerReference w:type="even" r:id="rId50"/>
          <w:headerReference w:type="default" r:id="rId51"/>
          <w:footerReference w:type="even" r:id="rId52"/>
          <w:footerReference w:type="default" r:id="rId53"/>
          <w:footnotePr>
            <w:numRestart w:val="eachSect"/>
          </w:footnotePr>
          <w:pgSz w:w="11906" w:h="16838" w:code="9"/>
          <w:pgMar w:top="1417" w:right="1134" w:bottom="1134" w:left="1134" w:header="850" w:footer="567" w:gutter="0"/>
          <w:cols w:space="708"/>
          <w:docGrid w:linePitch="360"/>
        </w:sectPr>
      </w:pPr>
    </w:p>
    <w:p w14:paraId="636FB8E9" w14:textId="59A28A08" w:rsidR="00563948" w:rsidRDefault="00541E6C" w:rsidP="004D576C">
      <w:pPr>
        <w:pStyle w:val="HChG"/>
      </w:pPr>
      <w:r>
        <w:tab/>
      </w:r>
      <w:bookmarkStart w:id="201" w:name="_Toc161208079"/>
      <w:bookmarkStart w:id="202" w:name="Decision7"/>
      <w:r w:rsidR="004D576C">
        <w:tab/>
      </w:r>
      <w:r w:rsidR="00563948">
        <w:t>Decision 7/CP.28</w:t>
      </w:r>
      <w:bookmarkEnd w:id="201"/>
    </w:p>
    <w:bookmarkEnd w:id="202"/>
    <w:p w14:paraId="5015B85B" w14:textId="444A0488" w:rsidR="00563948" w:rsidRPr="00A96DC7" w:rsidRDefault="00541E6C" w:rsidP="00541E6C">
      <w:pPr>
        <w:pStyle w:val="HChG"/>
      </w:pPr>
      <w:r>
        <w:tab/>
      </w:r>
      <w:r>
        <w:tab/>
      </w:r>
      <w:r w:rsidR="00563948" w:rsidRPr="00C67593">
        <w:t>Report of the Global Environment Facility to the Conference of the Parties and guidance to the Global Environment Facility</w:t>
      </w:r>
    </w:p>
    <w:p w14:paraId="6C4E629B" w14:textId="5E86D4D7" w:rsidR="00563948" w:rsidRPr="005C0B9B" w:rsidRDefault="00285C2D" w:rsidP="00285C2D">
      <w:pPr>
        <w:tabs>
          <w:tab w:val="left" w:pos="720"/>
        </w:tabs>
        <w:spacing w:after="120"/>
        <w:ind w:left="1134" w:right="1133"/>
        <w:jc w:val="both"/>
        <w:rPr>
          <w:b/>
          <w:bCs/>
          <w:i/>
          <w:iCs/>
        </w:rPr>
      </w:pPr>
      <w:r>
        <w:rPr>
          <w:bCs/>
          <w:i/>
          <w:iCs/>
        </w:rPr>
        <w:tab/>
      </w:r>
      <w:r>
        <w:rPr>
          <w:bCs/>
          <w:i/>
          <w:iCs/>
        </w:rPr>
        <w:tab/>
      </w:r>
      <w:r w:rsidR="00563948" w:rsidRPr="005C0B9B">
        <w:rPr>
          <w:i/>
        </w:rPr>
        <w:t xml:space="preserve">The </w:t>
      </w:r>
      <w:r w:rsidR="00563948" w:rsidRPr="005C0B9B">
        <w:rPr>
          <w:bCs/>
          <w:i/>
          <w:iCs/>
        </w:rPr>
        <w:t>Conference of the Parties</w:t>
      </w:r>
    </w:p>
    <w:p w14:paraId="1629D590" w14:textId="347DB91C" w:rsidR="00563948" w:rsidRPr="00563948" w:rsidRDefault="00AB66BB" w:rsidP="00AB66BB">
      <w:pPr>
        <w:pStyle w:val="RegSingleTxtG"/>
        <w:rPr>
          <w:u w:val="single"/>
        </w:rPr>
      </w:pPr>
      <w:r w:rsidRPr="00563948">
        <w:t>1.</w:t>
      </w:r>
      <w:r w:rsidRPr="00563948">
        <w:tab/>
      </w:r>
      <w:r w:rsidR="00563948" w:rsidRPr="00563948">
        <w:rPr>
          <w:i/>
        </w:rPr>
        <w:t>Welcomes</w:t>
      </w:r>
      <w:r w:rsidR="00563948" w:rsidRPr="00FA34B9">
        <w:t xml:space="preserve"> the report of the Global Environment Facility to the Conference of the Parties at its twenty-eighth session and its addendum,</w:t>
      </w:r>
      <w:r w:rsidR="00563948">
        <w:rPr>
          <w:rStyle w:val="FootnoteReference"/>
          <w:iCs/>
          <w:szCs w:val="22"/>
        </w:rPr>
        <w:footnoteReference w:id="82"/>
      </w:r>
      <w:r w:rsidR="00563948" w:rsidRPr="00FA34B9">
        <w:t xml:space="preserve"> including the response of the Global Environment Facility to the guidance received from the Conference of the Parties;</w:t>
      </w:r>
    </w:p>
    <w:p w14:paraId="5DF2B586" w14:textId="00B4D5E1" w:rsidR="00563948" w:rsidRPr="00FA34B9" w:rsidRDefault="00AB66BB" w:rsidP="00AB66BB">
      <w:pPr>
        <w:pStyle w:val="RegSingleTxtG"/>
      </w:pPr>
      <w:r w:rsidRPr="00FA34B9">
        <w:t>2.</w:t>
      </w:r>
      <w:r w:rsidRPr="00FA34B9">
        <w:tab/>
      </w:r>
      <w:r w:rsidR="00563948" w:rsidRPr="005C0B9B">
        <w:rPr>
          <w:i/>
        </w:rPr>
        <w:t>Notes</w:t>
      </w:r>
      <w:r w:rsidR="00563948" w:rsidRPr="007E5C06">
        <w:rPr>
          <w:iCs/>
        </w:rPr>
        <w:t xml:space="preserve"> </w:t>
      </w:r>
      <w:r w:rsidR="00563948" w:rsidRPr="00FA34B9">
        <w:t xml:space="preserve">the work undertaken by the Global Environment Facility during its reporting period (1 July 2022 to 30 June 2023), including: </w:t>
      </w:r>
    </w:p>
    <w:p w14:paraId="432AC912" w14:textId="2F559152" w:rsidR="00563948" w:rsidRPr="005C0B9B" w:rsidRDefault="00AB66BB" w:rsidP="00AB66BB">
      <w:pPr>
        <w:pStyle w:val="RegSingleTxtG2"/>
        <w:tabs>
          <w:tab w:val="left" w:pos="1702"/>
        </w:tabs>
        <w:ind w:left="1134" w:firstLine="567"/>
        <w:rPr>
          <w:iCs/>
        </w:rPr>
      </w:pPr>
      <w:r w:rsidRPr="005C0B9B">
        <w:rPr>
          <w:iCs/>
          <w:szCs w:val="28"/>
        </w:rPr>
        <w:t>(a)</w:t>
      </w:r>
      <w:r w:rsidRPr="005C0B9B">
        <w:rPr>
          <w:iCs/>
          <w:szCs w:val="28"/>
        </w:rPr>
        <w:tab/>
      </w:r>
      <w:r w:rsidR="00563948" w:rsidRPr="005C0B9B">
        <w:rPr>
          <w:iCs/>
        </w:rPr>
        <w:t xml:space="preserve">Approval of 34 climate change projects and programmes under the Global Environment Facility Trust Fund, the Least Developed Countries Fund and </w:t>
      </w:r>
      <w:r w:rsidR="00563948">
        <w:rPr>
          <w:iCs/>
        </w:rPr>
        <w:t xml:space="preserve">the </w:t>
      </w:r>
      <w:r w:rsidR="00563948" w:rsidRPr="005C0B9B">
        <w:rPr>
          <w:iCs/>
        </w:rPr>
        <w:t>Special Climate Change Fund;</w:t>
      </w:r>
    </w:p>
    <w:p w14:paraId="5B7086E3" w14:textId="6A6B3ED0" w:rsidR="00563948" w:rsidRPr="005C0B9B" w:rsidRDefault="00AB66BB" w:rsidP="00AB66BB">
      <w:pPr>
        <w:pStyle w:val="RegSingleTxtG2"/>
        <w:tabs>
          <w:tab w:val="left" w:pos="1702"/>
        </w:tabs>
        <w:ind w:left="1134" w:firstLine="567"/>
        <w:rPr>
          <w:iCs/>
        </w:rPr>
      </w:pPr>
      <w:r w:rsidRPr="005C0B9B">
        <w:rPr>
          <w:iCs/>
          <w:szCs w:val="28"/>
        </w:rPr>
        <w:t>(b)</w:t>
      </w:r>
      <w:r w:rsidRPr="005C0B9B">
        <w:rPr>
          <w:iCs/>
          <w:szCs w:val="28"/>
        </w:rPr>
        <w:tab/>
      </w:r>
      <w:r w:rsidR="00563948" w:rsidRPr="005C0B9B">
        <w:rPr>
          <w:iCs/>
        </w:rPr>
        <w:t xml:space="preserve">Continued integration of climate change </w:t>
      </w:r>
      <w:r w:rsidR="00563948">
        <w:rPr>
          <w:iCs/>
        </w:rPr>
        <w:t>priorities</w:t>
      </w:r>
      <w:r w:rsidR="00563948" w:rsidRPr="005C0B9B">
        <w:rPr>
          <w:iCs/>
        </w:rPr>
        <w:t xml:space="preserve"> into its other focal areas and integrated programmes and the expected avoidance or sequestration of 1,007.4 </w:t>
      </w:r>
      <w:proofErr w:type="spellStart"/>
      <w:r w:rsidR="00563948" w:rsidRPr="005C0B9B">
        <w:rPr>
          <w:iCs/>
        </w:rPr>
        <w:t>megatonnes</w:t>
      </w:r>
      <w:proofErr w:type="spellEnd"/>
      <w:r w:rsidR="00563948" w:rsidRPr="005C0B9B">
        <w:rPr>
          <w:iCs/>
        </w:rPr>
        <w:t xml:space="preserve"> </w:t>
      </w:r>
      <w:r w:rsidR="00563948">
        <w:rPr>
          <w:iCs/>
        </w:rPr>
        <w:t xml:space="preserve">of </w:t>
      </w:r>
      <w:r w:rsidR="00563948" w:rsidRPr="005C0B9B">
        <w:rPr>
          <w:iCs/>
        </w:rPr>
        <w:t>carbon dioxide equivalent achieved through such integration;</w:t>
      </w:r>
    </w:p>
    <w:p w14:paraId="06F39A05" w14:textId="3B1687F9" w:rsidR="00563948" w:rsidRPr="005C0B9B" w:rsidRDefault="00AB66BB" w:rsidP="00AB66BB">
      <w:pPr>
        <w:pStyle w:val="RegSingleTxtG2"/>
        <w:tabs>
          <w:tab w:val="left" w:pos="1702"/>
        </w:tabs>
        <w:ind w:left="1134" w:firstLine="567"/>
        <w:rPr>
          <w:iCs/>
        </w:rPr>
      </w:pPr>
      <w:r w:rsidRPr="005C0B9B">
        <w:rPr>
          <w:iCs/>
          <w:szCs w:val="28"/>
        </w:rPr>
        <w:t>(c)</w:t>
      </w:r>
      <w:r w:rsidRPr="005C0B9B">
        <w:rPr>
          <w:iCs/>
          <w:szCs w:val="28"/>
        </w:rPr>
        <w:tab/>
      </w:r>
      <w:r w:rsidR="00563948" w:rsidRPr="005C0B9B">
        <w:rPr>
          <w:iCs/>
        </w:rPr>
        <w:t>Continued implementation of the long-term vision on complementarity, coherence and collaboration with the Green Climate Fund;</w:t>
      </w:r>
    </w:p>
    <w:p w14:paraId="4A686657" w14:textId="01231CDA" w:rsidR="00563948" w:rsidRPr="005C0B9B" w:rsidRDefault="00AB66BB" w:rsidP="00AB66BB">
      <w:pPr>
        <w:pStyle w:val="RegSingleTxtG2"/>
        <w:tabs>
          <w:tab w:val="left" w:pos="1702"/>
        </w:tabs>
        <w:ind w:left="1134" w:firstLine="567"/>
        <w:rPr>
          <w:iCs/>
        </w:rPr>
      </w:pPr>
      <w:r w:rsidRPr="005C0B9B">
        <w:rPr>
          <w:iCs/>
          <w:szCs w:val="28"/>
        </w:rPr>
        <w:t>(d)</w:t>
      </w:r>
      <w:r w:rsidRPr="005C0B9B">
        <w:rPr>
          <w:iCs/>
          <w:szCs w:val="28"/>
        </w:rPr>
        <w:tab/>
      </w:r>
      <w:r w:rsidR="00563948" w:rsidRPr="005C0B9B">
        <w:t>Actions following cases of mismanagement of funding from the Global Environment Facility in projects managed by one of its implementing agencies;</w:t>
      </w:r>
    </w:p>
    <w:p w14:paraId="222AFE1C" w14:textId="7CDE8F0F" w:rsidR="00563948" w:rsidRPr="005C0B9B" w:rsidRDefault="00AB66BB" w:rsidP="00AB66BB">
      <w:pPr>
        <w:pStyle w:val="RegSingleTxtG2"/>
        <w:tabs>
          <w:tab w:val="left" w:pos="1702"/>
        </w:tabs>
        <w:ind w:left="1134" w:firstLine="567"/>
        <w:rPr>
          <w:iCs/>
        </w:rPr>
      </w:pPr>
      <w:r w:rsidRPr="005C0B9B">
        <w:rPr>
          <w:iCs/>
          <w:szCs w:val="28"/>
        </w:rPr>
        <w:t>(e)</w:t>
      </w:r>
      <w:r w:rsidRPr="005C0B9B">
        <w:rPr>
          <w:iCs/>
          <w:szCs w:val="28"/>
        </w:rPr>
        <w:tab/>
      </w:r>
      <w:r w:rsidR="00563948" w:rsidRPr="005C0B9B">
        <w:rPr>
          <w:iCs/>
        </w:rPr>
        <w:t>Continued work to implement the recommendations in decision 24/2020 of the Council of the Global Environment Facility;</w:t>
      </w:r>
    </w:p>
    <w:p w14:paraId="66633E3A" w14:textId="696C5AA6" w:rsidR="00563948" w:rsidRPr="005C0B9B" w:rsidRDefault="00AB66BB" w:rsidP="00AB66BB">
      <w:pPr>
        <w:pStyle w:val="RegSingleTxtG"/>
      </w:pPr>
      <w:r w:rsidRPr="005C0B9B">
        <w:t>3.</w:t>
      </w:r>
      <w:r w:rsidRPr="005C0B9B">
        <w:tab/>
      </w:r>
      <w:r w:rsidR="00563948" w:rsidRPr="005C0B9B">
        <w:rPr>
          <w:i/>
          <w:iCs/>
        </w:rPr>
        <w:t>Welcomes</w:t>
      </w:r>
      <w:r w:rsidR="00563948" w:rsidRPr="005C0B9B">
        <w:t xml:space="preserve"> the successful start of the implementation of the eighth replenishment cycle, including the 11 integrated programmes, and </w:t>
      </w:r>
      <w:r w:rsidR="00563948" w:rsidRPr="005C0B9B">
        <w:rPr>
          <w:i/>
          <w:iCs/>
        </w:rPr>
        <w:t>encourages</w:t>
      </w:r>
      <w:r w:rsidR="00563948" w:rsidRPr="005C0B9B">
        <w:t xml:space="preserve"> the Global Environment Facility to continue to track and regularly report to the Conference of the Parties the climate-related benefits of the integrated programmes;</w:t>
      </w:r>
    </w:p>
    <w:p w14:paraId="085730E8" w14:textId="41BC21E0" w:rsidR="00563948" w:rsidRPr="005C0B9B" w:rsidRDefault="00AB66BB" w:rsidP="00AB66BB">
      <w:pPr>
        <w:pStyle w:val="RegSingleTxtG"/>
        <w:rPr>
          <w:u w:val="single"/>
        </w:rPr>
      </w:pPr>
      <w:r w:rsidRPr="005C0B9B">
        <w:t>4.</w:t>
      </w:r>
      <w:r w:rsidRPr="005C0B9B">
        <w:tab/>
      </w:r>
      <w:r w:rsidR="00563948" w:rsidRPr="005C0B9B">
        <w:rPr>
          <w:i/>
          <w:iCs/>
        </w:rPr>
        <w:t>Also encourages</w:t>
      </w:r>
      <w:r w:rsidR="00563948" w:rsidRPr="005C0B9B">
        <w:t xml:space="preserve"> the Global Environment Facility to </w:t>
      </w:r>
      <w:r w:rsidR="00563948" w:rsidRPr="00FA34B9">
        <w:t>maximize global environmental benefits</w:t>
      </w:r>
      <w:r w:rsidR="00563948" w:rsidRPr="005C0B9B" w:rsidDel="0082594F">
        <w:t xml:space="preserve"> </w:t>
      </w:r>
      <w:r w:rsidR="00563948" w:rsidRPr="005C0B9B">
        <w:t xml:space="preserve">through its projects and programmes with a focus on co-benefits </w:t>
      </w:r>
      <w:r w:rsidR="00563948">
        <w:t>relating to</w:t>
      </w:r>
      <w:r w:rsidR="00563948" w:rsidRPr="005C0B9B">
        <w:t xml:space="preserve"> climate change; </w:t>
      </w:r>
    </w:p>
    <w:p w14:paraId="13FBF519" w14:textId="2E0CF267" w:rsidR="00563948" w:rsidRPr="005C0B9B" w:rsidRDefault="00AB66BB" w:rsidP="00AB66BB">
      <w:pPr>
        <w:pStyle w:val="RegSingleTxtG"/>
      </w:pPr>
      <w:r w:rsidRPr="005C0B9B">
        <w:t>5.</w:t>
      </w:r>
      <w:r w:rsidRPr="005C0B9B">
        <w:tab/>
      </w:r>
      <w:r w:rsidR="00563948" w:rsidRPr="005C0B9B">
        <w:rPr>
          <w:i/>
          <w:iCs/>
        </w:rPr>
        <w:t>Requests</w:t>
      </w:r>
      <w:r w:rsidR="00563948" w:rsidRPr="007E5C06">
        <w:t xml:space="preserve"> </w:t>
      </w:r>
      <w:r w:rsidR="00563948" w:rsidRPr="005C0B9B">
        <w:t xml:space="preserve">the Global Environment Facility to continue its support to developing countries in implementing the reporting requirements under the Convention, consistent with its current mandates; </w:t>
      </w:r>
    </w:p>
    <w:p w14:paraId="43F67821" w14:textId="25B50EFE" w:rsidR="00563948" w:rsidRPr="005C0B9B" w:rsidRDefault="00AB66BB" w:rsidP="00AB66BB">
      <w:pPr>
        <w:pStyle w:val="RegSingleTxtG"/>
      </w:pPr>
      <w:r w:rsidRPr="005C0B9B">
        <w:t>6.</w:t>
      </w:r>
      <w:r w:rsidRPr="005C0B9B">
        <w:tab/>
      </w:r>
      <w:r w:rsidR="00563948" w:rsidRPr="005C0B9B">
        <w:rPr>
          <w:i/>
          <w:iCs/>
        </w:rPr>
        <w:t>Encourages</w:t>
      </w:r>
      <w:r w:rsidR="00563948" w:rsidRPr="005C0B9B">
        <w:t xml:space="preserve"> the Global Environment Facility to consider ways to better serve different regions, including by taking into account the needs of and challenges faced by developing countries in </w:t>
      </w:r>
      <w:r w:rsidR="00563948">
        <w:t>implementing</w:t>
      </w:r>
      <w:r w:rsidR="00563948" w:rsidRPr="005C0B9B">
        <w:t xml:space="preserve"> the transparency requirements under the Convention; </w:t>
      </w:r>
    </w:p>
    <w:p w14:paraId="616B5EBB" w14:textId="1B04E43F" w:rsidR="00563948" w:rsidRPr="005C0B9B" w:rsidRDefault="00AB66BB" w:rsidP="00AB66BB">
      <w:pPr>
        <w:pStyle w:val="RegSingleTxtG"/>
      </w:pPr>
      <w:r w:rsidRPr="005C0B9B">
        <w:t>7.</w:t>
      </w:r>
      <w:r w:rsidRPr="005C0B9B">
        <w:tab/>
      </w:r>
      <w:r w:rsidR="00563948" w:rsidRPr="005C0B9B">
        <w:rPr>
          <w:i/>
          <w:iCs/>
        </w:rPr>
        <w:t>Also encourages</w:t>
      </w:r>
      <w:r w:rsidR="00563948" w:rsidRPr="005C0B9B">
        <w:t xml:space="preserve"> the Global Environment Facility to continue to strengthen its Small Grants Programme </w:t>
      </w:r>
      <w:r w:rsidR="00563948">
        <w:t>to provide better</w:t>
      </w:r>
      <w:r w:rsidR="00563948" w:rsidRPr="005C0B9B">
        <w:t xml:space="preserve"> support for youth, women and girls, local communities and Indigenous Peoples; </w:t>
      </w:r>
    </w:p>
    <w:p w14:paraId="6F1E167B" w14:textId="77EEF2C1" w:rsidR="00563948" w:rsidRPr="005C0B9B" w:rsidRDefault="00AB66BB" w:rsidP="00AB66BB">
      <w:pPr>
        <w:pStyle w:val="RegSingleTxtG"/>
      </w:pPr>
      <w:bookmarkStart w:id="203" w:name="_Hlk152631894"/>
      <w:r w:rsidRPr="005C0B9B">
        <w:t>8.</w:t>
      </w:r>
      <w:r w:rsidRPr="005C0B9B">
        <w:tab/>
      </w:r>
      <w:r w:rsidR="00563948" w:rsidRPr="005C0B9B">
        <w:rPr>
          <w:i/>
          <w:iCs/>
        </w:rPr>
        <w:t>Welcomes</w:t>
      </w:r>
      <w:r w:rsidR="00563948" w:rsidRPr="007E5C06">
        <w:rPr>
          <w:i/>
          <w:iCs/>
        </w:rPr>
        <w:t xml:space="preserve"> </w:t>
      </w:r>
      <w:r w:rsidR="00563948" w:rsidRPr="005C0B9B">
        <w:rPr>
          <w:i/>
          <w:iCs/>
        </w:rPr>
        <w:t>with appreciation</w:t>
      </w:r>
      <w:r w:rsidR="00563948" w:rsidRPr="005C0B9B">
        <w:t xml:space="preserve"> the financial pledges to the Least Developed Countries Fund and the Special Climate Change Fund made by Belgium, Canada, France, Germany, </w:t>
      </w:r>
      <w:r w:rsidR="00563948">
        <w:t xml:space="preserve">Ireland, </w:t>
      </w:r>
      <w:r w:rsidR="00563948" w:rsidRPr="005C0B9B">
        <w:t>Norway, Spain, Sweden and the United Kingdom of Great Britain and Northern Ireland, equivalent to USD 179.06 million;</w:t>
      </w:r>
    </w:p>
    <w:bookmarkEnd w:id="203"/>
    <w:p w14:paraId="705151C2" w14:textId="3EF5D4BB" w:rsidR="00563948" w:rsidRPr="005C0B9B" w:rsidRDefault="00AB66BB" w:rsidP="00AB66BB">
      <w:pPr>
        <w:pStyle w:val="RegSingleTxtG"/>
      </w:pPr>
      <w:r w:rsidRPr="005C0B9B">
        <w:t>9.</w:t>
      </w:r>
      <w:r w:rsidRPr="005C0B9B">
        <w:tab/>
      </w:r>
      <w:r w:rsidR="00563948" w:rsidRPr="005C0B9B">
        <w:rPr>
          <w:i/>
          <w:iCs/>
        </w:rPr>
        <w:t>Commends</w:t>
      </w:r>
      <w:r w:rsidR="00563948" w:rsidRPr="005C0B9B">
        <w:t xml:space="preserve"> the Least Developed Countries Fund and the Special Climate Change Fund for their enhanced support to developing countries and </w:t>
      </w:r>
      <w:r w:rsidR="00563948">
        <w:t>in particular</w:t>
      </w:r>
      <w:r w:rsidR="00563948" w:rsidRPr="005C0B9B">
        <w:t xml:space="preserve"> the least developed countries and small island developing States for addressing the adverse impacts of climate change; </w:t>
      </w:r>
    </w:p>
    <w:p w14:paraId="7ABA8106" w14:textId="5E92C0A8" w:rsidR="00563948" w:rsidRPr="005C0B9B" w:rsidRDefault="00AB66BB" w:rsidP="00AB66BB">
      <w:pPr>
        <w:pStyle w:val="RegSingleTxtG"/>
      </w:pPr>
      <w:r w:rsidRPr="005C0B9B">
        <w:t>10.</w:t>
      </w:r>
      <w:r w:rsidRPr="005C0B9B">
        <w:tab/>
      </w:r>
      <w:r w:rsidR="00563948" w:rsidRPr="005C0B9B">
        <w:rPr>
          <w:i/>
          <w:iCs/>
        </w:rPr>
        <w:t>Requests</w:t>
      </w:r>
      <w:r w:rsidR="00563948" w:rsidRPr="005C0B9B">
        <w:t xml:space="preserve"> the Global Environment Facility, in administering the Least Developed Countries Fund and the Special Climate Change Fund, to continue to support the </w:t>
      </w:r>
      <w:bookmarkStart w:id="204" w:name="_Hlk152631143"/>
      <w:r w:rsidR="00563948" w:rsidRPr="005C0B9B">
        <w:t xml:space="preserve">least developed countries </w:t>
      </w:r>
      <w:bookmarkEnd w:id="204"/>
      <w:r w:rsidR="00563948">
        <w:t>and small island developing States to utilize</w:t>
      </w:r>
      <w:r w:rsidR="00563948" w:rsidRPr="005C0B9B">
        <w:t xml:space="preserve"> programmatic approaches </w:t>
      </w:r>
      <w:r w:rsidR="00563948">
        <w:t xml:space="preserve">to </w:t>
      </w:r>
      <w:r w:rsidR="00563948" w:rsidRPr="005C0B9B">
        <w:t xml:space="preserve">implement policies, programmes and projects identified in their national adaptation plans and adaptation components of nationally determined contributions; </w:t>
      </w:r>
    </w:p>
    <w:p w14:paraId="5FF4C5A1" w14:textId="3A440579" w:rsidR="00563948" w:rsidRPr="005C0B9B" w:rsidRDefault="00AB66BB" w:rsidP="00AB66BB">
      <w:pPr>
        <w:pStyle w:val="RegSingleTxtG"/>
      </w:pPr>
      <w:r w:rsidRPr="005C0B9B">
        <w:t>11.</w:t>
      </w:r>
      <w:r w:rsidRPr="005C0B9B">
        <w:tab/>
      </w:r>
      <w:r w:rsidR="00563948" w:rsidRPr="005C0B9B">
        <w:rPr>
          <w:i/>
          <w:iCs/>
        </w:rPr>
        <w:t>Invites</w:t>
      </w:r>
      <w:r w:rsidR="00563948" w:rsidRPr="005C0B9B">
        <w:t xml:space="preserve"> the Global Environment Facility to encourage its implementing agencies to facilitate more active engagement of women, youth, local communities and Indigenous Peoples in the formulation and implementation of its projects and programmes; </w:t>
      </w:r>
    </w:p>
    <w:p w14:paraId="4C4E9478" w14:textId="7500C9A0" w:rsidR="00563948" w:rsidRPr="005C0B9B" w:rsidRDefault="00AB66BB" w:rsidP="00AB66BB">
      <w:pPr>
        <w:pStyle w:val="RegSingleTxtG"/>
        <w:rPr>
          <w:u w:val="single"/>
        </w:rPr>
      </w:pPr>
      <w:r w:rsidRPr="005C0B9B">
        <w:t>12.</w:t>
      </w:r>
      <w:r w:rsidRPr="005C0B9B">
        <w:tab/>
      </w:r>
      <w:r w:rsidR="00563948" w:rsidRPr="005C0B9B">
        <w:rPr>
          <w:i/>
          <w:iCs/>
        </w:rPr>
        <w:t>Welcomes</w:t>
      </w:r>
      <w:r w:rsidR="00563948" w:rsidRPr="005C0B9B">
        <w:t xml:space="preserve"> the continued support by the Global Environment Facility for climate-friendly innovation, and technology development and transfer and related capacity-building, including in partnership with private sector actors and others</w:t>
      </w:r>
      <w:r w:rsidR="00D95A07">
        <w:t>,</w:t>
      </w:r>
      <w:r w:rsidR="00563948" w:rsidRPr="005C0B9B">
        <w:t xml:space="preserve"> and </w:t>
      </w:r>
      <w:r w:rsidR="00563948" w:rsidRPr="005C0B9B">
        <w:rPr>
          <w:i/>
          <w:iCs/>
        </w:rPr>
        <w:t>requests</w:t>
      </w:r>
      <w:r w:rsidR="00563948" w:rsidRPr="005C0B9B">
        <w:t xml:space="preserve"> the Global Environment Facility to continue to provide such support, </w:t>
      </w:r>
      <w:r w:rsidR="00563948">
        <w:t>in particular</w:t>
      </w:r>
      <w:r w:rsidR="00563948" w:rsidRPr="005C0B9B">
        <w:t xml:space="preserve"> for technology needs assessments</w:t>
      </w:r>
      <w:r w:rsidR="00563948">
        <w:t>,</w:t>
      </w:r>
      <w:r w:rsidR="00563948" w:rsidRPr="005C0B9B">
        <w:t xml:space="preserve"> </w:t>
      </w:r>
      <w:r w:rsidR="00563948">
        <w:t xml:space="preserve">and </w:t>
      </w:r>
      <w:r w:rsidR="00563948" w:rsidRPr="005C0B9B">
        <w:t>technology action plans</w:t>
      </w:r>
      <w:r w:rsidR="00563948">
        <w:t xml:space="preserve"> and their implementation</w:t>
      </w:r>
      <w:r w:rsidR="00563948" w:rsidRPr="005C0B9B">
        <w:t>;</w:t>
      </w:r>
    </w:p>
    <w:p w14:paraId="7DA29768" w14:textId="274AA09F" w:rsidR="00563948" w:rsidRPr="005C0B9B" w:rsidRDefault="00AB66BB" w:rsidP="00AB66BB">
      <w:pPr>
        <w:pStyle w:val="RegSingleTxtG"/>
      </w:pPr>
      <w:r w:rsidRPr="005C0B9B">
        <w:t>13.</w:t>
      </w:r>
      <w:r w:rsidRPr="005C0B9B">
        <w:tab/>
      </w:r>
      <w:r w:rsidR="00563948" w:rsidRPr="005C0B9B">
        <w:rPr>
          <w:i/>
          <w:iCs/>
        </w:rPr>
        <w:t>Also requests</w:t>
      </w:r>
      <w:r w:rsidR="00563948" w:rsidRPr="005C0B9B">
        <w:t xml:space="preserve"> the Global Environment Facility to consider ways to enhance its ongoing work to fund activities relevant to averting, minimizing and addressing loss and damage, consistent with its current mandates;</w:t>
      </w:r>
    </w:p>
    <w:p w14:paraId="61976C7C" w14:textId="4AAE99AF" w:rsidR="00563948" w:rsidRPr="005C0B9B" w:rsidRDefault="00AB66BB" w:rsidP="00AB66BB">
      <w:pPr>
        <w:pStyle w:val="RegSingleTxtG"/>
      </w:pPr>
      <w:r w:rsidRPr="005C0B9B">
        <w:t>14.</w:t>
      </w:r>
      <w:r w:rsidRPr="005C0B9B">
        <w:tab/>
      </w:r>
      <w:r w:rsidR="00563948" w:rsidRPr="005C0B9B">
        <w:rPr>
          <w:i/>
          <w:iCs/>
        </w:rPr>
        <w:t>Encourages</w:t>
      </w:r>
      <w:r w:rsidR="00563948" w:rsidRPr="005C0B9B">
        <w:t xml:space="preserve"> the Global Environment Facility to continue its efforts to </w:t>
      </w:r>
      <w:r w:rsidR="00563948">
        <w:t xml:space="preserve">further </w:t>
      </w:r>
      <w:r w:rsidR="00563948" w:rsidRPr="005C0B9B">
        <w:t xml:space="preserve">streamline, consolidate and increase the efficiency of its operations, including by simplifying the information requirements for designing and implementing its projects and programmes; </w:t>
      </w:r>
    </w:p>
    <w:p w14:paraId="0929CD0F" w14:textId="0D13C664" w:rsidR="00563948" w:rsidRPr="005C0B9B" w:rsidRDefault="00AB66BB" w:rsidP="00AB66BB">
      <w:pPr>
        <w:pStyle w:val="RegSingleTxtG"/>
      </w:pPr>
      <w:r w:rsidRPr="005C0B9B">
        <w:t>15.</w:t>
      </w:r>
      <w:r w:rsidRPr="005C0B9B">
        <w:tab/>
      </w:r>
      <w:r w:rsidR="00563948" w:rsidRPr="005C0B9B">
        <w:rPr>
          <w:i/>
          <w:iCs/>
        </w:rPr>
        <w:t>Welcomes</w:t>
      </w:r>
      <w:r w:rsidR="00563948" w:rsidRPr="005C0B9B">
        <w:t xml:space="preserve"> the ongoing efforts of the Global Environment Facility to improve its fiduciary standards, to which its implementing agencies are accountable; </w:t>
      </w:r>
    </w:p>
    <w:p w14:paraId="23AC5D2B" w14:textId="50BA1065" w:rsidR="00563948" w:rsidRPr="005C0B9B" w:rsidRDefault="00AB66BB" w:rsidP="00AB66BB">
      <w:pPr>
        <w:pStyle w:val="RegSingleTxtG"/>
      </w:pPr>
      <w:r w:rsidRPr="005C0B9B">
        <w:t>16.</w:t>
      </w:r>
      <w:r w:rsidRPr="005C0B9B">
        <w:tab/>
      </w:r>
      <w:r w:rsidR="00563948" w:rsidRPr="005C0B9B">
        <w:rPr>
          <w:i/>
          <w:iCs/>
        </w:rPr>
        <w:t>Also welcomes</w:t>
      </w:r>
      <w:r w:rsidR="00563948" w:rsidRPr="005C0B9B">
        <w:t xml:space="preserve"> the ongoing efforts of </w:t>
      </w:r>
      <w:r w:rsidR="00563948" w:rsidRPr="005C0B9B" w:rsidDel="00F464E7">
        <w:t xml:space="preserve">the </w:t>
      </w:r>
      <w:r w:rsidR="00563948" w:rsidRPr="005C0B9B">
        <w:t>Global Environment Facility</w:t>
      </w:r>
      <w:r w:rsidR="00563948" w:rsidRPr="005C0B9B" w:rsidDel="00F464E7">
        <w:t xml:space="preserve"> to </w:t>
      </w:r>
      <w:r w:rsidR="00563948" w:rsidRPr="005C0B9B">
        <w:t xml:space="preserve">continue </w:t>
      </w:r>
      <w:r w:rsidR="00563948" w:rsidRPr="005C0B9B" w:rsidDel="00F464E7">
        <w:t>assess</w:t>
      </w:r>
      <w:r w:rsidR="00563948" w:rsidRPr="005C0B9B">
        <w:t>ing</w:t>
      </w:r>
      <w:r w:rsidR="00563948" w:rsidRPr="005C0B9B" w:rsidDel="00F464E7">
        <w:t xml:space="preserve"> and </w:t>
      </w:r>
      <w:r w:rsidR="00563948" w:rsidRPr="005C0B9B">
        <w:t xml:space="preserve">addressing </w:t>
      </w:r>
      <w:r w:rsidR="00563948" w:rsidRPr="005C0B9B" w:rsidDel="00F464E7">
        <w:t xml:space="preserve">the risks induced by the current level of funding concentration </w:t>
      </w:r>
      <w:r w:rsidR="00563948" w:rsidRPr="005C0B9B">
        <w:t xml:space="preserve">among </w:t>
      </w:r>
      <w:r w:rsidR="00563948" w:rsidRPr="005C0B9B" w:rsidDel="00F464E7">
        <w:t xml:space="preserve">some of its </w:t>
      </w:r>
      <w:r w:rsidR="00563948" w:rsidRPr="005C0B9B">
        <w:t xml:space="preserve">implementing </w:t>
      </w:r>
      <w:r w:rsidR="00563948" w:rsidRPr="005C0B9B" w:rsidDel="00F464E7">
        <w:t>agencies</w:t>
      </w:r>
      <w:r w:rsidR="00563948" w:rsidRPr="005C0B9B">
        <w:t xml:space="preserve">; </w:t>
      </w:r>
    </w:p>
    <w:p w14:paraId="267EEE40" w14:textId="75EE442B" w:rsidR="00563948" w:rsidRPr="005C0B9B" w:rsidRDefault="00AB66BB" w:rsidP="00AB66BB">
      <w:pPr>
        <w:pStyle w:val="RegSingleTxtG"/>
      </w:pPr>
      <w:r w:rsidRPr="005C0B9B">
        <w:t>17.</w:t>
      </w:r>
      <w:r w:rsidRPr="005C0B9B">
        <w:tab/>
      </w:r>
      <w:r w:rsidR="00563948" w:rsidRPr="005C0B9B">
        <w:rPr>
          <w:i/>
          <w:iCs/>
        </w:rPr>
        <w:t>Encourages</w:t>
      </w:r>
      <w:r w:rsidR="00563948" w:rsidRPr="005C0B9B">
        <w:t xml:space="preserve"> the Global Environment Facility to continue to show appropriate flexibility with respect to geographical restrictions in implementing agencies to reduce agency concentration and enable wider geographical reach of its projects, in a country-driven manner;</w:t>
      </w:r>
      <w:r w:rsidR="00563948" w:rsidRPr="0039732C">
        <w:rPr>
          <w:rStyle w:val="FootnoteReference"/>
          <w:sz w:val="20"/>
        </w:rPr>
        <w:footnoteReference w:id="83"/>
      </w:r>
      <w:r w:rsidR="00563948" w:rsidRPr="005C0B9B">
        <w:t xml:space="preserve"> </w:t>
      </w:r>
    </w:p>
    <w:p w14:paraId="6E86C67E" w14:textId="463B8F1E" w:rsidR="00563948" w:rsidRPr="005C0B9B" w:rsidRDefault="00AB66BB" w:rsidP="00AB66BB">
      <w:pPr>
        <w:pStyle w:val="RegSingleTxtG"/>
      </w:pPr>
      <w:r w:rsidRPr="005C0B9B">
        <w:t>18.</w:t>
      </w:r>
      <w:r w:rsidRPr="005C0B9B">
        <w:tab/>
      </w:r>
      <w:r w:rsidR="00563948">
        <w:rPr>
          <w:i/>
          <w:iCs/>
        </w:rPr>
        <w:t>Also e</w:t>
      </w:r>
      <w:r w:rsidR="00563948" w:rsidRPr="005C0B9B">
        <w:rPr>
          <w:i/>
          <w:iCs/>
        </w:rPr>
        <w:t>ncourages</w:t>
      </w:r>
      <w:r w:rsidR="00563948" w:rsidRPr="005C0B9B">
        <w:t xml:space="preserve"> the Global Environment Facility to open a targeted round of implementing agency </w:t>
      </w:r>
      <w:r w:rsidR="00563948">
        <w:t xml:space="preserve">expansion </w:t>
      </w:r>
      <w:r w:rsidR="00563948" w:rsidRPr="005C0B9B">
        <w:t xml:space="preserve">within the Global Environment Facility partnership with a focus on underserved regions, with regard to implementing agency coverage, in line with existing policies and procedures; </w:t>
      </w:r>
    </w:p>
    <w:p w14:paraId="4379C749" w14:textId="17E84F6C" w:rsidR="00563948" w:rsidRPr="005C0B9B" w:rsidRDefault="00AB66BB" w:rsidP="00AB66BB">
      <w:pPr>
        <w:pStyle w:val="RegSingleTxtG"/>
      </w:pPr>
      <w:r w:rsidRPr="005C0B9B">
        <w:t>19.</w:t>
      </w:r>
      <w:r w:rsidRPr="005C0B9B">
        <w:tab/>
      </w:r>
      <w:r w:rsidR="00563948">
        <w:rPr>
          <w:i/>
          <w:iCs/>
        </w:rPr>
        <w:t>Further</w:t>
      </w:r>
      <w:r w:rsidR="00563948" w:rsidRPr="005C0B9B">
        <w:rPr>
          <w:i/>
          <w:iCs/>
        </w:rPr>
        <w:t xml:space="preserve"> encourages</w:t>
      </w:r>
      <w:r w:rsidR="00563948" w:rsidRPr="005C0B9B">
        <w:t xml:space="preserve"> the Global Environment Facility to enhance coherence and complementarity with other climate finance delivery channels with a view to enhancing the impact and effectiveness of its work and decreasing transaction costs, </w:t>
      </w:r>
      <w:r w:rsidR="00563948" w:rsidRPr="00D830D6">
        <w:t>inter alia</w:t>
      </w:r>
      <w:r w:rsidR="00563948" w:rsidRPr="00085058">
        <w:t xml:space="preserve"> </w:t>
      </w:r>
      <w:r w:rsidR="00563948" w:rsidRPr="005C0B9B">
        <w:t xml:space="preserve">through streamlining and simplifying, where feasible and to the extent possible, its procedures and guidelines and </w:t>
      </w:r>
      <w:r w:rsidR="00563948" w:rsidRPr="005C0B9B">
        <w:rPr>
          <w:i/>
          <w:iCs/>
        </w:rPr>
        <w:t>takes note</w:t>
      </w:r>
      <w:r w:rsidR="00563948" w:rsidRPr="00085058">
        <w:t xml:space="preserve"> </w:t>
      </w:r>
      <w:r w:rsidR="00563948" w:rsidRPr="005C0B9B">
        <w:t>of these ongoing efforts;</w:t>
      </w:r>
    </w:p>
    <w:p w14:paraId="31DF0A92" w14:textId="280D0E3F" w:rsidR="00563948" w:rsidRPr="005C0B9B" w:rsidRDefault="00AB66BB" w:rsidP="00AB66BB">
      <w:pPr>
        <w:pStyle w:val="RegSingleTxtG"/>
      </w:pPr>
      <w:r w:rsidRPr="005C0B9B">
        <w:t>20.</w:t>
      </w:r>
      <w:r w:rsidRPr="005C0B9B">
        <w:tab/>
      </w:r>
      <w:r w:rsidR="00563948" w:rsidRPr="005C0B9B">
        <w:rPr>
          <w:i/>
          <w:iCs/>
        </w:rPr>
        <w:t>Notes</w:t>
      </w:r>
      <w:r w:rsidR="00563948" w:rsidRPr="00085058">
        <w:t xml:space="preserve"> </w:t>
      </w:r>
      <w:r w:rsidR="00563948" w:rsidRPr="005C0B9B">
        <w:t>the adoption of the private sector engagement strategy of the Global Environment Facility</w:t>
      </w:r>
      <w:r w:rsidR="0077056E" w:rsidRPr="003D62B6">
        <w:rPr>
          <w:rStyle w:val="FootnoteReference"/>
          <w:szCs w:val="18"/>
        </w:rPr>
        <w:footnoteReference w:id="84"/>
      </w:r>
      <w:r w:rsidR="00563948" w:rsidRPr="005C0B9B">
        <w:t xml:space="preserve"> at the 59</w:t>
      </w:r>
      <w:r w:rsidR="00563948" w:rsidRPr="005C0B9B">
        <w:rPr>
          <w:vertAlign w:val="superscript"/>
        </w:rPr>
        <w:t>th</w:t>
      </w:r>
      <w:r w:rsidR="00563948" w:rsidRPr="005C0B9B">
        <w:t xml:space="preserve"> meeting of the Council of the Global Environment Facility and </w:t>
      </w:r>
      <w:r w:rsidR="00563948" w:rsidRPr="005C0B9B">
        <w:rPr>
          <w:i/>
          <w:iCs/>
        </w:rPr>
        <w:t>encourages</w:t>
      </w:r>
      <w:r w:rsidR="00563948" w:rsidRPr="005C0B9B">
        <w:t xml:space="preserve"> the Global Environment Facility to reinforce its efforts to mobilize and engage with private sector actors during its eighth replenishment</w:t>
      </w:r>
      <w:r w:rsidR="003F35DC">
        <w:t xml:space="preserve"> cycle</w:t>
      </w:r>
      <w:r w:rsidR="00563948" w:rsidRPr="005C0B9B">
        <w:t xml:space="preserve">; </w:t>
      </w:r>
    </w:p>
    <w:p w14:paraId="54A54EB7" w14:textId="23DB1DA5" w:rsidR="00563948" w:rsidRPr="005C0B9B" w:rsidRDefault="00AB66BB" w:rsidP="00AB66BB">
      <w:pPr>
        <w:pStyle w:val="RegSingleTxtG"/>
      </w:pPr>
      <w:r w:rsidRPr="005C0B9B">
        <w:t>21.</w:t>
      </w:r>
      <w:r w:rsidRPr="005C0B9B">
        <w:tab/>
      </w:r>
      <w:r w:rsidR="00563948" w:rsidRPr="005C0B9B">
        <w:rPr>
          <w:i/>
          <w:iCs/>
        </w:rPr>
        <w:t>Requests</w:t>
      </w:r>
      <w:r w:rsidR="00563948" w:rsidRPr="005C0B9B">
        <w:t xml:space="preserve"> the Global Environment Facility, from existing allocations in the Blended Finance Global Programme, to further explore risk-taking and to foster innovation in the context of its programming </w:t>
      </w:r>
      <w:r w:rsidR="00563948">
        <w:t>in order</w:t>
      </w:r>
      <w:r w:rsidR="00563948" w:rsidRPr="005C0B9B">
        <w:t xml:space="preserve"> to us</w:t>
      </w:r>
      <w:r w:rsidR="00563948">
        <w:t>e</w:t>
      </w:r>
      <w:r w:rsidR="00563948" w:rsidRPr="005C0B9B">
        <w:t xml:space="preserve"> its concessional financing more effectively and </w:t>
      </w:r>
      <w:r w:rsidR="00563948">
        <w:t>mobilize</w:t>
      </w:r>
      <w:r w:rsidR="00563948" w:rsidRPr="005C0B9B">
        <w:t xml:space="preserve"> additional private funds; </w:t>
      </w:r>
    </w:p>
    <w:p w14:paraId="64C9ADDA" w14:textId="4FF064EA" w:rsidR="00563948" w:rsidRPr="005C0B9B" w:rsidRDefault="00AB66BB" w:rsidP="00AB66BB">
      <w:pPr>
        <w:pStyle w:val="RegSingleTxtG"/>
      </w:pPr>
      <w:bookmarkStart w:id="205" w:name="_Hlk153062821"/>
      <w:r w:rsidRPr="005C0B9B">
        <w:t>22.</w:t>
      </w:r>
      <w:r w:rsidRPr="005C0B9B">
        <w:tab/>
      </w:r>
      <w:r w:rsidR="00563948" w:rsidRPr="005C0B9B">
        <w:rPr>
          <w:i/>
          <w:iCs/>
        </w:rPr>
        <w:t>Welcomes</w:t>
      </w:r>
      <w:r w:rsidR="00563948" w:rsidRPr="005C0B9B">
        <w:t xml:space="preserve"> the policy on gender equality</w:t>
      </w:r>
      <w:r w:rsidR="00A46FEB" w:rsidRPr="003D62B6">
        <w:rPr>
          <w:rStyle w:val="FootnoteReference"/>
          <w:szCs w:val="18"/>
        </w:rPr>
        <w:footnoteReference w:id="85"/>
      </w:r>
      <w:r w:rsidR="00563948" w:rsidRPr="005C0B9B">
        <w:t xml:space="preserve"> adopted by the Council of the Global Environment Facility and </w:t>
      </w:r>
      <w:r w:rsidR="00563948" w:rsidRPr="005C0B9B">
        <w:rPr>
          <w:i/>
          <w:iCs/>
        </w:rPr>
        <w:t>encourages</w:t>
      </w:r>
      <w:r w:rsidR="00563948" w:rsidRPr="005C0B9B">
        <w:t xml:space="preserve"> the Global Environment Facility to ensure that all its implementing agencies apply this policy; </w:t>
      </w:r>
    </w:p>
    <w:bookmarkEnd w:id="205"/>
    <w:p w14:paraId="281F6933" w14:textId="7CD3444E" w:rsidR="00563948" w:rsidRPr="005C0B9B" w:rsidRDefault="00AB66BB" w:rsidP="00AB66BB">
      <w:pPr>
        <w:pStyle w:val="RegSingleTxtG"/>
      </w:pPr>
      <w:r w:rsidRPr="005C0B9B">
        <w:t>23.</w:t>
      </w:r>
      <w:r w:rsidRPr="005C0B9B">
        <w:tab/>
      </w:r>
      <w:r w:rsidR="00563948">
        <w:rPr>
          <w:i/>
          <w:iCs/>
        </w:rPr>
        <w:t>Also e</w:t>
      </w:r>
      <w:r w:rsidR="00563948" w:rsidRPr="005C0B9B">
        <w:rPr>
          <w:i/>
          <w:iCs/>
        </w:rPr>
        <w:t>ncourages</w:t>
      </w:r>
      <w:r w:rsidR="00563948" w:rsidRPr="008C7E73">
        <w:t xml:space="preserve"> </w:t>
      </w:r>
      <w:r w:rsidR="00563948" w:rsidRPr="005C0B9B">
        <w:t xml:space="preserve">the Global Environment Facility to further explore ways to provide support for assessing </w:t>
      </w:r>
      <w:r w:rsidR="00563948">
        <w:t xml:space="preserve">the </w:t>
      </w:r>
      <w:r w:rsidR="00563948" w:rsidRPr="005C0B9B">
        <w:t xml:space="preserve">needs and priorities </w:t>
      </w:r>
      <w:r w:rsidR="00563948">
        <w:t xml:space="preserve">of </w:t>
      </w:r>
      <w:r w:rsidR="00563948" w:rsidRPr="005C0B9B">
        <w:t>developing countr</w:t>
      </w:r>
      <w:r w:rsidR="00563948">
        <w:t>ies</w:t>
      </w:r>
      <w:r w:rsidR="00563948" w:rsidRPr="003D62B6">
        <w:rPr>
          <w:rStyle w:val="FootnoteReference"/>
          <w:szCs w:val="18"/>
        </w:rPr>
        <w:footnoteReference w:id="86"/>
      </w:r>
      <w:r w:rsidR="00563948" w:rsidRPr="005C0B9B">
        <w:t xml:space="preserve"> in a country-driven manner, including technology and capacity-building needs, and for translating climate finance needs into action;</w:t>
      </w:r>
    </w:p>
    <w:p w14:paraId="58139DAC" w14:textId="6AB686D5" w:rsidR="00563948" w:rsidRPr="005C0B9B" w:rsidRDefault="00AB66BB" w:rsidP="00AB66BB">
      <w:pPr>
        <w:pStyle w:val="RegSingleTxtG"/>
      </w:pPr>
      <w:bookmarkStart w:id="206" w:name="_Ref155970364"/>
      <w:r w:rsidRPr="005C0B9B">
        <w:t>24.</w:t>
      </w:r>
      <w:r w:rsidRPr="005C0B9B">
        <w:tab/>
      </w:r>
      <w:r w:rsidR="00563948" w:rsidRPr="005C0B9B">
        <w:rPr>
          <w:i/>
          <w:iCs/>
        </w:rPr>
        <w:t>Invites</w:t>
      </w:r>
      <w:r w:rsidR="00563948" w:rsidRPr="005C0B9B">
        <w:t xml:space="preserve"> Parties to submit to the secretariat their views and recommendations on elements of guidance for the Global Environment Facility via the submission portal</w:t>
      </w:r>
      <w:r w:rsidR="00563948" w:rsidRPr="003D62B6">
        <w:rPr>
          <w:rStyle w:val="FootnoteReference"/>
        </w:rPr>
        <w:footnoteReference w:id="87"/>
      </w:r>
      <w:r w:rsidR="00563948" w:rsidRPr="005C0B9B">
        <w:t xml:space="preserve"> no later than 12 weeks prior to the twenty-ninth session of the Conference of the Parties (November 2024);</w:t>
      </w:r>
      <w:bookmarkEnd w:id="206"/>
    </w:p>
    <w:p w14:paraId="0394A8A7" w14:textId="26461C40" w:rsidR="00563948" w:rsidRPr="005C0B9B" w:rsidRDefault="00AB66BB" w:rsidP="00AB66BB">
      <w:pPr>
        <w:pStyle w:val="RegSingleTxtG"/>
      </w:pPr>
      <w:r w:rsidRPr="005C0B9B">
        <w:t>25.</w:t>
      </w:r>
      <w:r w:rsidRPr="005C0B9B">
        <w:tab/>
      </w:r>
      <w:r w:rsidR="00563948" w:rsidRPr="005C0B9B">
        <w:rPr>
          <w:i/>
          <w:iCs/>
        </w:rPr>
        <w:t>Requests</w:t>
      </w:r>
      <w:r w:rsidR="00563948" w:rsidRPr="005C0B9B">
        <w:t xml:space="preserve"> the Standing Committee on Finance to take into consideration the submissions referred to in paragraph </w:t>
      </w:r>
      <w:r w:rsidR="00317898">
        <w:rPr>
          <w:cs/>
        </w:rPr>
        <w:t>‎</w:t>
      </w:r>
      <w:r w:rsidR="00317898">
        <w:t>24 above</w:t>
      </w:r>
      <w:r w:rsidR="00305522">
        <w:t xml:space="preserve"> </w:t>
      </w:r>
      <w:r w:rsidR="00563948" w:rsidRPr="005C0B9B">
        <w:t>in preparing its draft guidance for the Global Environment Facility and to include in its annual report to the Conference of the Parties information on the steps it has taken to implement the guidance provided in this decision;</w:t>
      </w:r>
    </w:p>
    <w:p w14:paraId="7916C7FC" w14:textId="54EFE320" w:rsidR="00563948" w:rsidRPr="005C0B9B" w:rsidRDefault="00AB66BB" w:rsidP="00AB66BB">
      <w:pPr>
        <w:pStyle w:val="RegSingleTxtG"/>
      </w:pPr>
      <w:r w:rsidRPr="005C0B9B">
        <w:t>26.</w:t>
      </w:r>
      <w:r w:rsidRPr="005C0B9B">
        <w:tab/>
      </w:r>
      <w:r w:rsidR="00563948" w:rsidRPr="005C0B9B">
        <w:rPr>
          <w:i/>
          <w:iCs/>
        </w:rPr>
        <w:t>Takes</w:t>
      </w:r>
      <w:r w:rsidR="00563948" w:rsidRPr="005C0B9B">
        <w:rPr>
          <w:i/>
        </w:rPr>
        <w:t xml:space="preserve"> note</w:t>
      </w:r>
      <w:r w:rsidR="00563948" w:rsidRPr="005C0B9B">
        <w:t xml:space="preserve"> of decision </w:t>
      </w:r>
      <w:r w:rsidR="00687030">
        <w:t>11</w:t>
      </w:r>
      <w:r w:rsidR="00563948" w:rsidRPr="005C0B9B">
        <w:t xml:space="preserve">/CMA.5 and </w:t>
      </w:r>
      <w:r w:rsidR="00563948" w:rsidRPr="005C0B9B">
        <w:rPr>
          <w:i/>
          <w:iCs/>
        </w:rPr>
        <w:t>decides</w:t>
      </w:r>
      <w:r w:rsidR="00563948" w:rsidRPr="005C0B9B">
        <w:t xml:space="preserve"> to transmit to the Global Environment Facility the guidance from the Conference of the Parties serving as the meeting of the Parties to the Paris Agreement contained in paragraphs 2–12 of that decision.</w:t>
      </w:r>
      <w:r w:rsidR="00563948" w:rsidRPr="00B500DE">
        <w:rPr>
          <w:rStyle w:val="FootnoteReference"/>
        </w:rPr>
        <w:footnoteReference w:id="88"/>
      </w:r>
    </w:p>
    <w:p w14:paraId="571EA5E3" w14:textId="06A1344C" w:rsidR="000A416F" w:rsidRPr="002445B1" w:rsidRDefault="004A248C" w:rsidP="004F68D3">
      <w:pPr>
        <w:pStyle w:val="RegSingleTxtG"/>
        <w:spacing w:after="0" w:line="20" w:lineRule="atLeast"/>
        <w:jc w:val="right"/>
        <w:rPr>
          <w:i/>
          <w:iCs/>
        </w:rPr>
      </w:pPr>
      <w:r>
        <w:rPr>
          <w:i/>
          <w:iCs/>
        </w:rPr>
        <w:t>6</w:t>
      </w:r>
      <w:r w:rsidRPr="004A248C">
        <w:rPr>
          <w:i/>
          <w:iCs/>
          <w:vertAlign w:val="superscript"/>
        </w:rPr>
        <w:t>th</w:t>
      </w:r>
      <w:r>
        <w:rPr>
          <w:i/>
          <w:iCs/>
        </w:rPr>
        <w:t xml:space="preserve"> </w:t>
      </w:r>
      <w:r w:rsidR="000A416F" w:rsidRPr="002445B1">
        <w:rPr>
          <w:i/>
          <w:iCs/>
        </w:rPr>
        <w:t>plenary me</w:t>
      </w:r>
      <w:r w:rsidR="00A00EBC">
        <w:rPr>
          <w:i/>
          <w:iCs/>
        </w:rPr>
        <w:t>e</w:t>
      </w:r>
      <w:r w:rsidR="000A416F" w:rsidRPr="002445B1">
        <w:rPr>
          <w:i/>
          <w:iCs/>
        </w:rPr>
        <w:t>ting</w:t>
      </w:r>
    </w:p>
    <w:p w14:paraId="4DCED599" w14:textId="77777777" w:rsidR="000A416F" w:rsidRPr="00D344A3" w:rsidRDefault="000A416F" w:rsidP="004F68D3">
      <w:pPr>
        <w:pStyle w:val="RegSingleTxtG"/>
        <w:spacing w:after="0" w:line="20" w:lineRule="atLeast"/>
        <w:jc w:val="right"/>
        <w:rPr>
          <w:i/>
          <w:iCs/>
        </w:rPr>
      </w:pPr>
      <w:r w:rsidRPr="002445B1">
        <w:rPr>
          <w:i/>
          <w:iCs/>
        </w:rPr>
        <w:t>13 December 2023</w:t>
      </w:r>
    </w:p>
    <w:p w14:paraId="2ED6814F" w14:textId="77777777" w:rsidR="000A416F" w:rsidRDefault="000A416F" w:rsidP="00AB66BB">
      <w:pPr>
        <w:pStyle w:val="RegH23G"/>
        <w:ind w:hanging="454"/>
      </w:pPr>
    </w:p>
    <w:p w14:paraId="299C2B8F" w14:textId="1CF2EF64" w:rsidR="00A16140" w:rsidRDefault="00A16140" w:rsidP="00AB66BB">
      <w:pPr>
        <w:pStyle w:val="RegH4G"/>
        <w:ind w:hanging="454"/>
        <w:sectPr w:rsidR="00A16140" w:rsidSect="00263E39">
          <w:headerReference w:type="even" r:id="rId54"/>
          <w:headerReference w:type="default" r:id="rId55"/>
          <w:footerReference w:type="even" r:id="rId56"/>
          <w:footerReference w:type="default" r:id="rId57"/>
          <w:footnotePr>
            <w:numRestart w:val="eachSect"/>
          </w:footnotePr>
          <w:pgSz w:w="11906" w:h="16838" w:code="9"/>
          <w:pgMar w:top="1417" w:right="1134" w:bottom="1134" w:left="1134" w:header="850" w:footer="567" w:gutter="0"/>
          <w:cols w:space="708"/>
          <w:docGrid w:linePitch="360"/>
        </w:sectPr>
      </w:pPr>
    </w:p>
    <w:p w14:paraId="2889F454" w14:textId="056DF0BD" w:rsidR="00BC6A85" w:rsidRDefault="00BE5749" w:rsidP="00AC2A67">
      <w:pPr>
        <w:pStyle w:val="HChG"/>
      </w:pPr>
      <w:r>
        <w:tab/>
      </w:r>
      <w:bookmarkStart w:id="207" w:name="_Toc161208080"/>
      <w:bookmarkStart w:id="208" w:name="Decision8"/>
      <w:r w:rsidR="00AC2A67">
        <w:tab/>
      </w:r>
      <w:r w:rsidR="00BC6A85" w:rsidRPr="00D46017">
        <w:t xml:space="preserve">Decision </w:t>
      </w:r>
      <w:r w:rsidR="00BC6A85">
        <w:t>8</w:t>
      </w:r>
      <w:r w:rsidR="00BC6A85" w:rsidRPr="00D46017">
        <w:t>/CP.28</w:t>
      </w:r>
      <w:bookmarkEnd w:id="207"/>
    </w:p>
    <w:bookmarkEnd w:id="208"/>
    <w:p w14:paraId="4F6F024C" w14:textId="52B939E5" w:rsidR="00BC6A85" w:rsidRPr="009B600A" w:rsidRDefault="00BE5749" w:rsidP="00BE5749">
      <w:pPr>
        <w:pStyle w:val="HChG"/>
      </w:pPr>
      <w:r>
        <w:tab/>
      </w:r>
      <w:r>
        <w:tab/>
      </w:r>
      <w:r w:rsidR="00BC6A85" w:rsidRPr="00D46017">
        <w:t>Compilation and synthesis of, and summary report on the in</w:t>
      </w:r>
      <w:r w:rsidR="00003BE3">
        <w:noBreakHyphen/>
      </w:r>
      <w:r w:rsidR="00BC6A85" w:rsidRPr="00D46017">
        <w:t>session workshop on, biennial communications of information related to Article 9, paragraph 5, of the Paris Agreement</w:t>
      </w:r>
    </w:p>
    <w:p w14:paraId="70B7F7E5" w14:textId="4892DD9A" w:rsidR="00BC6A85" w:rsidRPr="00285C2D" w:rsidRDefault="00285C2D" w:rsidP="00285C2D">
      <w:pPr>
        <w:tabs>
          <w:tab w:val="left" w:pos="720"/>
        </w:tabs>
        <w:spacing w:after="120"/>
        <w:ind w:left="1134" w:right="1133"/>
        <w:jc w:val="both"/>
        <w:rPr>
          <w:i/>
        </w:rPr>
      </w:pPr>
      <w:r>
        <w:rPr>
          <w:bCs/>
          <w:i/>
          <w:iCs/>
        </w:rPr>
        <w:tab/>
      </w:r>
      <w:r>
        <w:rPr>
          <w:bCs/>
          <w:i/>
          <w:iCs/>
        </w:rPr>
        <w:tab/>
      </w:r>
      <w:r w:rsidR="00BC6A85" w:rsidRPr="004F68D3">
        <w:rPr>
          <w:i/>
        </w:rPr>
        <w:t>The Conference of the Parties</w:t>
      </w:r>
      <w:r w:rsidR="00BC6A85" w:rsidRPr="00410A03">
        <w:rPr>
          <w:iCs/>
        </w:rPr>
        <w:t>,</w:t>
      </w:r>
      <w:r w:rsidR="00BC6A85" w:rsidRPr="00285C2D">
        <w:rPr>
          <w:i/>
        </w:rPr>
        <w:t xml:space="preserve"> </w:t>
      </w:r>
    </w:p>
    <w:p w14:paraId="5CAE07AC" w14:textId="4D170CDA" w:rsidR="00BC6A85" w:rsidRPr="004F68D3" w:rsidRDefault="00285C2D" w:rsidP="00285C2D">
      <w:pPr>
        <w:tabs>
          <w:tab w:val="left" w:pos="720"/>
        </w:tabs>
        <w:spacing w:after="120"/>
        <w:ind w:left="1134" w:right="1133"/>
        <w:jc w:val="both"/>
      </w:pPr>
      <w:r>
        <w:rPr>
          <w:i/>
          <w:iCs/>
        </w:rPr>
        <w:tab/>
      </w:r>
      <w:r w:rsidR="00BC6A85" w:rsidRPr="004F68D3">
        <w:rPr>
          <w:i/>
        </w:rPr>
        <w:tab/>
      </w:r>
      <w:r w:rsidR="00BC6A85" w:rsidRPr="00424BF7">
        <w:rPr>
          <w:i/>
        </w:rPr>
        <w:t xml:space="preserve">Recalling </w:t>
      </w:r>
      <w:r w:rsidR="00BC6A85" w:rsidRPr="00424BF7">
        <w:rPr>
          <w:iCs/>
        </w:rPr>
        <w:t>Articles 4 and 11 of the Convention</w:t>
      </w:r>
      <w:r w:rsidR="00BC6A85">
        <w:rPr>
          <w:iCs/>
        </w:rPr>
        <w:t>,</w:t>
      </w:r>
    </w:p>
    <w:p w14:paraId="1B693883" w14:textId="7EC6B314" w:rsidR="00BC6A85" w:rsidRPr="00285C2D" w:rsidRDefault="00285C2D" w:rsidP="00285C2D">
      <w:pPr>
        <w:tabs>
          <w:tab w:val="left" w:pos="720"/>
        </w:tabs>
        <w:spacing w:after="120"/>
        <w:ind w:left="1134" w:right="1133"/>
        <w:jc w:val="both"/>
        <w:rPr>
          <w:i/>
        </w:rPr>
      </w:pPr>
      <w:r>
        <w:rPr>
          <w:i/>
          <w:iCs/>
        </w:rPr>
        <w:tab/>
      </w:r>
      <w:r>
        <w:rPr>
          <w:i/>
          <w:iCs/>
        </w:rPr>
        <w:tab/>
      </w:r>
      <w:r w:rsidR="00BC6A85">
        <w:rPr>
          <w:i/>
        </w:rPr>
        <w:t>Also r</w:t>
      </w:r>
      <w:r w:rsidR="00BC6A85" w:rsidRPr="00424BF7">
        <w:rPr>
          <w:i/>
        </w:rPr>
        <w:t>ecalling</w:t>
      </w:r>
      <w:r w:rsidR="00BC6A85" w:rsidRPr="00424BF7">
        <w:rPr>
          <w:i/>
          <w:iCs/>
        </w:rPr>
        <w:t xml:space="preserve"> </w:t>
      </w:r>
      <w:r w:rsidR="00BC6A85" w:rsidRPr="00410A03">
        <w:rPr>
          <w:iCs/>
        </w:rPr>
        <w:t>decisions 8/CP.26, 12/CMA.1 and 14/CMA.3,</w:t>
      </w:r>
    </w:p>
    <w:p w14:paraId="2EA9CA10" w14:textId="26BDA857" w:rsidR="00BC6A85" w:rsidRDefault="00AB66BB" w:rsidP="00AB66BB">
      <w:pPr>
        <w:pStyle w:val="RegSingleTxtG"/>
      </w:pPr>
      <w:r>
        <w:t>1.</w:t>
      </w:r>
      <w:r>
        <w:tab/>
      </w:r>
      <w:r w:rsidR="00BC6A85">
        <w:rPr>
          <w:i/>
        </w:rPr>
        <w:t>Notes</w:t>
      </w:r>
      <w:r w:rsidR="00BC6A85">
        <w:t xml:space="preserve"> the compilation and synthesis</w:t>
      </w:r>
      <w:r w:rsidR="00BC6A85">
        <w:rPr>
          <w:rStyle w:val="FootnoteReference"/>
        </w:rPr>
        <w:footnoteReference w:id="89"/>
      </w:r>
      <w:r w:rsidR="00BC6A85">
        <w:t xml:space="preserve"> prepared by the secretariat of the information contained in the second biennial communications submitted by Parties in accordance with Article 9, paragraph 5, of the Paris Agreement</w:t>
      </w:r>
      <w:r w:rsidR="00BC6A85" w:rsidRPr="00E11211">
        <w:t>;</w:t>
      </w:r>
    </w:p>
    <w:p w14:paraId="42B9A4CC" w14:textId="0AA63EA3" w:rsidR="00BC6A85" w:rsidRDefault="00AB66BB" w:rsidP="00AB66BB">
      <w:pPr>
        <w:pStyle w:val="RegSingleTxtG"/>
      </w:pPr>
      <w:r>
        <w:t>2.</w:t>
      </w:r>
      <w:r>
        <w:tab/>
      </w:r>
      <w:r w:rsidR="00BC6A85" w:rsidRPr="00173AB5">
        <w:rPr>
          <w:i/>
        </w:rPr>
        <w:t>Also</w:t>
      </w:r>
      <w:r w:rsidR="00BC6A85" w:rsidRPr="00173AB5">
        <w:rPr>
          <w:i/>
          <w:iCs/>
        </w:rPr>
        <w:t xml:space="preserve"> </w:t>
      </w:r>
      <w:r w:rsidR="00BC6A85">
        <w:rPr>
          <w:i/>
          <w:iCs/>
        </w:rPr>
        <w:t>notes</w:t>
      </w:r>
      <w:r w:rsidR="00BC6A85" w:rsidRPr="004F68D3">
        <w:rPr>
          <w:i/>
        </w:rPr>
        <w:t xml:space="preserve"> </w:t>
      </w:r>
      <w:r w:rsidR="00BC6A85" w:rsidRPr="00EF222F">
        <w:t>the summary report</w:t>
      </w:r>
      <w:r w:rsidR="00BC6A85">
        <w:rPr>
          <w:rStyle w:val="FootnoteReference"/>
        </w:rPr>
        <w:footnoteReference w:id="90"/>
      </w:r>
      <w:r w:rsidR="00BC6A85" w:rsidRPr="00EF222F">
        <w:t xml:space="preserve"> </w:t>
      </w:r>
      <w:r w:rsidR="00BC6A85" w:rsidRPr="001221C3">
        <w:t>on the</w:t>
      </w:r>
      <w:r w:rsidR="00BC6A85">
        <w:t xml:space="preserve"> second</w:t>
      </w:r>
      <w:r w:rsidR="00BC6A85" w:rsidRPr="001221C3">
        <w:t xml:space="preserve"> </w:t>
      </w:r>
      <w:r w:rsidR="00BC6A85">
        <w:t xml:space="preserve">biennial in-session workshop on </w:t>
      </w:r>
      <w:r w:rsidR="00BC6A85" w:rsidRPr="004F68D3">
        <w:t>information to be provided by Parties in accordance with Article 9, paragraph 5, of the Paris Agreement, held on 6 June 2023;</w:t>
      </w:r>
      <w:r w:rsidR="00BC6A85" w:rsidRPr="00D70861">
        <w:t xml:space="preserve"> </w:t>
      </w:r>
    </w:p>
    <w:p w14:paraId="66F40FE8" w14:textId="7C880EA1" w:rsidR="00BC6A85" w:rsidRDefault="00AB66BB" w:rsidP="00AB66BB">
      <w:pPr>
        <w:pStyle w:val="RegSingleTxtG"/>
      </w:pPr>
      <w:r>
        <w:t>3.</w:t>
      </w:r>
      <w:r>
        <w:tab/>
      </w:r>
      <w:r w:rsidR="00BC6A85" w:rsidRPr="0034439B">
        <w:rPr>
          <w:i/>
          <w:iCs/>
        </w:rPr>
        <w:t xml:space="preserve">Takes note </w:t>
      </w:r>
      <w:r w:rsidR="00BC6A85" w:rsidRPr="002877D6">
        <w:t>of</w:t>
      </w:r>
      <w:r w:rsidR="00BC6A85" w:rsidRPr="0034439B">
        <w:t xml:space="preserve"> decision</w:t>
      </w:r>
      <w:r w:rsidR="00BC6A85" w:rsidRPr="00424BF7">
        <w:t xml:space="preserve"> </w:t>
      </w:r>
      <w:r w:rsidR="00CB6176">
        <w:t>13</w:t>
      </w:r>
      <w:r w:rsidR="00BC6A85" w:rsidRPr="00424BF7">
        <w:t>/CMA.</w:t>
      </w:r>
      <w:r w:rsidR="00BC6A85">
        <w:t>5</w:t>
      </w:r>
      <w:r w:rsidR="00BC6A85" w:rsidRPr="00424BF7">
        <w:t xml:space="preserve">. </w:t>
      </w:r>
    </w:p>
    <w:p w14:paraId="0ECC8027" w14:textId="34B509FD" w:rsidR="000A416F" w:rsidRPr="002445B1" w:rsidRDefault="004A248C" w:rsidP="004F68D3">
      <w:pPr>
        <w:pStyle w:val="RegSingleTxtG"/>
        <w:spacing w:after="0" w:line="20" w:lineRule="atLeast"/>
        <w:jc w:val="right"/>
        <w:rPr>
          <w:i/>
          <w:iCs/>
        </w:rPr>
      </w:pPr>
      <w:r>
        <w:rPr>
          <w:i/>
          <w:iCs/>
        </w:rPr>
        <w:t>6</w:t>
      </w:r>
      <w:r w:rsidRPr="004A248C">
        <w:rPr>
          <w:i/>
          <w:iCs/>
          <w:vertAlign w:val="superscript"/>
        </w:rPr>
        <w:t>th</w:t>
      </w:r>
      <w:r>
        <w:rPr>
          <w:i/>
          <w:iCs/>
        </w:rPr>
        <w:t xml:space="preserve"> </w:t>
      </w:r>
      <w:r w:rsidR="000A416F" w:rsidRPr="002445B1">
        <w:rPr>
          <w:i/>
          <w:iCs/>
        </w:rPr>
        <w:t>plenary me</w:t>
      </w:r>
      <w:r w:rsidR="00A00EBC">
        <w:rPr>
          <w:i/>
          <w:iCs/>
        </w:rPr>
        <w:t>e</w:t>
      </w:r>
      <w:r w:rsidR="000A416F" w:rsidRPr="002445B1">
        <w:rPr>
          <w:i/>
          <w:iCs/>
        </w:rPr>
        <w:t>ting</w:t>
      </w:r>
    </w:p>
    <w:p w14:paraId="565D189B" w14:textId="77777777" w:rsidR="000A416F" w:rsidRPr="00D344A3" w:rsidRDefault="000A416F" w:rsidP="004F68D3">
      <w:pPr>
        <w:pStyle w:val="RegSingleTxtG"/>
        <w:spacing w:after="0" w:line="20" w:lineRule="atLeast"/>
        <w:jc w:val="right"/>
        <w:rPr>
          <w:i/>
          <w:iCs/>
        </w:rPr>
      </w:pPr>
      <w:r w:rsidRPr="002445B1">
        <w:rPr>
          <w:i/>
          <w:iCs/>
        </w:rPr>
        <w:t>13 December 2023</w:t>
      </w:r>
    </w:p>
    <w:p w14:paraId="45420461" w14:textId="77777777" w:rsidR="00BC6A85" w:rsidRPr="00723D62" w:rsidRDefault="00BC6A85" w:rsidP="00BC6A85">
      <w:pPr>
        <w:pStyle w:val="RegSingleTxtG"/>
        <w:ind w:left="1135"/>
      </w:pPr>
    </w:p>
    <w:p w14:paraId="27DBB6E7" w14:textId="77777777" w:rsidR="00025A45" w:rsidRDefault="00025A45" w:rsidP="00AB66BB">
      <w:pPr>
        <w:pStyle w:val="RegH1G"/>
        <w:ind w:hanging="454"/>
        <w:sectPr w:rsidR="00025A45" w:rsidSect="00263E39">
          <w:headerReference w:type="even" r:id="rId58"/>
          <w:headerReference w:type="default" r:id="rId59"/>
          <w:footerReference w:type="default" r:id="rId60"/>
          <w:footnotePr>
            <w:numRestart w:val="eachSect"/>
          </w:footnotePr>
          <w:pgSz w:w="11906" w:h="16838" w:code="9"/>
          <w:pgMar w:top="1417" w:right="1134" w:bottom="1134" w:left="1134" w:header="850" w:footer="567" w:gutter="0"/>
          <w:cols w:space="708"/>
          <w:docGrid w:linePitch="360"/>
        </w:sectPr>
      </w:pPr>
    </w:p>
    <w:p w14:paraId="330471CB" w14:textId="5DF2DB94" w:rsidR="00025A45" w:rsidRDefault="00BE5749" w:rsidP="00AE3811">
      <w:pPr>
        <w:pStyle w:val="HChG"/>
      </w:pPr>
      <w:r>
        <w:tab/>
      </w:r>
      <w:bookmarkStart w:id="209" w:name="_Toc161208081"/>
      <w:bookmarkStart w:id="210" w:name="Decision9"/>
      <w:r w:rsidR="00AE3811">
        <w:tab/>
      </w:r>
      <w:r w:rsidR="00025A45" w:rsidRPr="00E26352">
        <w:t xml:space="preserve">Decision </w:t>
      </w:r>
      <w:r w:rsidR="00025A45">
        <w:t>9</w:t>
      </w:r>
      <w:r w:rsidR="00025A45" w:rsidRPr="00E26352">
        <w:t>/CP.28</w:t>
      </w:r>
      <w:bookmarkEnd w:id="209"/>
    </w:p>
    <w:bookmarkEnd w:id="210"/>
    <w:p w14:paraId="4C8E4339" w14:textId="08EDE613" w:rsidR="00025A45" w:rsidRPr="009B600A" w:rsidRDefault="00BE5749" w:rsidP="00BE5749">
      <w:pPr>
        <w:pStyle w:val="HChG"/>
      </w:pPr>
      <w:r>
        <w:tab/>
      </w:r>
      <w:r>
        <w:tab/>
      </w:r>
      <w:r w:rsidR="00025A45" w:rsidRPr="00C1384B">
        <w:t>Enhancing climate technology development and transfer through the Technology Mechanism</w:t>
      </w:r>
    </w:p>
    <w:p w14:paraId="08B5D0AE" w14:textId="29C83C9A" w:rsidR="00025A45" w:rsidRPr="004F68D3" w:rsidRDefault="00285C2D" w:rsidP="00285C2D">
      <w:pPr>
        <w:tabs>
          <w:tab w:val="left" w:pos="720"/>
        </w:tabs>
        <w:spacing w:after="120"/>
        <w:ind w:left="1134" w:right="1133"/>
        <w:jc w:val="both"/>
        <w:rPr>
          <w:lang w:val="en-US"/>
        </w:rPr>
      </w:pPr>
      <w:r>
        <w:rPr>
          <w:bCs/>
          <w:i/>
          <w:iCs/>
        </w:rPr>
        <w:tab/>
      </w:r>
      <w:r>
        <w:rPr>
          <w:bCs/>
          <w:i/>
          <w:iCs/>
        </w:rPr>
        <w:tab/>
      </w:r>
      <w:r w:rsidR="00025A45" w:rsidRPr="00285C2D">
        <w:rPr>
          <w:i/>
        </w:rPr>
        <w:t>The</w:t>
      </w:r>
      <w:r w:rsidR="00025A45" w:rsidRPr="008926FB">
        <w:rPr>
          <w:i/>
          <w:lang w:val="en-US"/>
        </w:rPr>
        <w:t xml:space="preserve"> Conference of the</w:t>
      </w:r>
      <w:r w:rsidR="00025A45">
        <w:rPr>
          <w:i/>
          <w:lang w:val="en-US"/>
        </w:rPr>
        <w:t xml:space="preserve"> Parties</w:t>
      </w:r>
      <w:r w:rsidR="00025A45" w:rsidRPr="00EF0494">
        <w:rPr>
          <w:lang w:val="en-US"/>
        </w:rPr>
        <w:t>,</w:t>
      </w:r>
      <w:r w:rsidR="00025A45" w:rsidRPr="004F68D3">
        <w:rPr>
          <w:lang w:val="en-US"/>
        </w:rPr>
        <w:t xml:space="preserve"> </w:t>
      </w:r>
    </w:p>
    <w:p w14:paraId="42135710" w14:textId="20F5510A" w:rsidR="00025A45" w:rsidRPr="004F68D3" w:rsidRDefault="00285C2D" w:rsidP="00285C2D">
      <w:pPr>
        <w:tabs>
          <w:tab w:val="left" w:pos="720"/>
        </w:tabs>
        <w:spacing w:after="120"/>
        <w:ind w:left="1134" w:right="1133"/>
        <w:jc w:val="both"/>
        <w:rPr>
          <w:rFonts w:asciiTheme="majorBidi" w:hAnsiTheme="majorBidi" w:cstheme="majorBidi"/>
        </w:rPr>
      </w:pPr>
      <w:r>
        <w:rPr>
          <w:rFonts w:asciiTheme="majorBidi" w:hAnsiTheme="majorBidi" w:cstheme="majorBidi"/>
          <w:i/>
          <w:iCs/>
        </w:rPr>
        <w:tab/>
      </w:r>
      <w:r>
        <w:rPr>
          <w:rFonts w:asciiTheme="majorBidi" w:hAnsiTheme="majorBidi" w:cstheme="majorBidi"/>
          <w:i/>
          <w:iCs/>
        </w:rPr>
        <w:tab/>
      </w:r>
      <w:r w:rsidR="00025A45" w:rsidRPr="00C1384B">
        <w:rPr>
          <w:rFonts w:asciiTheme="majorBidi" w:hAnsiTheme="majorBidi" w:cstheme="majorBidi"/>
          <w:i/>
          <w:iCs/>
        </w:rPr>
        <w:t xml:space="preserve">Recalling </w:t>
      </w:r>
      <w:r w:rsidR="00025A45" w:rsidRPr="00C1384B">
        <w:rPr>
          <w:rFonts w:asciiTheme="majorBidi" w:hAnsiTheme="majorBidi" w:cstheme="majorBidi"/>
        </w:rPr>
        <w:t>decisions</w:t>
      </w:r>
      <w:r w:rsidR="00025A45" w:rsidRPr="004F68D3">
        <w:rPr>
          <w:rFonts w:asciiTheme="majorBidi" w:hAnsiTheme="majorBidi" w:cstheme="majorBidi"/>
        </w:rPr>
        <w:t xml:space="preserve"> </w:t>
      </w:r>
      <w:r w:rsidR="00025A45" w:rsidRPr="00C1384B">
        <w:rPr>
          <w:rFonts w:asciiTheme="majorBidi" w:hAnsiTheme="majorBidi" w:cstheme="majorBidi"/>
        </w:rPr>
        <w:t xml:space="preserve">2/CP.17, 1/CP.21, 15/CP.22, 21/CP.22, 15/CP.23, 12/CP.24, 13/CP.24, 14/CP.25, 9/CP.26 and 18/CP.27, </w:t>
      </w:r>
    </w:p>
    <w:p w14:paraId="7AFFCEF6" w14:textId="67211DFB" w:rsidR="00025A45" w:rsidRPr="00C1384B" w:rsidRDefault="00AB66BB" w:rsidP="00AB66BB">
      <w:pPr>
        <w:pStyle w:val="RegSingleTxtG"/>
        <w:ind w:left="1135"/>
        <w:rPr>
          <w:rFonts w:asciiTheme="majorBidi" w:hAnsiTheme="majorBidi" w:cstheme="majorBidi"/>
        </w:rPr>
      </w:pPr>
      <w:r w:rsidRPr="00C1384B">
        <w:rPr>
          <w:rFonts w:asciiTheme="majorBidi" w:hAnsiTheme="majorBidi" w:cstheme="majorBidi"/>
          <w:iCs/>
        </w:rPr>
        <w:t>1.</w:t>
      </w:r>
      <w:r w:rsidRPr="00C1384B">
        <w:rPr>
          <w:rFonts w:asciiTheme="majorBidi" w:hAnsiTheme="majorBidi" w:cstheme="majorBidi"/>
          <w:iCs/>
        </w:rPr>
        <w:tab/>
      </w:r>
      <w:r w:rsidR="00025A45" w:rsidRPr="0072186F">
        <w:rPr>
          <w:rFonts w:asciiTheme="majorBidi" w:hAnsiTheme="majorBidi" w:cstheme="majorBidi"/>
          <w:i/>
          <w:iCs/>
        </w:rPr>
        <w:t>Welcomes</w:t>
      </w:r>
      <w:r w:rsidR="00025A45" w:rsidRPr="00C1384B">
        <w:rPr>
          <w:rFonts w:asciiTheme="majorBidi" w:hAnsiTheme="majorBidi" w:cstheme="majorBidi"/>
          <w:i/>
          <w:iCs/>
        </w:rPr>
        <w:t xml:space="preserve"> </w:t>
      </w:r>
      <w:r w:rsidR="00025A45" w:rsidRPr="00C1384B">
        <w:rPr>
          <w:rFonts w:asciiTheme="majorBidi" w:hAnsiTheme="majorBidi" w:cstheme="majorBidi"/>
        </w:rPr>
        <w:t>the joint annual report of the Technology Executive Committee and the Climate Technology Centre and Network for 2023</w:t>
      </w:r>
      <w:r w:rsidR="00025A45" w:rsidRPr="00C1384B">
        <w:rPr>
          <w:rStyle w:val="FootnoteReference"/>
          <w:rFonts w:cstheme="majorBidi"/>
        </w:rPr>
        <w:footnoteReference w:id="91"/>
      </w:r>
      <w:r w:rsidR="00025A45" w:rsidRPr="00C1384B">
        <w:rPr>
          <w:rFonts w:asciiTheme="majorBidi" w:hAnsiTheme="majorBidi" w:cstheme="majorBidi"/>
        </w:rPr>
        <w:t xml:space="preserve"> and the progress of the implementation of the joint work programme of the Technology Mechanism for 2023–2027;</w:t>
      </w:r>
      <w:r w:rsidR="00025A45" w:rsidRPr="00C1384B">
        <w:rPr>
          <w:rStyle w:val="FootnoteReference"/>
          <w:rFonts w:cstheme="majorBidi"/>
        </w:rPr>
        <w:footnoteReference w:id="92"/>
      </w:r>
      <w:r w:rsidR="00025A45" w:rsidRPr="00C1384B">
        <w:rPr>
          <w:rFonts w:asciiTheme="majorBidi" w:hAnsiTheme="majorBidi" w:cstheme="majorBidi"/>
        </w:rPr>
        <w:t xml:space="preserve"> </w:t>
      </w:r>
    </w:p>
    <w:p w14:paraId="42B39E84" w14:textId="1FAA663E" w:rsidR="00025A45" w:rsidRPr="00C1384B" w:rsidRDefault="00AB66BB" w:rsidP="00AB66BB">
      <w:pPr>
        <w:pStyle w:val="RegSingleTxtG"/>
        <w:ind w:left="1135"/>
        <w:rPr>
          <w:rFonts w:asciiTheme="majorBidi" w:hAnsiTheme="majorBidi" w:cstheme="majorBidi"/>
        </w:rPr>
      </w:pPr>
      <w:r w:rsidRPr="00C1384B">
        <w:rPr>
          <w:rFonts w:asciiTheme="majorBidi" w:hAnsiTheme="majorBidi" w:cstheme="majorBidi"/>
          <w:iCs/>
        </w:rPr>
        <w:t>2.</w:t>
      </w:r>
      <w:r w:rsidRPr="00C1384B">
        <w:rPr>
          <w:rFonts w:asciiTheme="majorBidi" w:hAnsiTheme="majorBidi" w:cstheme="majorBidi"/>
          <w:iCs/>
        </w:rPr>
        <w:tab/>
      </w:r>
      <w:r w:rsidR="00025A45" w:rsidRPr="00C1384B">
        <w:rPr>
          <w:rFonts w:asciiTheme="majorBidi" w:hAnsiTheme="majorBidi" w:cstheme="majorBidi"/>
          <w:i/>
          <w:iCs/>
        </w:rPr>
        <w:t xml:space="preserve">Also welcomes </w:t>
      </w:r>
      <w:r w:rsidR="00025A45" w:rsidRPr="00C1384B">
        <w:rPr>
          <w:rFonts w:asciiTheme="majorBidi" w:hAnsiTheme="majorBidi" w:cstheme="majorBidi"/>
        </w:rPr>
        <w:t>the enhanced coordination and collaboration between the Technology Executive Committee and the Climate Technology Centre and Network, including through their adoption of new and improved modalities of work for advancing implementation</w:t>
      </w:r>
      <w:r w:rsidR="00025A45" w:rsidRPr="00C1384B">
        <w:t xml:space="preserve"> </w:t>
      </w:r>
      <w:r w:rsidR="00025A45" w:rsidRPr="00C1384B">
        <w:rPr>
          <w:rFonts w:asciiTheme="majorBidi" w:hAnsiTheme="majorBidi" w:cstheme="majorBidi"/>
        </w:rPr>
        <w:t>of the joint work programme of the Technology Mechanism for 2023–2027 across their joint activities and common areas of work</w:t>
      </w:r>
      <w:r w:rsidR="00025A45">
        <w:rPr>
          <w:rFonts w:asciiTheme="majorBidi" w:hAnsiTheme="majorBidi" w:cstheme="majorBidi"/>
        </w:rPr>
        <w:t>;</w:t>
      </w:r>
      <w:r w:rsidR="00025A45" w:rsidRPr="00C1384B">
        <w:rPr>
          <w:rStyle w:val="FootnoteReference"/>
          <w:rFonts w:cstheme="majorBidi"/>
        </w:rPr>
        <w:footnoteReference w:id="93"/>
      </w:r>
    </w:p>
    <w:p w14:paraId="7FD4FE33" w14:textId="54CEE169" w:rsidR="00025A45" w:rsidRPr="00EF6CFC" w:rsidRDefault="00AB66BB" w:rsidP="00AB66BB">
      <w:pPr>
        <w:pStyle w:val="RegSingleTxtG"/>
        <w:ind w:left="1135"/>
        <w:rPr>
          <w:rStyle w:val="normaltextrun"/>
          <w:rFonts w:asciiTheme="majorBidi" w:hAnsiTheme="majorBidi" w:cstheme="majorBidi"/>
        </w:rPr>
      </w:pPr>
      <w:r w:rsidRPr="00EF6CFC">
        <w:rPr>
          <w:rStyle w:val="normaltextrun"/>
          <w:rFonts w:asciiTheme="majorBidi" w:hAnsiTheme="majorBidi" w:cstheme="majorBidi"/>
          <w:iCs/>
        </w:rPr>
        <w:t>3.</w:t>
      </w:r>
      <w:r w:rsidRPr="00EF6CFC">
        <w:rPr>
          <w:rStyle w:val="normaltextrun"/>
          <w:rFonts w:asciiTheme="majorBidi" w:hAnsiTheme="majorBidi" w:cstheme="majorBidi"/>
          <w:iCs/>
        </w:rPr>
        <w:tab/>
      </w:r>
      <w:r w:rsidR="00025A45" w:rsidRPr="00C1384B">
        <w:rPr>
          <w:rStyle w:val="normaltextrun"/>
          <w:rFonts w:asciiTheme="majorBidi" w:hAnsiTheme="majorBidi" w:cstheme="majorBidi"/>
          <w:i/>
          <w:iCs/>
          <w:shd w:val="clear" w:color="auto" w:fill="FFFFFF"/>
        </w:rPr>
        <w:t>Invites</w:t>
      </w:r>
      <w:r w:rsidR="00025A45" w:rsidRPr="00C1384B">
        <w:rPr>
          <w:rStyle w:val="normaltextrun"/>
          <w:rFonts w:asciiTheme="majorBidi" w:hAnsiTheme="majorBidi" w:cstheme="majorBidi"/>
          <w:shd w:val="clear" w:color="auto" w:fill="FFFFFF"/>
        </w:rPr>
        <w:t xml:space="preserve"> the </w:t>
      </w:r>
      <w:r w:rsidR="00025A45" w:rsidRPr="00C1384B">
        <w:rPr>
          <w:rFonts w:asciiTheme="majorBidi" w:hAnsiTheme="majorBidi" w:cstheme="majorBidi"/>
        </w:rPr>
        <w:t xml:space="preserve">Technology Executive Committee and the Climate Technology Centre and Network </w:t>
      </w:r>
      <w:r w:rsidR="00025A45" w:rsidRPr="00C1384B">
        <w:rPr>
          <w:rStyle w:val="normaltextrun"/>
          <w:rFonts w:asciiTheme="majorBidi" w:hAnsiTheme="majorBidi" w:cstheme="majorBidi"/>
          <w:shd w:val="clear" w:color="auto" w:fill="FFFFFF"/>
        </w:rPr>
        <w:t xml:space="preserve">to continue efforts to enhance the exchange of systematic feedback on their work, including </w:t>
      </w:r>
      <w:r w:rsidR="00025A45">
        <w:rPr>
          <w:rStyle w:val="normaltextrun"/>
          <w:rFonts w:asciiTheme="majorBidi" w:hAnsiTheme="majorBidi" w:cstheme="majorBidi"/>
          <w:shd w:val="clear" w:color="auto" w:fill="FFFFFF"/>
        </w:rPr>
        <w:t>by</w:t>
      </w:r>
      <w:r w:rsidR="00025A45" w:rsidRPr="00C1384B">
        <w:rPr>
          <w:rStyle w:val="normaltextrun"/>
          <w:rFonts w:asciiTheme="majorBidi" w:hAnsiTheme="majorBidi" w:cstheme="majorBidi"/>
          <w:shd w:val="clear" w:color="auto" w:fill="FFFFFF"/>
        </w:rPr>
        <w:t xml:space="preserve"> the </w:t>
      </w:r>
      <w:r w:rsidR="00025A45" w:rsidRPr="00C1384B">
        <w:rPr>
          <w:rFonts w:asciiTheme="majorBidi" w:hAnsiTheme="majorBidi" w:cstheme="majorBidi"/>
        </w:rPr>
        <w:t>Technology Executive Committee</w:t>
      </w:r>
      <w:r w:rsidR="00025A45" w:rsidRPr="00C1384B">
        <w:rPr>
          <w:rStyle w:val="normaltextrun"/>
          <w:rFonts w:asciiTheme="majorBidi" w:hAnsiTheme="majorBidi" w:cstheme="majorBidi"/>
          <w:shd w:val="clear" w:color="auto" w:fill="FFFFFF"/>
        </w:rPr>
        <w:t xml:space="preserve"> taking into consideration lessons learned in relation to the provision of technical assistance by the </w:t>
      </w:r>
      <w:r w:rsidR="00025A45" w:rsidRPr="00C1384B">
        <w:rPr>
          <w:rFonts w:asciiTheme="majorBidi" w:hAnsiTheme="majorBidi" w:cstheme="majorBidi"/>
        </w:rPr>
        <w:t>Climate Technology Centre and Network</w:t>
      </w:r>
      <w:r w:rsidR="00025A45">
        <w:rPr>
          <w:rFonts w:asciiTheme="majorBidi" w:hAnsiTheme="majorBidi" w:cstheme="majorBidi"/>
        </w:rPr>
        <w:t>,</w:t>
      </w:r>
      <w:r w:rsidR="00025A45" w:rsidRPr="00C1384B">
        <w:rPr>
          <w:rStyle w:val="normaltextrun"/>
          <w:rFonts w:asciiTheme="majorBidi" w:hAnsiTheme="majorBidi" w:cstheme="majorBidi"/>
          <w:shd w:val="clear" w:color="auto" w:fill="FFFFFF"/>
        </w:rPr>
        <w:t xml:space="preserve"> and the </w:t>
      </w:r>
      <w:r w:rsidR="00025A45" w:rsidRPr="00C1384B">
        <w:rPr>
          <w:rFonts w:asciiTheme="majorBidi" w:hAnsiTheme="majorBidi" w:cstheme="majorBidi"/>
        </w:rPr>
        <w:t>Climate Technology Centre and Network</w:t>
      </w:r>
      <w:r w:rsidR="00025A45" w:rsidRPr="00C1384B">
        <w:rPr>
          <w:rStyle w:val="normaltextrun"/>
          <w:rFonts w:asciiTheme="majorBidi" w:hAnsiTheme="majorBidi" w:cstheme="majorBidi"/>
          <w:shd w:val="clear" w:color="auto" w:fill="FFFFFF"/>
        </w:rPr>
        <w:t xml:space="preserve"> taking into consideration the policy recommendations of the </w:t>
      </w:r>
      <w:r w:rsidR="00025A45" w:rsidRPr="00C1384B">
        <w:rPr>
          <w:rFonts w:asciiTheme="majorBidi" w:hAnsiTheme="majorBidi" w:cstheme="majorBidi"/>
        </w:rPr>
        <w:t>Technology Executive Committee</w:t>
      </w:r>
      <w:r w:rsidR="00025A45" w:rsidRPr="00C1384B">
        <w:rPr>
          <w:rStyle w:val="normaltextrun"/>
          <w:rFonts w:asciiTheme="majorBidi" w:hAnsiTheme="majorBidi" w:cstheme="majorBidi"/>
          <w:shd w:val="clear" w:color="auto" w:fill="FFFFFF"/>
        </w:rPr>
        <w:t xml:space="preserve"> in providing technical assistance;</w:t>
      </w:r>
    </w:p>
    <w:p w14:paraId="2928D8F9" w14:textId="0A82BE65" w:rsidR="00025A45" w:rsidRPr="00C1384B" w:rsidRDefault="00AB66BB" w:rsidP="00AB66BB">
      <w:pPr>
        <w:pStyle w:val="RegSingleTxtG"/>
        <w:ind w:left="1135"/>
        <w:rPr>
          <w:rStyle w:val="normaltextrun"/>
          <w:rFonts w:asciiTheme="majorBidi" w:hAnsiTheme="majorBidi" w:cstheme="majorBidi"/>
        </w:rPr>
      </w:pPr>
      <w:r w:rsidRPr="00C1384B">
        <w:rPr>
          <w:rStyle w:val="normaltextrun"/>
          <w:rFonts w:asciiTheme="majorBidi" w:hAnsiTheme="majorBidi" w:cstheme="majorBidi"/>
          <w:iCs/>
        </w:rPr>
        <w:t>4.</w:t>
      </w:r>
      <w:r w:rsidRPr="00C1384B">
        <w:rPr>
          <w:rStyle w:val="normaltextrun"/>
          <w:rFonts w:asciiTheme="majorBidi" w:hAnsiTheme="majorBidi" w:cstheme="majorBidi"/>
          <w:iCs/>
        </w:rPr>
        <w:tab/>
      </w:r>
      <w:r w:rsidR="00025A45">
        <w:rPr>
          <w:rFonts w:asciiTheme="majorBidi" w:hAnsiTheme="majorBidi" w:cstheme="majorBidi"/>
          <w:i/>
          <w:iCs/>
        </w:rPr>
        <w:t>W</w:t>
      </w:r>
      <w:r w:rsidR="00025A45" w:rsidRPr="00C1384B">
        <w:rPr>
          <w:rFonts w:asciiTheme="majorBidi" w:hAnsiTheme="majorBidi" w:cstheme="majorBidi"/>
          <w:i/>
          <w:iCs/>
        </w:rPr>
        <w:t xml:space="preserve">elcomes </w:t>
      </w:r>
      <w:r w:rsidR="00025A45" w:rsidRPr="00C1384B">
        <w:rPr>
          <w:rFonts w:asciiTheme="majorBidi" w:hAnsiTheme="majorBidi" w:cstheme="majorBidi"/>
        </w:rPr>
        <w:t xml:space="preserve">the engagement of the Technology Executive Committee and the Climate Technology Centre and Network with </w:t>
      </w:r>
      <w:r w:rsidR="00025A45" w:rsidRPr="00C1384B">
        <w:rPr>
          <w:rStyle w:val="normaltextrun"/>
          <w:rFonts w:asciiTheme="majorBidi" w:hAnsiTheme="majorBidi" w:cstheme="majorBidi"/>
          <w:shd w:val="clear" w:color="auto" w:fill="FFFFFF"/>
        </w:rPr>
        <w:t xml:space="preserve">national designated entities to provide technical and </w:t>
      </w:r>
      <w:r w:rsidR="00025A45" w:rsidRPr="00C308A3">
        <w:rPr>
          <w:rStyle w:val="normaltextrun"/>
          <w:rFonts w:asciiTheme="majorBidi" w:hAnsiTheme="majorBidi" w:cstheme="majorBidi"/>
          <w:shd w:val="clear" w:color="auto" w:fill="FFFFFF"/>
        </w:rPr>
        <w:t>logistical support</w:t>
      </w:r>
      <w:r w:rsidR="00025A45">
        <w:rPr>
          <w:rStyle w:val="normaltextrun"/>
          <w:rFonts w:asciiTheme="majorBidi" w:hAnsiTheme="majorBidi" w:cstheme="majorBidi"/>
          <w:shd w:val="clear" w:color="auto" w:fill="FFFFFF"/>
        </w:rPr>
        <w:t xml:space="preserve"> to them</w:t>
      </w:r>
      <w:r w:rsidR="00025A45" w:rsidRPr="00C308A3">
        <w:rPr>
          <w:rStyle w:val="normaltextrun"/>
          <w:rFonts w:asciiTheme="majorBidi" w:hAnsiTheme="majorBidi" w:cstheme="majorBidi"/>
          <w:shd w:val="clear" w:color="auto" w:fill="FFFFFF"/>
        </w:rPr>
        <w:t>,</w:t>
      </w:r>
      <w:r w:rsidR="00025A45" w:rsidRPr="00C308A3">
        <w:rPr>
          <w:rStyle w:val="FootnoteReference"/>
          <w:rFonts w:cstheme="majorBidi"/>
        </w:rPr>
        <w:footnoteReference w:id="94"/>
      </w:r>
      <w:r w:rsidR="00025A45" w:rsidRPr="00C308A3">
        <w:t xml:space="preserve"> </w:t>
      </w:r>
      <w:r w:rsidR="00025A45" w:rsidRPr="00C308A3">
        <w:rPr>
          <w:rStyle w:val="normaltextrun"/>
          <w:rFonts w:asciiTheme="majorBidi" w:hAnsiTheme="majorBidi" w:cstheme="majorBidi"/>
          <w:shd w:val="clear" w:color="auto" w:fill="FFFFFF"/>
        </w:rPr>
        <w:t xml:space="preserve">including through regional forums for national designated entities, and </w:t>
      </w:r>
      <w:r w:rsidR="00025A45" w:rsidRPr="00EF6CFC">
        <w:rPr>
          <w:rFonts w:eastAsia="Times New Roman"/>
          <w:i/>
          <w:color w:val="000000"/>
        </w:rPr>
        <w:t xml:space="preserve">invites </w:t>
      </w:r>
      <w:r w:rsidR="00025A45" w:rsidRPr="00EF6CFC">
        <w:rPr>
          <w:rFonts w:eastAsia="Times New Roman"/>
          <w:color w:val="000000"/>
        </w:rPr>
        <w:t>the Technology Executive Committee and the Climate Technology Centre and Network to report on the progre</w:t>
      </w:r>
      <w:r w:rsidR="00025A45" w:rsidRPr="00EF6CFC">
        <w:rPr>
          <w:rFonts w:eastAsia="Times New Roman"/>
        </w:rPr>
        <w:t xml:space="preserve">ss </w:t>
      </w:r>
      <w:r w:rsidR="00025A45">
        <w:rPr>
          <w:rFonts w:eastAsia="Times New Roman"/>
        </w:rPr>
        <w:t>of</w:t>
      </w:r>
      <w:r w:rsidR="00025A45" w:rsidRPr="00EF6CFC">
        <w:rPr>
          <w:rFonts w:eastAsia="Times New Roman"/>
        </w:rPr>
        <w:t xml:space="preserve"> the support provided</w:t>
      </w:r>
      <w:r w:rsidR="00025A45" w:rsidRPr="00C308A3">
        <w:rPr>
          <w:rStyle w:val="normaltextrun"/>
          <w:rFonts w:asciiTheme="majorBidi" w:hAnsiTheme="majorBidi" w:cstheme="majorBidi"/>
          <w:shd w:val="clear" w:color="auto" w:fill="FFFFFF"/>
        </w:rPr>
        <w:t>;</w:t>
      </w:r>
    </w:p>
    <w:p w14:paraId="1F189868" w14:textId="1F61EB0B" w:rsidR="00025A45" w:rsidRPr="004C4BFE" w:rsidRDefault="00AB66BB" w:rsidP="00AB66BB">
      <w:pPr>
        <w:pStyle w:val="RegSingleTxtG"/>
        <w:ind w:left="1135"/>
        <w:rPr>
          <w:rStyle w:val="normaltextrun"/>
          <w:rFonts w:asciiTheme="majorBidi" w:hAnsiTheme="majorBidi" w:cstheme="majorBidi"/>
        </w:rPr>
      </w:pPr>
      <w:r w:rsidRPr="004C4BFE">
        <w:rPr>
          <w:rStyle w:val="normaltextrun"/>
          <w:rFonts w:asciiTheme="majorBidi" w:hAnsiTheme="majorBidi" w:cstheme="majorBidi"/>
          <w:iCs/>
        </w:rPr>
        <w:t>5.</w:t>
      </w:r>
      <w:r w:rsidRPr="004C4BFE">
        <w:rPr>
          <w:rStyle w:val="normaltextrun"/>
          <w:rFonts w:asciiTheme="majorBidi" w:hAnsiTheme="majorBidi" w:cstheme="majorBidi"/>
          <w:iCs/>
        </w:rPr>
        <w:tab/>
      </w:r>
      <w:r w:rsidR="00025A45" w:rsidRPr="004512A0">
        <w:rPr>
          <w:rStyle w:val="normaltextrun"/>
          <w:rFonts w:asciiTheme="majorBidi" w:hAnsiTheme="majorBidi" w:cstheme="majorBidi"/>
          <w:i/>
          <w:iCs/>
          <w:shd w:val="clear" w:color="auto" w:fill="FFFFFF"/>
        </w:rPr>
        <w:t>Also invites</w:t>
      </w:r>
      <w:r w:rsidR="00025A45" w:rsidRPr="004512A0">
        <w:rPr>
          <w:rStyle w:val="normaltextrun"/>
          <w:rFonts w:asciiTheme="majorBidi" w:hAnsiTheme="majorBidi" w:cstheme="majorBidi"/>
          <w:shd w:val="clear" w:color="auto" w:fill="FFFFFF"/>
        </w:rPr>
        <w:t xml:space="preserve"> Parties to explore ways of enhancing the</w:t>
      </w:r>
      <w:r w:rsidR="00025A45">
        <w:rPr>
          <w:rStyle w:val="normaltextrun"/>
          <w:rFonts w:asciiTheme="majorBidi" w:hAnsiTheme="majorBidi" w:cstheme="majorBidi"/>
          <w:shd w:val="clear" w:color="auto" w:fill="FFFFFF"/>
        </w:rPr>
        <w:t xml:space="preserve"> provision of</w:t>
      </w:r>
      <w:r w:rsidR="00025A45" w:rsidRPr="004512A0">
        <w:rPr>
          <w:rStyle w:val="normaltextrun"/>
          <w:rFonts w:asciiTheme="majorBidi" w:hAnsiTheme="majorBidi" w:cstheme="majorBidi"/>
          <w:shd w:val="clear" w:color="auto" w:fill="FFFFFF"/>
        </w:rPr>
        <w:t xml:space="preserve"> technical and logistical support to their national designated entities and improving national-level coordination, including </w:t>
      </w:r>
      <w:r w:rsidR="00025A45">
        <w:rPr>
          <w:rStyle w:val="normaltextrun"/>
          <w:rFonts w:asciiTheme="majorBidi" w:hAnsiTheme="majorBidi" w:cstheme="majorBidi"/>
          <w:shd w:val="clear" w:color="auto" w:fill="FFFFFF"/>
        </w:rPr>
        <w:t>of national designated entities with</w:t>
      </w:r>
      <w:r w:rsidR="00025A45" w:rsidRPr="004512A0">
        <w:rPr>
          <w:rStyle w:val="normaltextrun"/>
          <w:rFonts w:asciiTheme="majorBidi" w:hAnsiTheme="majorBidi" w:cstheme="majorBidi"/>
          <w:shd w:val="clear" w:color="auto" w:fill="FFFFFF"/>
        </w:rPr>
        <w:t xml:space="preserve"> operational focal points</w:t>
      </w:r>
      <w:r w:rsidR="00025A45">
        <w:rPr>
          <w:rStyle w:val="normaltextrun"/>
          <w:rFonts w:asciiTheme="majorBidi" w:hAnsiTheme="majorBidi" w:cstheme="majorBidi"/>
          <w:shd w:val="clear" w:color="auto" w:fill="FFFFFF"/>
        </w:rPr>
        <w:t xml:space="preserve"> of the </w:t>
      </w:r>
      <w:r w:rsidR="00025A45" w:rsidRPr="004512A0">
        <w:rPr>
          <w:rStyle w:val="normaltextrun"/>
          <w:rFonts w:asciiTheme="majorBidi" w:hAnsiTheme="majorBidi" w:cstheme="majorBidi"/>
          <w:shd w:val="clear" w:color="auto" w:fill="FFFFFF"/>
        </w:rPr>
        <w:t>Global Environment Facility</w:t>
      </w:r>
      <w:r w:rsidR="00025A45">
        <w:rPr>
          <w:rStyle w:val="normaltextrun"/>
          <w:rFonts w:asciiTheme="majorBidi" w:hAnsiTheme="majorBidi" w:cstheme="majorBidi"/>
          <w:shd w:val="clear" w:color="auto" w:fill="FFFFFF"/>
        </w:rPr>
        <w:t>,</w:t>
      </w:r>
      <w:r w:rsidR="00025A45" w:rsidRPr="004512A0">
        <w:rPr>
          <w:rStyle w:val="normaltextrun"/>
          <w:rFonts w:asciiTheme="majorBidi" w:hAnsiTheme="majorBidi" w:cstheme="majorBidi"/>
          <w:shd w:val="clear" w:color="auto" w:fill="FFFFFF"/>
        </w:rPr>
        <w:t xml:space="preserve"> national designated authorities </w:t>
      </w:r>
      <w:r w:rsidR="00025A45">
        <w:rPr>
          <w:rStyle w:val="normaltextrun"/>
          <w:rFonts w:asciiTheme="majorBidi" w:hAnsiTheme="majorBidi" w:cstheme="majorBidi"/>
          <w:shd w:val="clear" w:color="auto" w:fill="FFFFFF"/>
        </w:rPr>
        <w:t>of</w:t>
      </w:r>
      <w:r w:rsidR="00025A45" w:rsidRPr="004512A0">
        <w:rPr>
          <w:rStyle w:val="normaltextrun"/>
          <w:rFonts w:asciiTheme="majorBidi" w:hAnsiTheme="majorBidi" w:cstheme="majorBidi"/>
          <w:shd w:val="clear" w:color="auto" w:fill="FFFFFF"/>
        </w:rPr>
        <w:t xml:space="preserve"> the Green Climate Fund</w:t>
      </w:r>
      <w:r w:rsidR="00025A45">
        <w:rPr>
          <w:rStyle w:val="normaltextrun"/>
          <w:rFonts w:asciiTheme="majorBidi" w:hAnsiTheme="majorBidi" w:cstheme="majorBidi"/>
          <w:shd w:val="clear" w:color="auto" w:fill="FFFFFF"/>
        </w:rPr>
        <w:t>, and designated authorities and national implementing entities of the Adaptation Fund</w:t>
      </w:r>
      <w:r w:rsidR="00025A45" w:rsidRPr="004512A0">
        <w:rPr>
          <w:rStyle w:val="normaltextrun"/>
          <w:rFonts w:asciiTheme="majorBidi" w:hAnsiTheme="majorBidi" w:cstheme="majorBidi"/>
          <w:shd w:val="clear" w:color="auto" w:fill="FFFFFF"/>
        </w:rPr>
        <w:t>;</w:t>
      </w:r>
    </w:p>
    <w:p w14:paraId="0D9BA05B" w14:textId="21F91981" w:rsidR="00025A45" w:rsidRDefault="00AB66BB" w:rsidP="00AB66BB">
      <w:pPr>
        <w:pStyle w:val="RegSingleTxtG"/>
        <w:ind w:left="1135"/>
        <w:rPr>
          <w:highlight w:val="white"/>
        </w:rPr>
      </w:pPr>
      <w:bookmarkStart w:id="211" w:name="_Ref155973512"/>
      <w:r>
        <w:rPr>
          <w:iCs/>
          <w:highlight w:val="white"/>
        </w:rPr>
        <w:t>6.</w:t>
      </w:r>
      <w:r>
        <w:rPr>
          <w:iCs/>
          <w:highlight w:val="white"/>
        </w:rPr>
        <w:tab/>
      </w:r>
      <w:r w:rsidR="00025A45" w:rsidRPr="00813AC2">
        <w:rPr>
          <w:rFonts w:asciiTheme="majorBidi" w:hAnsiTheme="majorBidi" w:cstheme="majorBidi"/>
          <w:i/>
          <w:iCs/>
        </w:rPr>
        <w:t>Notes</w:t>
      </w:r>
      <w:r w:rsidR="00025A45">
        <w:t xml:space="preserve"> the Technology Mechanism initiative on artificial intelligence for climate action,</w:t>
      </w:r>
      <w:r w:rsidR="00025A45">
        <w:rPr>
          <w:rStyle w:val="FootnoteReference"/>
        </w:rPr>
        <w:footnoteReference w:id="95"/>
      </w:r>
      <w:r w:rsidR="00025A45">
        <w:t xml:space="preserve"> the aim of which is to explore the role of artificial intelligence as a technological tool for advancing and scaling up transformative climate solutions for mitigation and adaptation action in developing countries, with a focus on the least developed countries and small island developing States, while also addressing the challenges and risks posed by artificial intelligence, such as energy consumption, data security and the digital divide;</w:t>
      </w:r>
      <w:bookmarkEnd w:id="211"/>
    </w:p>
    <w:p w14:paraId="26637CFB" w14:textId="1A5AA1AD" w:rsidR="00025A45" w:rsidRDefault="00AB66BB" w:rsidP="00AB66BB">
      <w:pPr>
        <w:pStyle w:val="RegSingleTxtG"/>
        <w:ind w:left="1135"/>
        <w:rPr>
          <w:highlight w:val="white"/>
        </w:rPr>
      </w:pPr>
      <w:r>
        <w:rPr>
          <w:iCs/>
          <w:highlight w:val="white"/>
        </w:rPr>
        <w:t>7.</w:t>
      </w:r>
      <w:r>
        <w:rPr>
          <w:iCs/>
          <w:highlight w:val="white"/>
        </w:rPr>
        <w:tab/>
      </w:r>
      <w:r w:rsidR="00025A45" w:rsidRPr="00813AC2">
        <w:rPr>
          <w:i/>
          <w:iCs/>
        </w:rPr>
        <w:t>Requests</w:t>
      </w:r>
      <w:r w:rsidR="00025A45">
        <w:t xml:space="preserve"> the </w:t>
      </w:r>
      <w:r w:rsidR="00025A45" w:rsidRPr="00C308A3">
        <w:rPr>
          <w:rFonts w:asciiTheme="majorBidi" w:hAnsiTheme="majorBidi" w:cstheme="majorBidi"/>
        </w:rPr>
        <w:t xml:space="preserve">Technology Executive Committee and the Climate Technology Centre and Network </w:t>
      </w:r>
      <w:r w:rsidR="00025A45">
        <w:t xml:space="preserve">to implement the initiative referred to in paragraph </w:t>
      </w:r>
      <w:r w:rsidR="00317898">
        <w:rPr>
          <w:cs/>
        </w:rPr>
        <w:t>‎</w:t>
      </w:r>
      <w:r w:rsidR="00317898">
        <w:t>6 above</w:t>
      </w:r>
      <w:r w:rsidR="00F9411F">
        <w:t xml:space="preserve"> </w:t>
      </w:r>
      <w:r w:rsidR="00025A45">
        <w:t>in a manner that gives special attention to the capacity needs for its use and consider how it can support the implementation of technology needs assessment outcomes and the joint work programme of the Technology Mechanism for 2023–2027;</w:t>
      </w:r>
    </w:p>
    <w:p w14:paraId="51BE6C52" w14:textId="23A8B5FE" w:rsidR="00025A45" w:rsidRPr="003E525C" w:rsidRDefault="00AB66BB" w:rsidP="00AB66BB">
      <w:pPr>
        <w:pStyle w:val="RegSingleTxtG"/>
        <w:ind w:left="1135"/>
        <w:rPr>
          <w:rFonts w:asciiTheme="majorBidi" w:hAnsiTheme="majorBidi" w:cstheme="majorBidi"/>
        </w:rPr>
      </w:pPr>
      <w:r w:rsidRPr="003E525C">
        <w:rPr>
          <w:rFonts w:asciiTheme="majorBidi" w:hAnsiTheme="majorBidi" w:cstheme="majorBidi"/>
          <w:iCs/>
        </w:rPr>
        <w:t>8.</w:t>
      </w:r>
      <w:r w:rsidRPr="003E525C">
        <w:rPr>
          <w:rFonts w:asciiTheme="majorBidi" w:hAnsiTheme="majorBidi" w:cstheme="majorBidi"/>
          <w:iCs/>
        </w:rPr>
        <w:tab/>
      </w:r>
      <w:r w:rsidR="00025A45">
        <w:rPr>
          <w:i/>
          <w:iCs/>
        </w:rPr>
        <w:t>Also r</w:t>
      </w:r>
      <w:r w:rsidR="00025A45" w:rsidRPr="00C308A3">
        <w:rPr>
          <w:i/>
          <w:iCs/>
        </w:rPr>
        <w:t>equest</w:t>
      </w:r>
      <w:r w:rsidR="00025A45">
        <w:rPr>
          <w:i/>
          <w:iCs/>
        </w:rPr>
        <w:t>s</w:t>
      </w:r>
      <w:r w:rsidR="00025A45">
        <w:t xml:space="preserve"> the </w:t>
      </w:r>
      <w:r w:rsidR="00025A45" w:rsidRPr="00C308A3">
        <w:rPr>
          <w:rFonts w:asciiTheme="majorBidi" w:hAnsiTheme="majorBidi" w:cstheme="majorBidi"/>
        </w:rPr>
        <w:t xml:space="preserve">Technology Executive Committee and the Climate Technology Centre and Network </w:t>
      </w:r>
      <w:r w:rsidR="00025A45">
        <w:t>to enhance awareness of artificial intelligence and its potential role in, as well as its impacts on, the implementation of the outcomes of technology needs assessments and the joint work programme of the Technology Mechanism for 2023–2027;</w:t>
      </w:r>
    </w:p>
    <w:p w14:paraId="114E560A" w14:textId="17B55C75" w:rsidR="00025A45" w:rsidRPr="004512A0" w:rsidRDefault="00AB66BB" w:rsidP="00AB66BB">
      <w:pPr>
        <w:pStyle w:val="RegSingleTxtG"/>
        <w:ind w:left="1135"/>
        <w:rPr>
          <w:rFonts w:asciiTheme="majorBidi" w:hAnsiTheme="majorBidi" w:cstheme="majorBidi"/>
        </w:rPr>
      </w:pPr>
      <w:r w:rsidRPr="004512A0">
        <w:rPr>
          <w:rFonts w:asciiTheme="majorBidi" w:hAnsiTheme="majorBidi" w:cstheme="majorBidi"/>
          <w:iCs/>
        </w:rPr>
        <w:t>9.</w:t>
      </w:r>
      <w:r w:rsidRPr="004512A0">
        <w:rPr>
          <w:rFonts w:asciiTheme="majorBidi" w:hAnsiTheme="majorBidi" w:cstheme="majorBidi"/>
          <w:iCs/>
        </w:rPr>
        <w:tab/>
      </w:r>
      <w:r w:rsidR="00025A45" w:rsidRPr="005E1C63">
        <w:rPr>
          <w:rFonts w:asciiTheme="majorBidi" w:hAnsiTheme="majorBidi" w:cstheme="majorBidi"/>
          <w:i/>
          <w:iCs/>
        </w:rPr>
        <w:t xml:space="preserve">Notes </w:t>
      </w:r>
      <w:r w:rsidR="00025A45" w:rsidRPr="005E1C63">
        <w:rPr>
          <w:rFonts w:asciiTheme="majorBidi" w:hAnsiTheme="majorBidi" w:cstheme="majorBidi"/>
        </w:rPr>
        <w:t xml:space="preserve">the insufficient transfer and deployment of technology </w:t>
      </w:r>
      <w:r w:rsidR="00025A45">
        <w:rPr>
          <w:rFonts w:asciiTheme="majorBidi" w:hAnsiTheme="majorBidi" w:cstheme="majorBidi"/>
        </w:rPr>
        <w:t>in developing countries,</w:t>
      </w:r>
      <w:r w:rsidR="00025A45" w:rsidRPr="004512A0">
        <w:rPr>
          <w:rFonts w:asciiTheme="majorBidi" w:hAnsiTheme="majorBidi" w:cstheme="majorBidi"/>
          <w:i/>
          <w:iCs/>
        </w:rPr>
        <w:t xml:space="preserve"> encourages</w:t>
      </w:r>
      <w:r w:rsidR="00025A45" w:rsidRPr="004512A0">
        <w:rPr>
          <w:rFonts w:asciiTheme="majorBidi" w:hAnsiTheme="majorBidi" w:cstheme="majorBidi"/>
        </w:rPr>
        <w:t xml:space="preserve"> the Technology Executive Committee and the Climate Technology Centre and</w:t>
      </w:r>
      <w:r w:rsidR="00CA1E4D">
        <w:rPr>
          <w:rFonts w:asciiTheme="majorBidi" w:hAnsiTheme="majorBidi" w:cstheme="majorBidi"/>
        </w:rPr>
        <w:t xml:space="preserve"> Network</w:t>
      </w:r>
      <w:r w:rsidR="00025A45" w:rsidRPr="004512A0">
        <w:rPr>
          <w:rFonts w:asciiTheme="majorBidi" w:hAnsiTheme="majorBidi" w:cstheme="majorBidi"/>
        </w:rPr>
        <w:t xml:space="preserve"> to continue collaborating with the operating entities of the Financial Mechanism and relevant financial </w:t>
      </w:r>
      <w:r w:rsidR="00025A45">
        <w:rPr>
          <w:rFonts w:asciiTheme="majorBidi" w:hAnsiTheme="majorBidi" w:cstheme="majorBidi"/>
        </w:rPr>
        <w:t>institutions</w:t>
      </w:r>
      <w:r w:rsidR="00025A45" w:rsidRPr="004512A0">
        <w:rPr>
          <w:rFonts w:asciiTheme="majorBidi" w:hAnsiTheme="majorBidi" w:cstheme="majorBidi"/>
        </w:rPr>
        <w:t xml:space="preserve"> with a view to enhanc</w:t>
      </w:r>
      <w:r w:rsidR="00025A45">
        <w:rPr>
          <w:rFonts w:asciiTheme="majorBidi" w:hAnsiTheme="majorBidi" w:cstheme="majorBidi"/>
        </w:rPr>
        <w:t>ing</w:t>
      </w:r>
      <w:r w:rsidR="00025A45" w:rsidRPr="004512A0">
        <w:rPr>
          <w:rFonts w:asciiTheme="majorBidi" w:hAnsiTheme="majorBidi" w:cstheme="majorBidi"/>
        </w:rPr>
        <w:t xml:space="preserve"> the capacity of developing countries to </w:t>
      </w:r>
      <w:r w:rsidR="00025A45" w:rsidRPr="005E1C63">
        <w:rPr>
          <w:rFonts w:asciiTheme="majorBidi" w:hAnsiTheme="majorBidi" w:cstheme="majorBidi"/>
        </w:rPr>
        <w:t>prepare project proposals</w:t>
      </w:r>
      <w:r w:rsidR="00AA4317">
        <w:rPr>
          <w:rFonts w:asciiTheme="majorBidi" w:hAnsiTheme="majorBidi" w:cstheme="majorBidi"/>
        </w:rPr>
        <w:t>,</w:t>
      </w:r>
      <w:r w:rsidR="00025A45" w:rsidRPr="005E1C63">
        <w:rPr>
          <w:rFonts w:asciiTheme="majorBidi" w:hAnsiTheme="majorBidi" w:cstheme="majorBidi"/>
        </w:rPr>
        <w:t xml:space="preserve"> facilitating their access to available funding for technology development and transfer and</w:t>
      </w:r>
      <w:r w:rsidR="00025A45" w:rsidRPr="004512A0">
        <w:rPr>
          <w:rFonts w:asciiTheme="majorBidi" w:hAnsiTheme="majorBidi" w:cstheme="majorBidi"/>
        </w:rPr>
        <w:t xml:space="preserve"> </w:t>
      </w:r>
      <w:r w:rsidR="00AA4317">
        <w:rPr>
          <w:rFonts w:asciiTheme="majorBidi" w:hAnsiTheme="majorBidi" w:cstheme="majorBidi"/>
        </w:rPr>
        <w:t>for</w:t>
      </w:r>
      <w:r w:rsidR="00AA4317" w:rsidRPr="004512A0">
        <w:rPr>
          <w:rFonts w:asciiTheme="majorBidi" w:hAnsiTheme="majorBidi" w:cstheme="majorBidi"/>
        </w:rPr>
        <w:t xml:space="preserve"> </w:t>
      </w:r>
      <w:r w:rsidR="00025A45" w:rsidRPr="004512A0">
        <w:rPr>
          <w:rFonts w:asciiTheme="majorBidi" w:hAnsiTheme="majorBidi" w:cstheme="majorBidi"/>
        </w:rPr>
        <w:t>implement</w:t>
      </w:r>
      <w:r w:rsidR="00AA4317">
        <w:rPr>
          <w:rFonts w:asciiTheme="majorBidi" w:hAnsiTheme="majorBidi" w:cstheme="majorBidi"/>
        </w:rPr>
        <w:t>ing</w:t>
      </w:r>
      <w:r w:rsidR="00025A45" w:rsidRPr="004512A0">
        <w:rPr>
          <w:rFonts w:asciiTheme="majorBidi" w:hAnsiTheme="majorBidi" w:cstheme="majorBidi"/>
        </w:rPr>
        <w:t xml:space="preserve"> the results of their technology needs assessments and </w:t>
      </w:r>
      <w:r w:rsidR="008C166F">
        <w:rPr>
          <w:rFonts w:asciiTheme="majorBidi" w:hAnsiTheme="majorBidi" w:cstheme="majorBidi"/>
        </w:rPr>
        <w:t xml:space="preserve">the </w:t>
      </w:r>
      <w:r w:rsidR="00025A45" w:rsidRPr="004512A0">
        <w:rPr>
          <w:rFonts w:asciiTheme="majorBidi" w:hAnsiTheme="majorBidi" w:cstheme="majorBidi"/>
        </w:rPr>
        <w:t>technical assistance of the Climate Technology Centre and Network</w:t>
      </w:r>
      <w:r w:rsidR="00025A45">
        <w:rPr>
          <w:rFonts w:asciiTheme="majorBidi" w:hAnsiTheme="majorBidi" w:cstheme="majorBidi"/>
        </w:rPr>
        <w:t>,</w:t>
      </w:r>
      <w:r w:rsidR="00025A45" w:rsidRPr="00735ABA">
        <w:rPr>
          <w:color w:val="000000"/>
        </w:rPr>
        <w:t xml:space="preserve"> </w:t>
      </w:r>
      <w:r w:rsidR="00025A45">
        <w:rPr>
          <w:color w:val="000000"/>
        </w:rPr>
        <w:t xml:space="preserve">and strengthening the transfer and deployment of technology and </w:t>
      </w:r>
      <w:r w:rsidR="00025A45">
        <w:rPr>
          <w:i/>
          <w:iCs/>
          <w:color w:val="000000"/>
        </w:rPr>
        <w:t>calls for</w:t>
      </w:r>
      <w:r w:rsidR="00025A45">
        <w:rPr>
          <w:color w:val="000000"/>
        </w:rPr>
        <w:t xml:space="preserve"> regional balance in this work</w:t>
      </w:r>
      <w:r w:rsidR="00025A45" w:rsidRPr="004512A0">
        <w:rPr>
          <w:rFonts w:asciiTheme="majorBidi" w:hAnsiTheme="majorBidi" w:cstheme="majorBidi"/>
        </w:rPr>
        <w:t xml:space="preserve">; </w:t>
      </w:r>
    </w:p>
    <w:p w14:paraId="054785B8" w14:textId="21821D93" w:rsidR="00025A45" w:rsidRPr="004512A0" w:rsidRDefault="00AB66BB" w:rsidP="00AB66BB">
      <w:pPr>
        <w:pStyle w:val="RegSingleTxtG"/>
        <w:ind w:left="1135"/>
        <w:rPr>
          <w:rFonts w:asciiTheme="majorBidi" w:hAnsiTheme="majorBidi" w:cstheme="majorBidi"/>
        </w:rPr>
      </w:pPr>
      <w:r w:rsidRPr="004512A0">
        <w:rPr>
          <w:rFonts w:asciiTheme="majorBidi" w:hAnsiTheme="majorBidi" w:cstheme="majorBidi"/>
          <w:iCs/>
        </w:rPr>
        <w:t>10.</w:t>
      </w:r>
      <w:r w:rsidRPr="004512A0">
        <w:rPr>
          <w:rFonts w:asciiTheme="majorBidi" w:hAnsiTheme="majorBidi" w:cstheme="majorBidi"/>
          <w:iCs/>
        </w:rPr>
        <w:tab/>
      </w:r>
      <w:r w:rsidR="00025A45" w:rsidRPr="004512A0">
        <w:rPr>
          <w:rFonts w:asciiTheme="majorBidi" w:hAnsiTheme="majorBidi" w:cstheme="majorBidi"/>
          <w:i/>
          <w:iCs/>
        </w:rPr>
        <w:t>Commends</w:t>
      </w:r>
      <w:r w:rsidR="00025A45" w:rsidRPr="004512A0">
        <w:rPr>
          <w:rFonts w:asciiTheme="majorBidi" w:hAnsiTheme="majorBidi" w:cstheme="majorBidi"/>
        </w:rPr>
        <w:t xml:space="preserve"> the Technology Executive Committee and the Climate Technology Centre and Network on their continued efforts to mainstream gender considerations in the implementation of the joint work programme of the Technology Mechanism for 2023–2027, </w:t>
      </w:r>
      <w:r w:rsidR="00025A45" w:rsidRPr="005E1C63">
        <w:rPr>
          <w:rFonts w:asciiTheme="majorBidi" w:hAnsiTheme="majorBidi" w:cstheme="majorBidi"/>
        </w:rPr>
        <w:t>including</w:t>
      </w:r>
      <w:r w:rsidR="00025A45">
        <w:rPr>
          <w:rFonts w:asciiTheme="majorBidi" w:hAnsiTheme="majorBidi" w:cstheme="majorBidi"/>
        </w:rPr>
        <w:t xml:space="preserve"> the launch</w:t>
      </w:r>
      <w:r w:rsidR="00025A45" w:rsidRPr="004512A0">
        <w:rPr>
          <w:rFonts w:asciiTheme="majorBidi" w:hAnsiTheme="majorBidi" w:cstheme="majorBidi"/>
        </w:rPr>
        <w:t xml:space="preserve"> of the global roster of gender and climate change technology experts</w:t>
      </w:r>
      <w:r w:rsidR="00025A45">
        <w:rPr>
          <w:rStyle w:val="FootnoteReference"/>
          <w:rFonts w:cstheme="majorBidi"/>
        </w:rPr>
        <w:footnoteReference w:id="96"/>
      </w:r>
      <w:r w:rsidR="00025A45">
        <w:rPr>
          <w:rFonts w:asciiTheme="majorBidi" w:hAnsiTheme="majorBidi" w:cstheme="majorBidi"/>
        </w:rPr>
        <w:t xml:space="preserve"> and</w:t>
      </w:r>
      <w:r w:rsidR="00025A45" w:rsidRPr="005E1C63">
        <w:rPr>
          <w:rFonts w:asciiTheme="majorBidi" w:hAnsiTheme="majorBidi" w:cstheme="majorBidi"/>
        </w:rPr>
        <w:t xml:space="preserve"> </w:t>
      </w:r>
      <w:r w:rsidR="00025A45" w:rsidRPr="005E1C63">
        <w:t xml:space="preserve">the endorsement of the </w:t>
      </w:r>
      <w:r w:rsidR="00025A45" w:rsidRPr="005E1C63">
        <w:rPr>
          <w:rStyle w:val="normaltextrun"/>
          <w:rFonts w:asciiTheme="majorBidi" w:hAnsiTheme="majorBidi" w:cstheme="majorBidi"/>
          <w:shd w:val="clear" w:color="auto" w:fill="FFFFFF"/>
        </w:rPr>
        <w:t xml:space="preserve">Climate Technology Centre and Network </w:t>
      </w:r>
      <w:r w:rsidR="00025A45" w:rsidRPr="005E1C63">
        <w:t>gender policy and action plan</w:t>
      </w:r>
      <w:r w:rsidR="00025A45" w:rsidRPr="004512A0">
        <w:t>,</w:t>
      </w:r>
      <w:r w:rsidR="00025A45" w:rsidRPr="004512A0">
        <w:rPr>
          <w:rFonts w:asciiTheme="majorBidi" w:hAnsiTheme="majorBidi" w:cstheme="majorBidi"/>
        </w:rPr>
        <w:t xml:space="preserve"> and </w:t>
      </w:r>
      <w:r w:rsidR="00025A45" w:rsidRPr="004512A0">
        <w:rPr>
          <w:rFonts w:asciiTheme="majorBidi" w:hAnsiTheme="majorBidi" w:cstheme="majorBidi"/>
          <w:i/>
          <w:iCs/>
        </w:rPr>
        <w:t xml:space="preserve">invites </w:t>
      </w:r>
      <w:r w:rsidR="00025A45" w:rsidRPr="004512A0">
        <w:rPr>
          <w:rFonts w:asciiTheme="majorBidi" w:hAnsiTheme="majorBidi" w:cstheme="majorBidi"/>
        </w:rPr>
        <w:t>them to continue mainstreaming gender considerations in their work;</w:t>
      </w:r>
    </w:p>
    <w:p w14:paraId="23E18D48" w14:textId="757B97F9" w:rsidR="00025A45" w:rsidRPr="00C1384B" w:rsidRDefault="00AB66BB" w:rsidP="00AB66BB">
      <w:pPr>
        <w:pStyle w:val="RegSingleTxtG"/>
        <w:ind w:left="1135"/>
        <w:rPr>
          <w:rFonts w:asciiTheme="majorBidi" w:hAnsiTheme="majorBidi" w:cstheme="majorBidi"/>
          <w:color w:val="000000" w:themeColor="text1"/>
        </w:rPr>
      </w:pPr>
      <w:r w:rsidRPr="00C1384B">
        <w:rPr>
          <w:rFonts w:asciiTheme="majorBidi" w:hAnsiTheme="majorBidi" w:cstheme="majorBidi"/>
          <w:iCs/>
          <w:color w:val="000000" w:themeColor="text1"/>
        </w:rPr>
        <w:t>11.</w:t>
      </w:r>
      <w:r w:rsidRPr="00C1384B">
        <w:rPr>
          <w:rFonts w:asciiTheme="majorBidi" w:hAnsiTheme="majorBidi" w:cstheme="majorBidi"/>
          <w:iCs/>
          <w:color w:val="000000" w:themeColor="text1"/>
        </w:rPr>
        <w:tab/>
      </w:r>
      <w:r w:rsidR="00025A45" w:rsidRPr="00C1384B">
        <w:rPr>
          <w:rFonts w:asciiTheme="majorBidi" w:hAnsiTheme="majorBidi" w:cstheme="majorBidi"/>
          <w:i/>
          <w:iCs/>
          <w:color w:val="000000"/>
        </w:rPr>
        <w:t xml:space="preserve">Notes with appreciation </w:t>
      </w:r>
      <w:r w:rsidR="00025A45" w:rsidRPr="00C1384B">
        <w:rPr>
          <w:rFonts w:asciiTheme="majorBidi" w:hAnsiTheme="majorBidi" w:cstheme="majorBidi"/>
          <w:color w:val="000000"/>
        </w:rPr>
        <w:t xml:space="preserve">the information </w:t>
      </w:r>
      <w:r w:rsidR="00025A45">
        <w:rPr>
          <w:rFonts w:asciiTheme="majorBidi" w:hAnsiTheme="majorBidi" w:cstheme="majorBidi"/>
          <w:color w:val="000000"/>
        </w:rPr>
        <w:t xml:space="preserve">prepared </w:t>
      </w:r>
      <w:r w:rsidR="00025A45" w:rsidRPr="00C1384B">
        <w:rPr>
          <w:rFonts w:asciiTheme="majorBidi" w:hAnsiTheme="majorBidi" w:cstheme="majorBidi"/>
          <w:color w:val="000000"/>
        </w:rPr>
        <w:t xml:space="preserve">by the Technology Executive Committee and the Climate Technology Centre and Network </w:t>
      </w:r>
      <w:r w:rsidR="00025A45">
        <w:rPr>
          <w:rFonts w:asciiTheme="majorBidi" w:hAnsiTheme="majorBidi" w:cstheme="majorBidi"/>
          <w:color w:val="000000"/>
        </w:rPr>
        <w:t>on their action taken in response to the</w:t>
      </w:r>
      <w:r w:rsidR="00025A45" w:rsidRPr="00C1384B">
        <w:rPr>
          <w:rFonts w:asciiTheme="majorBidi" w:hAnsiTheme="majorBidi" w:cstheme="majorBidi"/>
          <w:color w:val="000000"/>
        </w:rPr>
        <w:t xml:space="preserve"> mandates from the Conference of the Parties at its twenty-seventh session and the subsidiary bodies at their fifty-seventh sessions</w:t>
      </w:r>
      <w:bookmarkStart w:id="212" w:name="_Ref152621468"/>
      <w:r w:rsidR="00025A45" w:rsidRPr="00C1384B">
        <w:rPr>
          <w:rStyle w:val="FootnoteReference"/>
          <w:rFonts w:cstheme="majorBidi"/>
          <w:color w:val="000000"/>
        </w:rPr>
        <w:footnoteReference w:id="97"/>
      </w:r>
      <w:bookmarkEnd w:id="212"/>
      <w:r w:rsidR="00025A45" w:rsidRPr="00C1384B">
        <w:rPr>
          <w:rFonts w:asciiTheme="majorBidi" w:hAnsiTheme="majorBidi" w:cstheme="majorBidi"/>
          <w:color w:val="000000"/>
        </w:rPr>
        <w:t xml:space="preserve"> and </w:t>
      </w:r>
      <w:r w:rsidR="00025A45" w:rsidRPr="00C1384B">
        <w:rPr>
          <w:rFonts w:asciiTheme="majorBidi" w:hAnsiTheme="majorBidi" w:cstheme="majorBidi"/>
          <w:i/>
          <w:iCs/>
          <w:color w:val="000000" w:themeColor="text1"/>
        </w:rPr>
        <w:t>invites</w:t>
      </w:r>
      <w:r w:rsidR="00025A45" w:rsidRPr="00C1384B" w:rsidDel="00C078BA">
        <w:rPr>
          <w:rFonts w:asciiTheme="majorBidi" w:hAnsiTheme="majorBidi" w:cstheme="majorBidi"/>
          <w:color w:val="000000" w:themeColor="text1"/>
        </w:rPr>
        <w:t xml:space="preserve"> the </w:t>
      </w:r>
      <w:r w:rsidR="00025A45" w:rsidRPr="00C1384B">
        <w:rPr>
          <w:rFonts w:asciiTheme="majorBidi" w:hAnsiTheme="majorBidi" w:cstheme="majorBidi"/>
          <w:color w:val="000000"/>
        </w:rPr>
        <w:t>Technology Executive Committee and the Climate Technology Centre and Network</w:t>
      </w:r>
      <w:r w:rsidR="00025A45" w:rsidRPr="00C1384B" w:rsidDel="00113145">
        <w:rPr>
          <w:rFonts w:asciiTheme="majorBidi" w:hAnsiTheme="majorBidi" w:cstheme="majorBidi"/>
          <w:color w:val="000000" w:themeColor="text1"/>
        </w:rPr>
        <w:t xml:space="preserve"> </w:t>
      </w:r>
      <w:r w:rsidR="00025A45" w:rsidRPr="00C1384B" w:rsidDel="00C078BA">
        <w:rPr>
          <w:rFonts w:asciiTheme="majorBidi" w:hAnsiTheme="majorBidi" w:cstheme="majorBidi"/>
          <w:color w:val="000000" w:themeColor="text1"/>
        </w:rPr>
        <w:t xml:space="preserve">to </w:t>
      </w:r>
      <w:r w:rsidR="00025A45" w:rsidRPr="00C1384B">
        <w:rPr>
          <w:rFonts w:asciiTheme="majorBidi" w:hAnsiTheme="majorBidi" w:cstheme="majorBidi"/>
          <w:color w:val="000000"/>
        </w:rPr>
        <w:t>provide</w:t>
      </w:r>
      <w:r w:rsidR="00025A45" w:rsidRPr="00C1384B" w:rsidDel="00C078BA">
        <w:rPr>
          <w:rFonts w:asciiTheme="majorBidi" w:hAnsiTheme="majorBidi" w:cstheme="majorBidi"/>
          <w:color w:val="000000"/>
        </w:rPr>
        <w:t xml:space="preserve"> such information</w:t>
      </w:r>
      <w:r w:rsidR="00025A45" w:rsidRPr="00C1384B">
        <w:rPr>
          <w:rFonts w:asciiTheme="majorBidi" w:hAnsiTheme="majorBidi" w:cstheme="majorBidi"/>
          <w:color w:val="000000"/>
        </w:rPr>
        <w:t xml:space="preserve"> in their </w:t>
      </w:r>
      <w:r w:rsidR="00025A45">
        <w:rPr>
          <w:rFonts w:asciiTheme="majorBidi" w:hAnsiTheme="majorBidi" w:cstheme="majorBidi"/>
          <w:color w:val="000000"/>
        </w:rPr>
        <w:t xml:space="preserve">joint </w:t>
      </w:r>
      <w:r w:rsidR="00025A45" w:rsidRPr="00C1384B">
        <w:rPr>
          <w:rFonts w:asciiTheme="majorBidi" w:hAnsiTheme="majorBidi" w:cstheme="majorBidi"/>
          <w:color w:val="000000"/>
        </w:rPr>
        <w:t>annual reports</w:t>
      </w:r>
      <w:r w:rsidR="00025A45" w:rsidRPr="00C1384B">
        <w:rPr>
          <w:rFonts w:asciiTheme="majorBidi" w:hAnsiTheme="majorBidi" w:cstheme="majorBidi"/>
          <w:color w:val="000000" w:themeColor="text1"/>
        </w:rPr>
        <w:t>;</w:t>
      </w:r>
    </w:p>
    <w:p w14:paraId="1EF5C7CB" w14:textId="41F1D4C0" w:rsidR="00025A45" w:rsidRPr="0060631C" w:rsidRDefault="00AB66BB" w:rsidP="00AB66BB">
      <w:pPr>
        <w:pStyle w:val="RegSingleTxtG"/>
        <w:ind w:left="1135"/>
        <w:rPr>
          <w:rStyle w:val="normaltextrun"/>
          <w:rFonts w:asciiTheme="majorBidi" w:hAnsiTheme="majorBidi" w:cstheme="majorBidi"/>
          <w:color w:val="000000"/>
        </w:rPr>
      </w:pPr>
      <w:r w:rsidRPr="0060631C">
        <w:rPr>
          <w:rStyle w:val="normaltextrun"/>
          <w:rFonts w:asciiTheme="majorBidi" w:hAnsiTheme="majorBidi" w:cstheme="majorBidi"/>
          <w:iCs/>
          <w:color w:val="000000"/>
        </w:rPr>
        <w:t>12.</w:t>
      </w:r>
      <w:r w:rsidRPr="0060631C">
        <w:rPr>
          <w:rStyle w:val="normaltextrun"/>
          <w:rFonts w:asciiTheme="majorBidi" w:hAnsiTheme="majorBidi" w:cstheme="majorBidi"/>
          <w:iCs/>
          <w:color w:val="000000"/>
        </w:rPr>
        <w:tab/>
      </w:r>
      <w:r w:rsidR="00025A45" w:rsidRPr="0060631C">
        <w:rPr>
          <w:rStyle w:val="normaltextrun"/>
          <w:rFonts w:asciiTheme="majorBidi" w:hAnsiTheme="majorBidi" w:cstheme="majorBidi"/>
          <w:i/>
          <w:iCs/>
          <w:shd w:val="clear" w:color="auto" w:fill="FFFFFF"/>
        </w:rPr>
        <w:t>Expresses appreciation</w:t>
      </w:r>
      <w:r w:rsidR="00025A45" w:rsidRPr="0060631C">
        <w:rPr>
          <w:rStyle w:val="normaltextrun"/>
          <w:rFonts w:asciiTheme="majorBidi" w:hAnsiTheme="majorBidi" w:cstheme="majorBidi"/>
          <w:shd w:val="clear" w:color="auto" w:fill="FFFFFF"/>
        </w:rPr>
        <w:t xml:space="preserve"> for the voluntary financial </w:t>
      </w:r>
      <w:r w:rsidR="00025A45">
        <w:rPr>
          <w:rStyle w:val="normaltextrun"/>
          <w:rFonts w:asciiTheme="majorBidi" w:hAnsiTheme="majorBidi" w:cstheme="majorBidi"/>
          <w:shd w:val="clear" w:color="auto" w:fill="FFFFFF"/>
        </w:rPr>
        <w:t xml:space="preserve">and other </w:t>
      </w:r>
      <w:r w:rsidR="00025A45" w:rsidRPr="0060631C">
        <w:rPr>
          <w:rStyle w:val="normaltextrun"/>
          <w:rFonts w:asciiTheme="majorBidi" w:hAnsiTheme="majorBidi" w:cstheme="majorBidi"/>
          <w:shd w:val="clear" w:color="auto" w:fill="FFFFFF"/>
        </w:rPr>
        <w:t xml:space="preserve">contributions received for the work under the Technology Mechanism and </w:t>
      </w:r>
      <w:r w:rsidR="00025A45" w:rsidRPr="0060631C">
        <w:rPr>
          <w:rStyle w:val="normaltextrun"/>
          <w:rFonts w:asciiTheme="majorBidi" w:hAnsiTheme="majorBidi" w:cstheme="majorBidi"/>
          <w:i/>
          <w:iCs/>
          <w:shd w:val="clear" w:color="auto" w:fill="FFFFFF"/>
        </w:rPr>
        <w:t>encourages</w:t>
      </w:r>
      <w:r w:rsidR="00025A45" w:rsidRPr="0060631C">
        <w:rPr>
          <w:rStyle w:val="normaltextrun"/>
          <w:rFonts w:asciiTheme="majorBidi" w:hAnsiTheme="majorBidi" w:cstheme="majorBidi"/>
          <w:shd w:val="clear" w:color="auto" w:fill="FFFFFF"/>
        </w:rPr>
        <w:t xml:space="preserve"> the provision of enhanced support for that work through financial and other resources;</w:t>
      </w:r>
    </w:p>
    <w:p w14:paraId="55FE78E8" w14:textId="25FEFB0C" w:rsidR="00025A45" w:rsidRPr="00C1384B" w:rsidRDefault="00AB66BB" w:rsidP="00AB66BB">
      <w:pPr>
        <w:pStyle w:val="RegSingleTxtG"/>
        <w:ind w:left="1135"/>
        <w:rPr>
          <w:rStyle w:val="normaltextrun"/>
          <w:rFonts w:asciiTheme="majorBidi" w:hAnsiTheme="majorBidi" w:cstheme="majorBidi"/>
          <w:color w:val="000000"/>
        </w:rPr>
      </w:pPr>
      <w:r w:rsidRPr="00C1384B">
        <w:rPr>
          <w:rStyle w:val="normaltextrun"/>
          <w:rFonts w:asciiTheme="majorBidi" w:hAnsiTheme="majorBidi" w:cstheme="majorBidi"/>
          <w:iCs/>
          <w:color w:val="000000"/>
        </w:rPr>
        <w:t>13.</w:t>
      </w:r>
      <w:r w:rsidRPr="00C1384B">
        <w:rPr>
          <w:rStyle w:val="normaltextrun"/>
          <w:rFonts w:asciiTheme="majorBidi" w:hAnsiTheme="majorBidi" w:cstheme="majorBidi"/>
          <w:iCs/>
          <w:color w:val="000000"/>
        </w:rPr>
        <w:tab/>
      </w:r>
      <w:r w:rsidR="00025A45" w:rsidRPr="00C1384B">
        <w:rPr>
          <w:rStyle w:val="normaltextrun"/>
          <w:rFonts w:asciiTheme="majorBidi" w:hAnsiTheme="majorBidi" w:cstheme="majorBidi"/>
          <w:i/>
          <w:iCs/>
          <w:shd w:val="clear" w:color="auto" w:fill="FFFFFF"/>
        </w:rPr>
        <w:t>Notes with concern</w:t>
      </w:r>
      <w:r w:rsidR="00025A45" w:rsidRPr="00C1384B">
        <w:rPr>
          <w:rStyle w:val="normaltextrun"/>
          <w:rFonts w:asciiTheme="majorBidi" w:hAnsiTheme="majorBidi" w:cstheme="majorBidi"/>
          <w:shd w:val="clear" w:color="auto" w:fill="FFFFFF"/>
        </w:rPr>
        <w:t xml:space="preserve"> that gender balance in the composition of the Technology Executive Committee and the Advisory Board of the </w:t>
      </w:r>
      <w:r w:rsidR="00025A45" w:rsidRPr="00C1384B" w:rsidDel="00B747D5">
        <w:rPr>
          <w:rFonts w:asciiTheme="majorBidi" w:hAnsiTheme="majorBidi" w:cstheme="majorBidi"/>
        </w:rPr>
        <w:t>Climate Technology Centre and Network</w:t>
      </w:r>
      <w:r w:rsidR="00025A45" w:rsidRPr="00C1384B">
        <w:rPr>
          <w:rStyle w:val="normaltextrun"/>
          <w:rFonts w:asciiTheme="majorBidi" w:hAnsiTheme="majorBidi" w:cstheme="majorBidi"/>
          <w:shd w:val="clear" w:color="auto" w:fill="FFFFFF"/>
        </w:rPr>
        <w:t xml:space="preserve"> has not yet been achieved and </w:t>
      </w:r>
      <w:r w:rsidR="00025A45" w:rsidRPr="00C1384B">
        <w:rPr>
          <w:rStyle w:val="normaltextrun"/>
          <w:rFonts w:asciiTheme="majorBidi" w:hAnsiTheme="majorBidi" w:cstheme="majorBidi"/>
          <w:i/>
          <w:iCs/>
          <w:shd w:val="clear" w:color="auto" w:fill="FFFFFF"/>
        </w:rPr>
        <w:t>encourages</w:t>
      </w:r>
      <w:r w:rsidR="00025A45" w:rsidRPr="00C1384B">
        <w:rPr>
          <w:rStyle w:val="normaltextrun"/>
          <w:rFonts w:asciiTheme="majorBidi" w:hAnsiTheme="majorBidi" w:cstheme="majorBidi"/>
          <w:shd w:val="clear" w:color="auto" w:fill="FFFFFF"/>
        </w:rPr>
        <w:t xml:space="preserve"> Parties to take steps to achieve </w:t>
      </w:r>
      <w:r w:rsidR="00025A45">
        <w:rPr>
          <w:rStyle w:val="normaltextrun"/>
          <w:rFonts w:asciiTheme="majorBidi" w:hAnsiTheme="majorBidi" w:cstheme="majorBidi"/>
          <w:shd w:val="clear" w:color="auto" w:fill="FFFFFF"/>
        </w:rPr>
        <w:t xml:space="preserve">a </w:t>
      </w:r>
      <w:r w:rsidR="00025A45" w:rsidRPr="00C1384B">
        <w:rPr>
          <w:rStyle w:val="normaltextrun"/>
          <w:rFonts w:asciiTheme="majorBidi" w:hAnsiTheme="majorBidi" w:cstheme="majorBidi"/>
          <w:shd w:val="clear" w:color="auto" w:fill="FFFFFF"/>
        </w:rPr>
        <w:t>gender</w:t>
      </w:r>
      <w:r w:rsidR="00025A45">
        <w:rPr>
          <w:rStyle w:val="normaltextrun"/>
          <w:rFonts w:asciiTheme="majorBidi" w:hAnsiTheme="majorBidi" w:cstheme="majorBidi"/>
          <w:shd w:val="clear" w:color="auto" w:fill="FFFFFF"/>
        </w:rPr>
        <w:t xml:space="preserve"> </w:t>
      </w:r>
      <w:r w:rsidR="00025A45" w:rsidRPr="00C1384B">
        <w:rPr>
          <w:rStyle w:val="normaltextrun"/>
          <w:rFonts w:asciiTheme="majorBidi" w:hAnsiTheme="majorBidi" w:cstheme="majorBidi"/>
          <w:shd w:val="clear" w:color="auto" w:fill="FFFFFF"/>
        </w:rPr>
        <w:t>balance by nominating more female candidates</w:t>
      </w:r>
      <w:r w:rsidR="00025A45">
        <w:rPr>
          <w:rStyle w:val="normaltextrun"/>
          <w:rFonts w:asciiTheme="majorBidi" w:hAnsiTheme="majorBidi" w:cstheme="majorBidi"/>
          <w:shd w:val="clear" w:color="auto" w:fill="FFFFFF"/>
        </w:rPr>
        <w:t xml:space="preserve"> as members of these bodies</w:t>
      </w:r>
      <w:r w:rsidR="00025A45" w:rsidRPr="00C1384B">
        <w:rPr>
          <w:rStyle w:val="normaltextrun"/>
          <w:rFonts w:asciiTheme="majorBidi" w:hAnsiTheme="majorBidi" w:cstheme="majorBidi"/>
          <w:shd w:val="clear" w:color="auto" w:fill="FFFFFF"/>
        </w:rPr>
        <w:t>;</w:t>
      </w:r>
    </w:p>
    <w:p w14:paraId="1E714509" w14:textId="04D978E1" w:rsidR="00025A45" w:rsidRPr="00C1384B" w:rsidRDefault="00AB66BB" w:rsidP="00AB66BB">
      <w:pPr>
        <w:pStyle w:val="RegSingleTxtG"/>
        <w:ind w:left="1135"/>
        <w:rPr>
          <w:rStyle w:val="normaltextrun"/>
          <w:rFonts w:asciiTheme="majorBidi" w:hAnsiTheme="majorBidi" w:cstheme="majorBidi"/>
          <w:shd w:val="clear" w:color="auto" w:fill="FFFFFF"/>
        </w:rPr>
      </w:pPr>
      <w:r w:rsidRPr="00C1384B">
        <w:rPr>
          <w:rStyle w:val="normaltextrun"/>
          <w:rFonts w:asciiTheme="majorBidi" w:hAnsiTheme="majorBidi" w:cstheme="majorBidi"/>
          <w:iCs/>
        </w:rPr>
        <w:t>14.</w:t>
      </w:r>
      <w:r w:rsidRPr="00C1384B">
        <w:rPr>
          <w:rStyle w:val="normaltextrun"/>
          <w:rFonts w:asciiTheme="majorBidi" w:hAnsiTheme="majorBidi" w:cstheme="majorBidi"/>
          <w:iCs/>
        </w:rPr>
        <w:tab/>
      </w:r>
      <w:r w:rsidR="00025A45" w:rsidRPr="00C1384B">
        <w:rPr>
          <w:rFonts w:asciiTheme="majorBidi" w:hAnsiTheme="majorBidi" w:cstheme="majorBidi"/>
          <w:i/>
          <w:iCs/>
        </w:rPr>
        <w:t>Welcomes</w:t>
      </w:r>
      <w:r w:rsidR="00025A45" w:rsidRPr="00C1384B">
        <w:rPr>
          <w:rFonts w:asciiTheme="majorBidi" w:hAnsiTheme="majorBidi" w:cstheme="majorBidi"/>
        </w:rPr>
        <w:t xml:space="preserve"> </w:t>
      </w:r>
      <w:r w:rsidR="00025A45" w:rsidRPr="00C1384B">
        <w:rPr>
          <w:rStyle w:val="normaltextrun"/>
          <w:rFonts w:asciiTheme="majorBidi" w:hAnsiTheme="majorBidi" w:cstheme="majorBidi"/>
          <w:shd w:val="clear" w:color="auto" w:fill="FFFFFF"/>
        </w:rPr>
        <w:t xml:space="preserve">the finalization of the </w:t>
      </w:r>
      <w:r w:rsidR="00025A45" w:rsidRPr="00C1384B">
        <w:rPr>
          <w:rStyle w:val="normaltextrun"/>
          <w:rFonts w:asciiTheme="majorBidi" w:hAnsiTheme="majorBidi" w:cstheme="majorBidi"/>
        </w:rPr>
        <w:t xml:space="preserve">Climate Technology Centre and Network </w:t>
      </w:r>
      <w:r w:rsidR="00025A45" w:rsidRPr="00C1384B">
        <w:rPr>
          <w:rStyle w:val="normaltextrun"/>
          <w:rFonts w:asciiTheme="majorBidi" w:hAnsiTheme="majorBidi" w:cstheme="majorBidi"/>
          <w:shd w:val="clear" w:color="auto" w:fill="FFFFFF"/>
        </w:rPr>
        <w:t>resource mobilization and partnership strategy for 2023–2027</w:t>
      </w:r>
      <w:r w:rsidR="00025A45">
        <w:rPr>
          <w:rStyle w:val="normaltextrun"/>
          <w:rFonts w:asciiTheme="majorBidi" w:hAnsiTheme="majorBidi" w:cstheme="majorBidi"/>
          <w:shd w:val="clear" w:color="auto" w:fill="FFFFFF"/>
        </w:rPr>
        <w:t>,</w:t>
      </w:r>
      <w:r w:rsidR="00025A45">
        <w:rPr>
          <w:rStyle w:val="FootnoteReference"/>
          <w:rFonts w:cstheme="majorBidi"/>
          <w:shd w:val="clear" w:color="auto" w:fill="FFFFFF"/>
        </w:rPr>
        <w:footnoteReference w:id="98"/>
      </w:r>
      <w:r w:rsidR="00025A45" w:rsidRPr="00C1384B">
        <w:rPr>
          <w:rStyle w:val="normaltextrun"/>
          <w:rFonts w:asciiTheme="majorBidi" w:hAnsiTheme="majorBidi" w:cstheme="majorBidi"/>
          <w:shd w:val="clear" w:color="auto" w:fill="FFFFFF"/>
        </w:rPr>
        <w:t xml:space="preserve"> </w:t>
      </w:r>
      <w:r w:rsidR="00025A45">
        <w:rPr>
          <w:rStyle w:val="normaltextrun"/>
          <w:rFonts w:asciiTheme="majorBidi" w:hAnsiTheme="majorBidi" w:cstheme="majorBidi"/>
          <w:shd w:val="clear" w:color="auto" w:fill="FFFFFF"/>
        </w:rPr>
        <w:t xml:space="preserve">which has the aim of diversifying the resources of the </w:t>
      </w:r>
      <w:r w:rsidR="00025A45" w:rsidRPr="00C1384B">
        <w:rPr>
          <w:rStyle w:val="normaltextrun"/>
          <w:rFonts w:asciiTheme="majorBidi" w:hAnsiTheme="majorBidi" w:cstheme="majorBidi"/>
        </w:rPr>
        <w:t xml:space="preserve">Climate Technology Centre and Network </w:t>
      </w:r>
      <w:r w:rsidR="00025A45">
        <w:rPr>
          <w:rStyle w:val="normaltextrun"/>
          <w:rFonts w:asciiTheme="majorBidi" w:hAnsiTheme="majorBidi" w:cstheme="majorBidi"/>
          <w:shd w:val="clear" w:color="auto" w:fill="FFFFFF"/>
        </w:rPr>
        <w:t>and ensuring its funding is adequate, predictable and flexible</w:t>
      </w:r>
      <w:r w:rsidR="00025A45" w:rsidRPr="00C1384B">
        <w:rPr>
          <w:rStyle w:val="normaltextrun"/>
          <w:rFonts w:asciiTheme="majorBidi" w:hAnsiTheme="majorBidi" w:cstheme="majorBidi"/>
          <w:shd w:val="clear" w:color="auto" w:fill="FFFFFF"/>
        </w:rPr>
        <w:t xml:space="preserve">; </w:t>
      </w:r>
    </w:p>
    <w:p w14:paraId="7A721B32" w14:textId="1807F89E" w:rsidR="00025A45" w:rsidRPr="00EF6CFC" w:rsidRDefault="00AB66BB" w:rsidP="00AB66BB">
      <w:pPr>
        <w:pStyle w:val="RegSingleTxtG"/>
        <w:ind w:left="1135"/>
        <w:rPr>
          <w:rFonts w:asciiTheme="majorBidi" w:hAnsiTheme="majorBidi" w:cstheme="majorBidi"/>
          <w:shd w:val="clear" w:color="auto" w:fill="FFFFFF"/>
        </w:rPr>
      </w:pPr>
      <w:r w:rsidRPr="00EF6CFC">
        <w:rPr>
          <w:rFonts w:asciiTheme="majorBidi" w:hAnsiTheme="majorBidi" w:cstheme="majorBidi"/>
          <w:iCs/>
        </w:rPr>
        <w:t>15.</w:t>
      </w:r>
      <w:r w:rsidRPr="00EF6CFC">
        <w:rPr>
          <w:rFonts w:asciiTheme="majorBidi" w:hAnsiTheme="majorBidi" w:cstheme="majorBidi"/>
          <w:iCs/>
        </w:rPr>
        <w:tab/>
      </w:r>
      <w:r w:rsidR="00025A45">
        <w:rPr>
          <w:rFonts w:asciiTheme="majorBidi" w:hAnsiTheme="majorBidi" w:cstheme="majorBidi"/>
          <w:i/>
          <w:iCs/>
        </w:rPr>
        <w:t xml:space="preserve">Encourages </w:t>
      </w:r>
      <w:r w:rsidR="00025A45" w:rsidRPr="001F3973">
        <w:rPr>
          <w:rFonts w:asciiTheme="majorBidi" w:hAnsiTheme="majorBidi" w:cstheme="majorBidi"/>
        </w:rPr>
        <w:t>the</w:t>
      </w:r>
      <w:r w:rsidR="00025A45" w:rsidRPr="00496077">
        <w:rPr>
          <w:rFonts w:asciiTheme="majorBidi" w:hAnsiTheme="majorBidi" w:cstheme="majorBidi"/>
        </w:rPr>
        <w:t xml:space="preserve"> </w:t>
      </w:r>
      <w:r w:rsidR="00025A45" w:rsidRPr="00C1384B">
        <w:t>Climate Technology Centre and Network</w:t>
      </w:r>
      <w:r w:rsidR="00025A45">
        <w:t xml:space="preserve">, its host the United Nations Environment Programme and the UNFCCC secretariat to collaborate on resource mobilization to ensure effective implementation of the </w:t>
      </w:r>
      <w:r w:rsidR="00025A45" w:rsidRPr="0018616B">
        <w:t>joint work programme of the Technology Mechanism for 2023–2027</w:t>
      </w:r>
      <w:r w:rsidR="00025A45">
        <w:t xml:space="preserve"> and </w:t>
      </w:r>
      <w:r w:rsidR="00025A45" w:rsidRPr="001F3973">
        <w:rPr>
          <w:i/>
          <w:iCs/>
        </w:rPr>
        <w:t>requests</w:t>
      </w:r>
      <w:r w:rsidR="00025A45">
        <w:t xml:space="preserve"> the </w:t>
      </w:r>
      <w:r w:rsidR="00025A45" w:rsidRPr="0018616B">
        <w:t>Technology Executive Committee and the Climate Technology Centre and Network</w:t>
      </w:r>
      <w:r w:rsidR="00025A45">
        <w:t xml:space="preserve"> to include information on the progress of their efforts in their next joint annual report;</w:t>
      </w:r>
    </w:p>
    <w:p w14:paraId="068A3E76" w14:textId="1CC6F73F" w:rsidR="00025A45" w:rsidRDefault="00AB66BB" w:rsidP="00AB66BB">
      <w:pPr>
        <w:pStyle w:val="RegSingleTxtG"/>
        <w:ind w:left="1135"/>
        <w:rPr>
          <w:rStyle w:val="normaltextrun"/>
          <w:rFonts w:asciiTheme="majorBidi" w:hAnsiTheme="majorBidi" w:cstheme="majorBidi"/>
          <w:shd w:val="clear" w:color="auto" w:fill="FFFFFF"/>
        </w:rPr>
      </w:pPr>
      <w:r>
        <w:rPr>
          <w:rStyle w:val="normaltextrun"/>
          <w:rFonts w:asciiTheme="majorBidi" w:hAnsiTheme="majorBidi" w:cstheme="majorBidi"/>
          <w:iCs/>
        </w:rPr>
        <w:t>16.</w:t>
      </w:r>
      <w:r>
        <w:rPr>
          <w:rStyle w:val="normaltextrun"/>
          <w:rFonts w:asciiTheme="majorBidi" w:hAnsiTheme="majorBidi" w:cstheme="majorBidi"/>
          <w:iCs/>
        </w:rPr>
        <w:tab/>
      </w:r>
      <w:r w:rsidR="00025A45" w:rsidRPr="00C1384B">
        <w:rPr>
          <w:rStyle w:val="normaltextrun"/>
          <w:rFonts w:asciiTheme="majorBidi" w:hAnsiTheme="majorBidi" w:cstheme="majorBidi"/>
          <w:i/>
          <w:iCs/>
          <w:shd w:val="clear" w:color="auto" w:fill="FFFFFF"/>
        </w:rPr>
        <w:t xml:space="preserve">Acknowledges </w:t>
      </w:r>
      <w:r w:rsidR="00025A45" w:rsidRPr="00C1384B">
        <w:rPr>
          <w:rStyle w:val="normaltextrun"/>
          <w:rFonts w:asciiTheme="majorBidi" w:hAnsiTheme="majorBidi" w:cstheme="majorBidi"/>
          <w:shd w:val="clear" w:color="auto" w:fill="FFFFFF"/>
        </w:rPr>
        <w:t xml:space="preserve">the role of the Climate Technology Centre and Network </w:t>
      </w:r>
      <w:r w:rsidR="0007421F">
        <w:rPr>
          <w:rStyle w:val="normaltextrun"/>
          <w:rFonts w:asciiTheme="majorBidi" w:hAnsiTheme="majorBidi" w:cstheme="majorBidi"/>
          <w:shd w:val="clear" w:color="auto" w:fill="FFFFFF"/>
        </w:rPr>
        <w:t>P</w:t>
      </w:r>
      <w:r w:rsidR="00025A45" w:rsidRPr="00C1384B">
        <w:rPr>
          <w:rStyle w:val="normaltextrun"/>
          <w:rFonts w:asciiTheme="majorBidi" w:hAnsiTheme="majorBidi" w:cstheme="majorBidi"/>
          <w:shd w:val="clear" w:color="auto" w:fill="FFFFFF"/>
        </w:rPr>
        <w:t xml:space="preserve">artnership and </w:t>
      </w:r>
      <w:r w:rsidR="0007421F">
        <w:rPr>
          <w:rStyle w:val="normaltextrun"/>
          <w:rFonts w:asciiTheme="majorBidi" w:hAnsiTheme="majorBidi" w:cstheme="majorBidi"/>
          <w:shd w:val="clear" w:color="auto" w:fill="FFFFFF"/>
        </w:rPr>
        <w:t>L</w:t>
      </w:r>
      <w:r w:rsidR="00025A45" w:rsidRPr="00C1384B">
        <w:rPr>
          <w:rStyle w:val="normaltextrun"/>
          <w:rFonts w:asciiTheme="majorBidi" w:hAnsiTheme="majorBidi" w:cstheme="majorBidi"/>
          <w:shd w:val="clear" w:color="auto" w:fill="FFFFFF"/>
        </w:rPr>
        <w:t xml:space="preserve">iaison </w:t>
      </w:r>
      <w:r w:rsidR="0007421F">
        <w:rPr>
          <w:rStyle w:val="normaltextrun"/>
          <w:rFonts w:asciiTheme="majorBidi" w:hAnsiTheme="majorBidi" w:cstheme="majorBidi"/>
          <w:shd w:val="clear" w:color="auto" w:fill="FFFFFF"/>
        </w:rPr>
        <w:t>O</w:t>
      </w:r>
      <w:r w:rsidR="00025A45" w:rsidRPr="00C1384B">
        <w:rPr>
          <w:rStyle w:val="normaltextrun"/>
          <w:rFonts w:asciiTheme="majorBidi" w:hAnsiTheme="majorBidi" w:cstheme="majorBidi"/>
          <w:shd w:val="clear" w:color="auto" w:fill="FFFFFF"/>
        </w:rPr>
        <w:t>ffice in enhancing interaction among national designated entities and with the Green Climate Fund</w:t>
      </w:r>
      <w:r w:rsidR="00025A45">
        <w:rPr>
          <w:rStyle w:val="normaltextrun"/>
          <w:rFonts w:asciiTheme="majorBidi" w:hAnsiTheme="majorBidi" w:cstheme="majorBidi"/>
          <w:shd w:val="clear" w:color="auto" w:fill="FFFFFF"/>
        </w:rPr>
        <w:t>,</w:t>
      </w:r>
      <w:r w:rsidR="00025A45" w:rsidRPr="00C1384B">
        <w:rPr>
          <w:rStyle w:val="normaltextrun"/>
          <w:rFonts w:asciiTheme="majorBidi" w:hAnsiTheme="majorBidi" w:cstheme="majorBidi"/>
          <w:shd w:val="clear" w:color="auto" w:fill="FFFFFF"/>
        </w:rPr>
        <w:t xml:space="preserve"> and in providing technical support to developing countries across the core service areas of the Climate Technology Centre and Network and </w:t>
      </w:r>
      <w:r w:rsidR="00025A45" w:rsidRPr="000058D0">
        <w:rPr>
          <w:rStyle w:val="normaltextrun"/>
          <w:rFonts w:asciiTheme="majorBidi" w:hAnsiTheme="majorBidi" w:cstheme="majorBidi"/>
          <w:i/>
          <w:iCs/>
          <w:shd w:val="clear" w:color="auto" w:fill="FFFFFF"/>
        </w:rPr>
        <w:t>requests</w:t>
      </w:r>
      <w:r w:rsidR="00025A45" w:rsidRPr="00C1384B">
        <w:rPr>
          <w:rStyle w:val="normaltextrun"/>
          <w:rFonts w:asciiTheme="majorBidi" w:hAnsiTheme="majorBidi" w:cstheme="majorBidi"/>
          <w:shd w:val="clear" w:color="auto" w:fill="FFFFFF"/>
        </w:rPr>
        <w:t xml:space="preserve"> the Climate Technology Centre and Network to include information on the </w:t>
      </w:r>
      <w:r w:rsidR="00025A45" w:rsidRPr="000058D0">
        <w:rPr>
          <w:rStyle w:val="normaltextrun"/>
          <w:rFonts w:asciiTheme="majorBidi" w:hAnsiTheme="majorBidi" w:cstheme="majorBidi"/>
          <w:shd w:val="clear" w:color="auto" w:fill="FFFFFF"/>
        </w:rPr>
        <w:t>major outcomes</w:t>
      </w:r>
      <w:r w:rsidR="00025A45" w:rsidRPr="00C1384B">
        <w:rPr>
          <w:rStyle w:val="normaltextrun"/>
          <w:rFonts w:asciiTheme="majorBidi" w:hAnsiTheme="majorBidi" w:cstheme="majorBidi"/>
          <w:shd w:val="clear" w:color="auto" w:fill="FFFFFF"/>
        </w:rPr>
        <w:t xml:space="preserve"> </w:t>
      </w:r>
      <w:r w:rsidR="00025A45">
        <w:rPr>
          <w:rStyle w:val="normaltextrun"/>
          <w:rFonts w:asciiTheme="majorBidi" w:hAnsiTheme="majorBidi" w:cstheme="majorBidi"/>
          <w:shd w:val="clear" w:color="auto" w:fill="FFFFFF"/>
        </w:rPr>
        <w:t xml:space="preserve">of </w:t>
      </w:r>
      <w:r w:rsidR="00025A45" w:rsidRPr="00C1384B">
        <w:rPr>
          <w:rStyle w:val="normaltextrun"/>
          <w:rFonts w:asciiTheme="majorBidi" w:hAnsiTheme="majorBidi" w:cstheme="majorBidi"/>
          <w:shd w:val="clear" w:color="auto" w:fill="FFFFFF"/>
        </w:rPr>
        <w:t xml:space="preserve">and lessons learned by its </w:t>
      </w:r>
      <w:r w:rsidR="0007421F">
        <w:rPr>
          <w:rStyle w:val="normaltextrun"/>
          <w:rFonts w:asciiTheme="majorBidi" w:hAnsiTheme="majorBidi" w:cstheme="majorBidi"/>
          <w:shd w:val="clear" w:color="auto" w:fill="FFFFFF"/>
        </w:rPr>
        <w:t>P</w:t>
      </w:r>
      <w:r w:rsidR="00025A45" w:rsidRPr="00C1384B">
        <w:rPr>
          <w:rStyle w:val="normaltextrun"/>
          <w:rFonts w:asciiTheme="majorBidi" w:hAnsiTheme="majorBidi" w:cstheme="majorBidi"/>
          <w:shd w:val="clear" w:color="auto" w:fill="FFFFFF"/>
        </w:rPr>
        <w:t xml:space="preserve">artnership and </w:t>
      </w:r>
      <w:r w:rsidR="0007421F">
        <w:rPr>
          <w:rStyle w:val="normaltextrun"/>
          <w:rFonts w:asciiTheme="majorBidi" w:hAnsiTheme="majorBidi" w:cstheme="majorBidi"/>
          <w:shd w:val="clear" w:color="auto" w:fill="FFFFFF"/>
        </w:rPr>
        <w:t>L</w:t>
      </w:r>
      <w:r w:rsidR="00025A45" w:rsidRPr="00C1384B">
        <w:rPr>
          <w:rStyle w:val="normaltextrun"/>
          <w:rFonts w:asciiTheme="majorBidi" w:hAnsiTheme="majorBidi" w:cstheme="majorBidi"/>
          <w:shd w:val="clear" w:color="auto" w:fill="FFFFFF"/>
        </w:rPr>
        <w:t xml:space="preserve">iaison </w:t>
      </w:r>
      <w:r w:rsidR="0007421F">
        <w:rPr>
          <w:rStyle w:val="normaltextrun"/>
          <w:rFonts w:asciiTheme="majorBidi" w:hAnsiTheme="majorBidi" w:cstheme="majorBidi"/>
          <w:shd w:val="clear" w:color="auto" w:fill="FFFFFF"/>
        </w:rPr>
        <w:t>O</w:t>
      </w:r>
      <w:r w:rsidR="00025A45" w:rsidRPr="00C1384B">
        <w:rPr>
          <w:rStyle w:val="normaltextrun"/>
          <w:rFonts w:asciiTheme="majorBidi" w:hAnsiTheme="majorBidi" w:cstheme="majorBidi"/>
          <w:shd w:val="clear" w:color="auto" w:fill="FFFFFF"/>
        </w:rPr>
        <w:t>ffice in its annual reports</w:t>
      </w:r>
      <w:r w:rsidR="00025A45">
        <w:rPr>
          <w:rStyle w:val="normaltextrun"/>
          <w:rFonts w:asciiTheme="majorBidi" w:hAnsiTheme="majorBidi" w:cstheme="majorBidi"/>
          <w:shd w:val="clear" w:color="auto" w:fill="FFFFFF"/>
        </w:rPr>
        <w:t>;</w:t>
      </w:r>
    </w:p>
    <w:p w14:paraId="008ADA8F" w14:textId="26CCE055" w:rsidR="00025A45" w:rsidRDefault="00AB66BB" w:rsidP="00AB66BB">
      <w:pPr>
        <w:pStyle w:val="RegSingleTxtG"/>
        <w:ind w:left="1135"/>
        <w:rPr>
          <w:rStyle w:val="normaltextrun"/>
          <w:rFonts w:asciiTheme="majorBidi" w:hAnsiTheme="majorBidi" w:cstheme="majorBidi"/>
          <w:color w:val="000000"/>
        </w:rPr>
      </w:pPr>
      <w:r>
        <w:rPr>
          <w:rStyle w:val="normaltextrun"/>
          <w:rFonts w:asciiTheme="majorBidi" w:hAnsiTheme="majorBidi" w:cstheme="majorBidi"/>
          <w:iCs/>
          <w:color w:val="000000"/>
        </w:rPr>
        <w:t>17.</w:t>
      </w:r>
      <w:r>
        <w:rPr>
          <w:rStyle w:val="normaltextrun"/>
          <w:rFonts w:asciiTheme="majorBidi" w:hAnsiTheme="majorBidi" w:cstheme="majorBidi"/>
          <w:iCs/>
          <w:color w:val="000000"/>
        </w:rPr>
        <w:tab/>
      </w:r>
      <w:r w:rsidR="00025A45" w:rsidRPr="00077E09">
        <w:rPr>
          <w:rStyle w:val="normaltextrun"/>
          <w:rFonts w:asciiTheme="majorBidi" w:hAnsiTheme="majorBidi" w:cstheme="majorBidi"/>
          <w:i/>
          <w:iCs/>
          <w:color w:val="000000"/>
        </w:rPr>
        <w:t>Notes with concern</w:t>
      </w:r>
      <w:r w:rsidR="00025A45" w:rsidRPr="00077E09">
        <w:rPr>
          <w:rStyle w:val="normaltextrun"/>
          <w:rFonts w:asciiTheme="majorBidi" w:hAnsiTheme="majorBidi" w:cstheme="majorBidi"/>
          <w:color w:val="000000"/>
        </w:rPr>
        <w:t xml:space="preserve"> that securing funding for implementing the mandates of the Technology Mechanism and its joint work programme for 2023–2027 remains a challenge, especially for the </w:t>
      </w:r>
      <w:r w:rsidR="00025A45" w:rsidRPr="0018616B">
        <w:t>Climate Technology Centre and Network</w:t>
      </w:r>
      <w:r w:rsidR="00025A45" w:rsidRPr="00077E09">
        <w:rPr>
          <w:rStyle w:val="normaltextrun"/>
          <w:rFonts w:asciiTheme="majorBidi" w:hAnsiTheme="majorBidi" w:cstheme="majorBidi"/>
          <w:color w:val="000000"/>
        </w:rPr>
        <w:t xml:space="preserve">, and </w:t>
      </w:r>
      <w:r w:rsidR="00025A45" w:rsidRPr="00077E09">
        <w:rPr>
          <w:rStyle w:val="normaltextrun"/>
          <w:rFonts w:asciiTheme="majorBidi" w:hAnsiTheme="majorBidi" w:cstheme="majorBidi"/>
          <w:i/>
          <w:iCs/>
          <w:color w:val="000000"/>
        </w:rPr>
        <w:t>encourages</w:t>
      </w:r>
      <w:r w:rsidR="00025A45" w:rsidRPr="00077E09">
        <w:rPr>
          <w:rStyle w:val="normaltextrun"/>
          <w:rFonts w:asciiTheme="majorBidi" w:hAnsiTheme="majorBidi" w:cstheme="majorBidi"/>
          <w:color w:val="000000"/>
        </w:rPr>
        <w:t xml:space="preserve"> the provision of enhanced support.</w:t>
      </w:r>
    </w:p>
    <w:p w14:paraId="23A68964" w14:textId="45EB5CD3" w:rsidR="000A416F" w:rsidRPr="002445B1" w:rsidRDefault="00827EDE" w:rsidP="00227EE0">
      <w:pPr>
        <w:pStyle w:val="RegSingleTxtG"/>
        <w:spacing w:after="0" w:line="20" w:lineRule="atLeast"/>
        <w:jc w:val="right"/>
        <w:rPr>
          <w:i/>
          <w:iCs/>
        </w:rPr>
      </w:pPr>
      <w:r>
        <w:rPr>
          <w:i/>
          <w:iCs/>
        </w:rPr>
        <w:t>5</w:t>
      </w:r>
      <w:r w:rsidRPr="00827EDE">
        <w:rPr>
          <w:i/>
          <w:iCs/>
          <w:vertAlign w:val="superscript"/>
        </w:rPr>
        <w:t>th</w:t>
      </w:r>
      <w:r>
        <w:rPr>
          <w:i/>
          <w:iCs/>
        </w:rPr>
        <w:t xml:space="preserve"> </w:t>
      </w:r>
      <w:r w:rsidR="000A416F" w:rsidRPr="002445B1">
        <w:rPr>
          <w:i/>
          <w:iCs/>
        </w:rPr>
        <w:t>plenary me</w:t>
      </w:r>
      <w:r w:rsidR="00A00EBC">
        <w:rPr>
          <w:i/>
          <w:iCs/>
        </w:rPr>
        <w:t>e</w:t>
      </w:r>
      <w:r w:rsidR="000A416F" w:rsidRPr="002445B1">
        <w:rPr>
          <w:i/>
          <w:iCs/>
        </w:rPr>
        <w:t>ting</w:t>
      </w:r>
    </w:p>
    <w:p w14:paraId="46F196E5" w14:textId="225BBE74" w:rsidR="000A416F" w:rsidRPr="00D344A3" w:rsidRDefault="000A416F" w:rsidP="00227EE0">
      <w:pPr>
        <w:pStyle w:val="RegSingleTxtG"/>
        <w:spacing w:after="0" w:line="20" w:lineRule="atLeast"/>
        <w:jc w:val="right"/>
        <w:rPr>
          <w:i/>
          <w:iCs/>
        </w:rPr>
      </w:pPr>
      <w:r w:rsidRPr="002445B1">
        <w:rPr>
          <w:i/>
          <w:iCs/>
        </w:rPr>
        <w:t>1</w:t>
      </w:r>
      <w:r w:rsidR="00827EDE">
        <w:rPr>
          <w:i/>
          <w:iCs/>
        </w:rPr>
        <w:t>1</w:t>
      </w:r>
      <w:r w:rsidRPr="002445B1">
        <w:rPr>
          <w:i/>
          <w:iCs/>
        </w:rPr>
        <w:t xml:space="preserve"> December 2023</w:t>
      </w:r>
    </w:p>
    <w:p w14:paraId="5717EF9C" w14:textId="1F7D3813" w:rsidR="008362C4" w:rsidRPr="00263E39" w:rsidRDefault="00025A45" w:rsidP="00DD0611">
      <w:pPr>
        <w:jc w:val="center"/>
      </w:pPr>
      <w:r>
        <w:rPr>
          <w:rFonts w:eastAsia="Times New Roman"/>
          <w:sz w:val="22"/>
          <w:u w:val="single"/>
          <w:lang w:eastAsia="de-DE"/>
        </w:rPr>
        <w:tab/>
      </w:r>
      <w:r>
        <w:rPr>
          <w:rFonts w:eastAsia="Times New Roman"/>
          <w:sz w:val="22"/>
          <w:u w:val="single"/>
          <w:lang w:eastAsia="de-DE"/>
        </w:rPr>
        <w:tab/>
      </w:r>
      <w:r>
        <w:rPr>
          <w:rFonts w:eastAsia="Times New Roman"/>
          <w:sz w:val="22"/>
          <w:u w:val="single"/>
          <w:lang w:eastAsia="de-DE"/>
        </w:rPr>
        <w:tab/>
      </w:r>
    </w:p>
    <w:sectPr w:rsidR="008362C4" w:rsidRPr="00263E39" w:rsidSect="00263E39">
      <w:headerReference w:type="even" r:id="rId61"/>
      <w:headerReference w:type="default" r:id="rId62"/>
      <w:footerReference w:type="even" r:id="rId63"/>
      <w:footerReference w:type="default" r:id="rId64"/>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C3F70" w14:textId="77777777" w:rsidR="00BF239A" w:rsidRPr="008362C4" w:rsidRDefault="00BF239A" w:rsidP="008362C4">
      <w:pPr>
        <w:spacing w:line="14" w:lineRule="exact"/>
        <w:rPr>
          <w:color w:val="FFFFFF" w:themeColor="background1"/>
        </w:rPr>
      </w:pPr>
      <w:r w:rsidRPr="008362C4">
        <w:rPr>
          <w:color w:val="FFFFFF" w:themeColor="background1"/>
        </w:rPr>
        <w:separator/>
      </w:r>
    </w:p>
    <w:p w14:paraId="367A9A82" w14:textId="77777777" w:rsidR="00BF239A" w:rsidRPr="008362C4" w:rsidRDefault="00BF239A" w:rsidP="00C45173">
      <w:pPr>
        <w:spacing w:line="14" w:lineRule="atLeast"/>
        <w:rPr>
          <w:color w:val="FFFFFF" w:themeColor="background1"/>
          <w:sz w:val="2"/>
          <w:szCs w:val="2"/>
        </w:rPr>
      </w:pPr>
    </w:p>
  </w:endnote>
  <w:endnote w:type="continuationSeparator" w:id="0">
    <w:p w14:paraId="7058E041" w14:textId="77777777" w:rsidR="00BF239A" w:rsidRDefault="00BF239A">
      <w:r>
        <w:continuationSeparator/>
      </w:r>
    </w:p>
    <w:p w14:paraId="1CA00804" w14:textId="77777777" w:rsidR="00BF239A" w:rsidRDefault="00BF239A"/>
  </w:endnote>
  <w:endnote w:type="continuationNotice" w:id="1">
    <w:p w14:paraId="7F73E4C9" w14:textId="77777777" w:rsidR="00BF239A" w:rsidRDefault="00BF23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2524" w14:textId="1E6F5DF6" w:rsidR="000C1B08" w:rsidRPr="00263E39" w:rsidRDefault="00263E39" w:rsidP="00263E39">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1</w:t>
    </w:r>
    <w:r w:rsidRPr="00263E39">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FE384" w14:textId="108BF2E3"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20</w:t>
    </w:r>
    <w:r w:rsidRPr="00263E39">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4EC1" w14:textId="0CC66248" w:rsidR="00827D55" w:rsidRPr="00263E39" w:rsidRDefault="00263E39" w:rsidP="00263E39">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24</w:t>
    </w:r>
    <w:r w:rsidRPr="00263E39">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53" w14:textId="2F8578BA"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26</w:t>
    </w:r>
    <w:r w:rsidRPr="00263E39">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734B" w14:textId="77777777" w:rsidR="00263E39" w:rsidRPr="00263E39" w:rsidRDefault="00263E39" w:rsidP="00263E39">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31</w:t>
    </w:r>
    <w:r w:rsidRPr="00263E39">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DF4B" w14:textId="77777777"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30</w:t>
    </w:r>
    <w:r w:rsidRPr="00263E39">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3CC88" w14:textId="78FDA3A1" w:rsidR="00827D55" w:rsidRPr="00263E39" w:rsidRDefault="00263E39" w:rsidP="00851C4D">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35</w:t>
    </w:r>
    <w:r w:rsidRPr="00263E39">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E6DE" w14:textId="77E94352" w:rsidR="00827D55"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34</w:t>
    </w:r>
    <w:r w:rsidRPr="00263E39">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FAF9" w14:textId="700DF8E9" w:rsidR="00263E39" w:rsidRPr="00263E39" w:rsidRDefault="00263E39" w:rsidP="00263E39">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37</w:t>
    </w:r>
    <w:r w:rsidRPr="00263E39">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31422" w14:textId="7C9A79A1"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36</w:t>
    </w:r>
    <w:r w:rsidRPr="00263E39">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0335" w14:textId="7EEB7AA5" w:rsidR="00263E39" w:rsidRPr="00263E39" w:rsidRDefault="00263E39" w:rsidP="00263E39">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39</w:t>
    </w:r>
    <w:r w:rsidRPr="00263E39">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C3F" w14:textId="043EE279" w:rsidR="000C1B08"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4</w:t>
    </w:r>
    <w:r w:rsidRPr="00263E39">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DAB70" w14:textId="4A666029"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38</w:t>
    </w:r>
    <w:r w:rsidRPr="00263E39">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8AC4" w14:textId="147C3BED" w:rsidR="00263E39" w:rsidRPr="00263E39" w:rsidRDefault="00263E39" w:rsidP="00263E39">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40</w:t>
    </w:r>
    <w:r w:rsidRPr="00263E39">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5434" w14:textId="47BDC177"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42</w:t>
    </w:r>
    <w:r w:rsidRPr="00263E39">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CC432" w14:textId="2FAC294B"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44</w:t>
    </w:r>
    <w:r w:rsidRPr="00263E39">
      <w:rPr>
        <w:b/>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8075" w14:textId="053B29F1" w:rsidR="00263E39" w:rsidRPr="00263E39" w:rsidRDefault="00263E39" w:rsidP="00851C4D">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48</w:t>
    </w:r>
    <w:r w:rsidRPr="00263E39">
      <w:rPr>
        <w:b/>
        <w:sz w:val="18"/>
      </w:rPr>
      <w:fldChar w:fldCharType="end"/>
    </w:r>
    <w:r>
      <w:rPr>
        <w:sz w:val="18"/>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1DFC" w14:textId="5320BA93"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47</w:t>
    </w:r>
    <w:r w:rsidRPr="00263E39">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95A1F" w14:textId="41D6AC51" w:rsidR="00263E39" w:rsidRPr="00263E39" w:rsidRDefault="00263E39" w:rsidP="00263E39">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5</w:t>
    </w:r>
    <w:r w:rsidRPr="00263E39">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47EE" w14:textId="1770DF44"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4</w:t>
    </w:r>
    <w:r w:rsidRPr="00263E39">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495A4" w14:textId="4ED155C0" w:rsidR="00327700" w:rsidRPr="00263E39" w:rsidRDefault="00263E39" w:rsidP="00263E39">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6</w:t>
    </w:r>
    <w:r w:rsidRPr="00263E39">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B819" w14:textId="03643F83"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8</w:t>
    </w:r>
    <w:r w:rsidRPr="00263E39">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1898" w14:textId="141315F4" w:rsidR="00263E39" w:rsidRPr="00263E39" w:rsidRDefault="00263E39" w:rsidP="00263E39">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16</w:t>
    </w:r>
    <w:r w:rsidRPr="00263E39">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1ABB" w14:textId="7E64294D" w:rsidR="00263E39" w:rsidRPr="00263E39" w:rsidRDefault="00263E39" w:rsidP="00263E39">
    <w:pPr>
      <w:pStyle w:val="Footer"/>
      <w:tabs>
        <w:tab w:val="right" w:pos="9638"/>
      </w:tabs>
      <w:rPr>
        <w:b/>
        <w:sz w:val="18"/>
      </w:rPr>
    </w:pPr>
    <w:r>
      <w:tab/>
    </w: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18</w:t>
    </w:r>
    <w:r w:rsidRPr="00263E39">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5B9E" w14:textId="23D8829B" w:rsidR="00263E39" w:rsidRPr="00263E39" w:rsidRDefault="00263E39" w:rsidP="00263E39">
    <w:pPr>
      <w:pStyle w:val="Footer"/>
      <w:tabs>
        <w:tab w:val="right" w:pos="9638"/>
      </w:tabs>
    </w:pPr>
    <w:r w:rsidRPr="00263E39">
      <w:rPr>
        <w:b/>
        <w:sz w:val="18"/>
      </w:rPr>
      <w:fldChar w:fldCharType="begin"/>
    </w:r>
    <w:r w:rsidRPr="00263E39">
      <w:rPr>
        <w:b/>
        <w:sz w:val="18"/>
      </w:rPr>
      <w:instrText xml:space="preserve"> PAGE  \* MERGEFORMAT </w:instrText>
    </w:r>
    <w:r w:rsidRPr="00263E39">
      <w:rPr>
        <w:b/>
        <w:sz w:val="18"/>
      </w:rPr>
      <w:fldChar w:fldCharType="separate"/>
    </w:r>
    <w:r w:rsidRPr="00263E39">
      <w:rPr>
        <w:b/>
        <w:noProof/>
        <w:sz w:val="18"/>
      </w:rPr>
      <w:t>23</w:t>
    </w:r>
    <w:r w:rsidRPr="00263E39">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E4460" w14:textId="77777777" w:rsidR="00BF239A" w:rsidRDefault="00BF239A">
      <w:r>
        <w:separator/>
      </w:r>
    </w:p>
  </w:footnote>
  <w:footnote w:type="continuationSeparator" w:id="0">
    <w:p w14:paraId="2300769F" w14:textId="77777777" w:rsidR="00BF239A" w:rsidRDefault="00BF239A">
      <w:r>
        <w:continuationSeparator/>
      </w:r>
    </w:p>
    <w:p w14:paraId="63D36469" w14:textId="77777777" w:rsidR="00BF239A" w:rsidRDefault="00BF239A"/>
  </w:footnote>
  <w:footnote w:type="continuationNotice" w:id="1">
    <w:p w14:paraId="450985F9" w14:textId="77777777" w:rsidR="00BF239A" w:rsidRDefault="00BF239A">
      <w:pPr>
        <w:spacing w:line="240" w:lineRule="auto"/>
      </w:pPr>
    </w:p>
  </w:footnote>
  <w:footnote w:id="2">
    <w:p w14:paraId="0C868C05" w14:textId="3D0C2EE5" w:rsidR="00DB68AD" w:rsidRPr="002E027F" w:rsidRDefault="00DB68AD" w:rsidP="00DB68AD">
      <w:pPr>
        <w:pStyle w:val="FootnoteText"/>
        <w:widowControl w:val="0"/>
      </w:pPr>
      <w:r w:rsidRPr="002E027F">
        <w:tab/>
      </w:r>
      <w:r w:rsidRPr="002E027F">
        <w:rPr>
          <w:rStyle w:val="FootnoteReference"/>
        </w:rPr>
        <w:footnoteRef/>
      </w:r>
      <w:r w:rsidRPr="002E027F">
        <w:tab/>
        <w:t>Decision 1/CMA.4, eleventh preambular paragraph.</w:t>
      </w:r>
    </w:p>
  </w:footnote>
  <w:footnote w:id="3">
    <w:p w14:paraId="20B65417" w14:textId="77777777" w:rsidR="00DB68AD" w:rsidRPr="00370E84" w:rsidRDefault="00DB68AD" w:rsidP="00DB68AD">
      <w:pPr>
        <w:pStyle w:val="FootnoteText"/>
        <w:widowControl w:val="0"/>
        <w:tabs>
          <w:tab w:val="clear" w:pos="1021"/>
          <w:tab w:val="right" w:pos="1020"/>
        </w:tabs>
        <w:rPr>
          <w:lang w:val="es-ES"/>
        </w:rPr>
      </w:pPr>
      <w:r w:rsidRPr="002E027F">
        <w:tab/>
      </w:r>
      <w:r w:rsidRPr="002E027F">
        <w:rPr>
          <w:rStyle w:val="FootnoteReference"/>
        </w:rPr>
        <w:footnoteRef/>
      </w:r>
      <w:r w:rsidRPr="00370E84">
        <w:rPr>
          <w:lang w:val="es-ES"/>
        </w:rPr>
        <w:tab/>
        <w:t>FCCC/CP/2022/10, para. 7(b), and FCCC/PA/CMA/2022/10, para. 71.</w:t>
      </w:r>
    </w:p>
  </w:footnote>
  <w:footnote w:id="4">
    <w:p w14:paraId="0DC4B9A5" w14:textId="77777777" w:rsidR="00DB68AD" w:rsidRPr="00370E84" w:rsidRDefault="00DB68AD" w:rsidP="00DB68AD">
      <w:pPr>
        <w:pStyle w:val="FootnoteText"/>
        <w:widowControl w:val="0"/>
        <w:tabs>
          <w:tab w:val="clear" w:pos="1021"/>
          <w:tab w:val="right" w:pos="1020"/>
        </w:tabs>
        <w:rPr>
          <w:lang w:val="es-ES"/>
        </w:rPr>
      </w:pPr>
      <w:r w:rsidRPr="00370E84">
        <w:rPr>
          <w:lang w:val="es-ES"/>
        </w:rPr>
        <w:tab/>
      </w:r>
      <w:r w:rsidRPr="002E027F">
        <w:rPr>
          <w:rStyle w:val="FootnoteReference"/>
        </w:rPr>
        <w:footnoteRef/>
      </w:r>
      <w:r w:rsidRPr="00370E84">
        <w:rPr>
          <w:lang w:val="es-ES"/>
        </w:rPr>
        <w:tab/>
        <w:t>FCCC/CP/2023/9–FCCC/PA/CMA/2023/9.</w:t>
      </w:r>
    </w:p>
  </w:footnote>
  <w:footnote w:id="5">
    <w:p w14:paraId="4F12A6C3" w14:textId="77777777" w:rsidR="00DB68AD" w:rsidRPr="002E027F" w:rsidRDefault="00DB68AD" w:rsidP="00DB68AD">
      <w:pPr>
        <w:pStyle w:val="FootnoteText"/>
        <w:widowControl w:val="0"/>
        <w:tabs>
          <w:tab w:val="clear" w:pos="1021"/>
          <w:tab w:val="right" w:pos="1020"/>
        </w:tabs>
      </w:pPr>
      <w:r w:rsidRPr="00370E84">
        <w:rPr>
          <w:lang w:val="es-ES"/>
        </w:rPr>
        <w:tab/>
      </w:r>
      <w:r w:rsidRPr="002E027F">
        <w:rPr>
          <w:rStyle w:val="FootnoteReference"/>
        </w:rPr>
        <w:footnoteRef/>
      </w:r>
      <w:r w:rsidRPr="00370E84">
        <w:rPr>
          <w:lang w:val="es-ES"/>
        </w:rPr>
        <w:tab/>
        <w:t xml:space="preserve">Decisions 2/CP.27, para. 4, and 2/CMA.4, para. </w:t>
      </w:r>
      <w:r w:rsidRPr="002E027F">
        <w:t>4.</w:t>
      </w:r>
    </w:p>
  </w:footnote>
  <w:footnote w:id="6">
    <w:p w14:paraId="19946D0B" w14:textId="77777777" w:rsidR="00DB68AD" w:rsidRPr="002E027F" w:rsidRDefault="00DB68AD" w:rsidP="0008210C">
      <w:pPr>
        <w:pStyle w:val="FootnoteText"/>
        <w:widowControl w:val="0"/>
      </w:pPr>
      <w:r w:rsidRPr="002E027F">
        <w:tab/>
      </w:r>
      <w:r w:rsidRPr="002E027F">
        <w:rPr>
          <w:rStyle w:val="FootnoteReference"/>
        </w:rPr>
        <w:footnoteRef/>
      </w:r>
      <w:r w:rsidRPr="002E027F">
        <w:tab/>
      </w:r>
      <w:r w:rsidRPr="002E027F" w:rsidDel="00B95319">
        <w:t xml:space="preserve">This paragraph is </w:t>
      </w:r>
      <w:r w:rsidRPr="002E027F">
        <w:t>without prejudice to any future funding arrangements,</w:t>
      </w:r>
      <w:r w:rsidRPr="002E027F" w:rsidDel="00804F3C">
        <w:t xml:space="preserve"> </w:t>
      </w:r>
      <w:r w:rsidRPr="002E027F" w:rsidDel="00A31B65">
        <w:t xml:space="preserve">any </w:t>
      </w:r>
      <w:r w:rsidRPr="002E027F">
        <w:t>position</w:t>
      </w:r>
      <w:r w:rsidRPr="002E027F" w:rsidDel="00A31B65">
        <w:t>s</w:t>
      </w:r>
      <w:r w:rsidRPr="002E027F">
        <w:t xml:space="preserve"> of Parties in current or future negotiations</w:t>
      </w:r>
      <w:r w:rsidRPr="002E027F" w:rsidDel="00DA098E">
        <w:t>,</w:t>
      </w:r>
      <w:r w:rsidRPr="002E027F">
        <w:t xml:space="preserve"> or understanding</w:t>
      </w:r>
      <w:r w:rsidRPr="002E027F" w:rsidDel="00DA098E">
        <w:t>s</w:t>
      </w:r>
      <w:r w:rsidRPr="002E027F">
        <w:t xml:space="preserve"> </w:t>
      </w:r>
      <w:r w:rsidRPr="002E027F" w:rsidDel="00DA098E">
        <w:t xml:space="preserve">and </w:t>
      </w:r>
      <w:r w:rsidRPr="002E027F">
        <w:t>interpretation</w:t>
      </w:r>
      <w:r w:rsidRPr="002E027F" w:rsidDel="00DA098E">
        <w:t>s</w:t>
      </w:r>
      <w:r w:rsidRPr="002E027F">
        <w:t xml:space="preserve"> of the Convention </w:t>
      </w:r>
      <w:r w:rsidRPr="002E027F" w:rsidDel="001B6CF4">
        <w:t>and</w:t>
      </w:r>
      <w:r w:rsidRPr="002E027F">
        <w:t xml:space="preserve"> the Paris Agreement. </w:t>
      </w:r>
    </w:p>
  </w:footnote>
  <w:footnote w:id="7">
    <w:p w14:paraId="0A31780B" w14:textId="77777777" w:rsidR="008E2A4F" w:rsidRPr="002E027F" w:rsidRDefault="008E2A4F" w:rsidP="0008210C">
      <w:pPr>
        <w:pStyle w:val="FootnoteText"/>
        <w:widowControl w:val="0"/>
      </w:pPr>
      <w:r w:rsidRPr="002E027F">
        <w:tab/>
      </w:r>
      <w:r w:rsidRPr="002E027F">
        <w:rPr>
          <w:rStyle w:val="FootnoteReference"/>
        </w:rPr>
        <w:footnoteRef/>
      </w:r>
      <w:r w:rsidRPr="002E027F">
        <w:tab/>
      </w:r>
      <w:r w:rsidRPr="002E027F" w:rsidDel="00583B75">
        <w:t xml:space="preserve">This paragraph is </w:t>
      </w:r>
      <w:r w:rsidRPr="002E027F">
        <w:t>without prejudice to any future funding arrangements,</w:t>
      </w:r>
      <w:r w:rsidRPr="002E027F" w:rsidDel="00583B75">
        <w:t xml:space="preserve"> any</w:t>
      </w:r>
      <w:r w:rsidRPr="002E027F">
        <w:t xml:space="preserve"> positions of Parties in current or future negotiations, or understanding</w:t>
      </w:r>
      <w:r w:rsidRPr="002E027F" w:rsidDel="00583B75">
        <w:t>s and</w:t>
      </w:r>
      <w:r w:rsidRPr="002E027F">
        <w:t xml:space="preserve"> interpretation</w:t>
      </w:r>
      <w:r w:rsidRPr="002E027F" w:rsidDel="00583B75">
        <w:t>s</w:t>
      </w:r>
      <w:r w:rsidRPr="002E027F">
        <w:t xml:space="preserve"> of the Convention </w:t>
      </w:r>
      <w:r w:rsidRPr="002E027F" w:rsidDel="001B6CF4">
        <w:t>and</w:t>
      </w:r>
      <w:r w:rsidRPr="002E027F">
        <w:t xml:space="preserve"> the Paris Agreement.</w:t>
      </w:r>
    </w:p>
  </w:footnote>
  <w:footnote w:id="8">
    <w:p w14:paraId="40B31E79" w14:textId="77777777" w:rsidR="009704E9" w:rsidRPr="002E027F" w:rsidRDefault="009704E9" w:rsidP="009704E9">
      <w:pPr>
        <w:pStyle w:val="FootnoteText"/>
        <w:widowControl w:val="0"/>
        <w:tabs>
          <w:tab w:val="clear" w:pos="1021"/>
          <w:tab w:val="right" w:pos="1020"/>
        </w:tabs>
      </w:pPr>
      <w:r w:rsidRPr="002E027F">
        <w:tab/>
      </w:r>
      <w:r w:rsidRPr="002E027F">
        <w:rPr>
          <w:rStyle w:val="FootnoteReference"/>
        </w:rPr>
        <w:footnoteRef/>
      </w:r>
      <w:r w:rsidRPr="00370E84">
        <w:rPr>
          <w:lang w:val="es-ES"/>
        </w:rPr>
        <w:tab/>
        <w:t>D</w:t>
      </w:r>
      <w:r w:rsidRPr="00370E84">
        <w:rPr>
          <w:color w:val="000000"/>
          <w:szCs w:val="21"/>
          <w:shd w:val="clear" w:color="auto" w:fill="FFFFFF"/>
          <w:lang w:val="es-ES"/>
        </w:rPr>
        <w:t xml:space="preserve">ecisions </w:t>
      </w:r>
      <w:r w:rsidRPr="00370E84">
        <w:rPr>
          <w:lang w:val="es-ES"/>
        </w:rPr>
        <w:t xml:space="preserve">2/CP.27, para. 2, and 2/CMA.4, para. </w:t>
      </w:r>
      <w:r w:rsidRPr="002E027F">
        <w:t>2.</w:t>
      </w:r>
    </w:p>
  </w:footnote>
  <w:footnote w:id="9">
    <w:p w14:paraId="2238152C" w14:textId="420B3391" w:rsidR="003A6844" w:rsidRPr="0061612D" w:rsidRDefault="003A6844" w:rsidP="0008210C">
      <w:pPr>
        <w:pStyle w:val="FootnoteText"/>
        <w:widowControl w:val="0"/>
        <w:rPr>
          <w:lang w:val="en-US"/>
        </w:rPr>
      </w:pPr>
      <w:r>
        <w:tab/>
      </w:r>
      <w:r>
        <w:rPr>
          <w:rStyle w:val="FootnoteReference"/>
        </w:rPr>
        <w:footnoteRef/>
      </w:r>
      <w:r>
        <w:tab/>
      </w:r>
      <w:r>
        <w:rPr>
          <w:lang w:val="en-US"/>
        </w:rPr>
        <w:t>Nothing in this document prejudices Parties’ views or prejudges outcomes on matters related to the governance of the Warsaw International Mechanism for Loss and Damage associated with Climate Change Impacts.</w:t>
      </w:r>
    </w:p>
  </w:footnote>
  <w:footnote w:id="10">
    <w:p w14:paraId="4DCD9486" w14:textId="77777777" w:rsidR="00D92CE3" w:rsidRPr="00A169AB" w:rsidRDefault="00D92CE3" w:rsidP="0008210C">
      <w:pPr>
        <w:pStyle w:val="FootnoteText"/>
        <w:widowControl w:val="0"/>
        <w:rPr>
          <w:lang w:val="en-US"/>
        </w:rPr>
      </w:pPr>
      <w:r>
        <w:tab/>
      </w:r>
      <w:r>
        <w:rPr>
          <w:rStyle w:val="FootnoteReference"/>
        </w:rPr>
        <w:footnoteRef/>
      </w:r>
      <w:r w:rsidRPr="00A169AB">
        <w:rPr>
          <w:lang w:val="en-US"/>
        </w:rPr>
        <w:tab/>
        <w:t xml:space="preserve">Decision 2/CMA.2, para. 43. </w:t>
      </w:r>
    </w:p>
  </w:footnote>
  <w:footnote w:id="11">
    <w:p w14:paraId="62C7C3E6" w14:textId="21A5EE38" w:rsidR="00D92CE3" w:rsidRPr="00A169AB" w:rsidDel="003A6844" w:rsidRDefault="00D92CE3" w:rsidP="006D1DF4">
      <w:pPr>
        <w:pStyle w:val="FootnoteText"/>
        <w:widowControl w:val="0"/>
        <w:tabs>
          <w:tab w:val="clear" w:pos="1021"/>
          <w:tab w:val="right" w:pos="1020"/>
        </w:tabs>
        <w:jc w:val="both"/>
        <w:rPr>
          <w:lang w:val="en-US"/>
        </w:rPr>
      </w:pPr>
      <w:r w:rsidRPr="006A1B98">
        <w:tab/>
      </w:r>
      <w:r>
        <w:rPr>
          <w:rStyle w:val="FootnoteReference"/>
        </w:rPr>
        <w:footnoteRef/>
      </w:r>
      <w:r w:rsidRPr="00094ECE">
        <w:tab/>
      </w:r>
      <w:r w:rsidR="00C86DA0" w:rsidRPr="0008210C">
        <w:rPr>
          <w:lang w:val="en-US"/>
        </w:rPr>
        <w:t>As footnote 1 above</w:t>
      </w:r>
      <w:r w:rsidRPr="00A169AB">
        <w:rPr>
          <w:lang w:val="en-US"/>
        </w:rPr>
        <w:t>.</w:t>
      </w:r>
    </w:p>
  </w:footnote>
  <w:footnote w:id="12">
    <w:p w14:paraId="24B34BFD" w14:textId="77777777" w:rsidR="00D92CE3" w:rsidRPr="00557A1C" w:rsidRDefault="00D92CE3" w:rsidP="0008210C">
      <w:pPr>
        <w:pStyle w:val="FootnoteText"/>
        <w:widowControl w:val="0"/>
        <w:rPr>
          <w:lang w:val="en-AU"/>
        </w:rPr>
      </w:pPr>
      <w:r w:rsidRPr="00A169AB">
        <w:rPr>
          <w:lang w:val="en-US"/>
        </w:rPr>
        <w:tab/>
      </w:r>
      <w:r>
        <w:rPr>
          <w:rStyle w:val="FootnoteReference"/>
        </w:rPr>
        <w:footnoteRef/>
      </w:r>
      <w:r w:rsidRPr="00A169AB">
        <w:rPr>
          <w:lang w:val="en-US"/>
        </w:rPr>
        <w:tab/>
        <w:t xml:space="preserve">Decision 12/CMA.4, para. </w:t>
      </w:r>
      <w:r>
        <w:t xml:space="preserve">24. </w:t>
      </w:r>
    </w:p>
  </w:footnote>
  <w:footnote w:id="13">
    <w:p w14:paraId="0D76DEF0" w14:textId="1C9F3BCB" w:rsidR="00D92CE3" w:rsidRPr="000618E9" w:rsidRDefault="00D92CE3" w:rsidP="00D84657">
      <w:pPr>
        <w:pStyle w:val="FootnoteText"/>
        <w:widowControl w:val="0"/>
        <w:tabs>
          <w:tab w:val="clear" w:pos="1021"/>
          <w:tab w:val="right" w:pos="1020"/>
        </w:tabs>
        <w:jc w:val="both"/>
        <w:rPr>
          <w:lang w:val="en-US"/>
        </w:rPr>
      </w:pPr>
      <w:r>
        <w:tab/>
      </w:r>
      <w:r>
        <w:rPr>
          <w:rStyle w:val="FootnoteReference"/>
        </w:rPr>
        <w:footnoteRef/>
      </w:r>
      <w:r>
        <w:tab/>
        <w:t xml:space="preserve">In accordance with the process outlined in </w:t>
      </w:r>
      <w:r w:rsidR="00EF0534">
        <w:t xml:space="preserve">paras. 19–23, </w:t>
      </w:r>
      <w:r>
        <w:t>decision 12/CMA.4, endorsed by decision 11/CP.27.</w:t>
      </w:r>
    </w:p>
  </w:footnote>
  <w:footnote w:id="14">
    <w:p w14:paraId="06D72F86" w14:textId="77777777" w:rsidR="00C07B38" w:rsidRDefault="00C07B38" w:rsidP="006D1DF4">
      <w:pPr>
        <w:pStyle w:val="FootnoteText"/>
        <w:widowControl w:val="0"/>
        <w:jc w:val="both"/>
        <w:rPr>
          <w:szCs w:val="18"/>
          <w:lang w:val="en-US"/>
        </w:rPr>
      </w:pPr>
      <w:r>
        <w:tab/>
      </w:r>
      <w:r>
        <w:rPr>
          <w:rStyle w:val="FootnoteReference"/>
        </w:rPr>
        <w:footnoteRef/>
      </w:r>
      <w:r>
        <w:tab/>
        <w:t>FCCC/SB/2023/1.</w:t>
      </w:r>
    </w:p>
  </w:footnote>
  <w:footnote w:id="15">
    <w:p w14:paraId="0846E294" w14:textId="77777777" w:rsidR="00C07B38" w:rsidRDefault="00C07B38" w:rsidP="0008210C">
      <w:pPr>
        <w:pStyle w:val="FootnoteText"/>
        <w:widowControl w:val="0"/>
        <w:rPr>
          <w:lang w:val="en-US"/>
        </w:rPr>
      </w:pPr>
      <w:r>
        <w:tab/>
      </w:r>
      <w:r>
        <w:rPr>
          <w:rStyle w:val="FootnoteReference"/>
        </w:rPr>
        <w:footnoteRef/>
      </w:r>
      <w:r>
        <w:tab/>
        <w:t xml:space="preserve">Details on the evaluation panel and the process for selecting the host are available at </w:t>
      </w:r>
      <w:hyperlink r:id="rId1" w:history="1">
        <w:r w:rsidRPr="00303D66">
          <w:rPr>
            <w:rStyle w:val="Hyperlink"/>
          </w:rPr>
          <w:t>https://unfccc.int/SNevalpanel</w:t>
        </w:r>
      </w:hyperlink>
      <w:r>
        <w:t>.</w:t>
      </w:r>
    </w:p>
  </w:footnote>
  <w:footnote w:id="16">
    <w:p w14:paraId="226EF267" w14:textId="77777777" w:rsidR="00C07B38" w:rsidRDefault="00C07B38" w:rsidP="0008210C">
      <w:pPr>
        <w:pStyle w:val="FootnoteText"/>
        <w:widowControl w:val="0"/>
        <w:rPr>
          <w:lang w:val="en-US"/>
        </w:rPr>
      </w:pPr>
      <w:r>
        <w:tab/>
      </w:r>
      <w:r>
        <w:rPr>
          <w:rStyle w:val="FootnoteReference"/>
        </w:rPr>
        <w:footnoteRef/>
      </w:r>
      <w:r>
        <w:tab/>
        <w:t xml:space="preserve">The call was issued on 31 December 2022 and is available at </w:t>
      </w:r>
      <w:hyperlink r:id="rId2" w:history="1">
        <w:r>
          <w:rPr>
            <w:rStyle w:val="Hyperlink"/>
          </w:rPr>
          <w:t>https://unfccc.int/documents/624794</w:t>
        </w:r>
      </w:hyperlink>
      <w:r>
        <w:rPr>
          <w:lang w:val="en-US"/>
        </w:rPr>
        <w:t>.</w:t>
      </w:r>
    </w:p>
  </w:footnote>
  <w:footnote w:id="17">
    <w:p w14:paraId="15561A75" w14:textId="77777777" w:rsidR="00C07B38" w:rsidRPr="00CF0C53" w:rsidRDefault="00C07B38" w:rsidP="006D1DF4">
      <w:pPr>
        <w:pStyle w:val="FootnoteText"/>
        <w:widowControl w:val="0"/>
        <w:jc w:val="both"/>
        <w:rPr>
          <w:lang w:val="it-IT"/>
        </w:rPr>
      </w:pPr>
      <w:r>
        <w:tab/>
      </w:r>
      <w:r>
        <w:rPr>
          <w:rStyle w:val="FootnoteReference"/>
        </w:rPr>
        <w:footnoteRef/>
      </w:r>
      <w:r w:rsidRPr="00CF0C53">
        <w:rPr>
          <w:lang w:val="it-IT"/>
        </w:rPr>
        <w:tab/>
      </w:r>
      <w:hyperlink r:id="rId3" w:history="1">
        <w:r w:rsidRPr="00CF0C53">
          <w:rPr>
            <w:rStyle w:val="Hyperlink"/>
            <w:lang w:val="it-IT"/>
          </w:rPr>
          <w:t>https://unfccc.int/proposalsSNhost</w:t>
        </w:r>
      </w:hyperlink>
      <w:r w:rsidRPr="00CF0C53">
        <w:rPr>
          <w:lang w:val="it-IT"/>
        </w:rPr>
        <w:t>.</w:t>
      </w:r>
    </w:p>
  </w:footnote>
  <w:footnote w:id="18">
    <w:p w14:paraId="2341C775" w14:textId="77777777" w:rsidR="00C07B38" w:rsidRPr="00C10DDB" w:rsidRDefault="00C07B38" w:rsidP="0008210C">
      <w:pPr>
        <w:pStyle w:val="FootnoteText"/>
        <w:widowControl w:val="0"/>
        <w:rPr>
          <w:lang w:val="it-IT"/>
        </w:rPr>
      </w:pPr>
      <w:r w:rsidRPr="00CF0C53">
        <w:rPr>
          <w:lang w:val="it-IT"/>
        </w:rPr>
        <w:tab/>
      </w:r>
      <w:r>
        <w:rPr>
          <w:rStyle w:val="FootnoteReference"/>
        </w:rPr>
        <w:footnoteRef/>
      </w:r>
      <w:r w:rsidRPr="00CF0C53">
        <w:rPr>
          <w:lang w:val="it-IT"/>
        </w:rPr>
        <w:tab/>
        <w:t xml:space="preserve">Pursuant to decision 12/CMA.4, annex I, para. </w:t>
      </w:r>
      <w:r w:rsidRPr="00C10DDB">
        <w:rPr>
          <w:lang w:val="it-IT"/>
        </w:rPr>
        <w:t>21.</w:t>
      </w:r>
    </w:p>
  </w:footnote>
  <w:footnote w:id="19">
    <w:p w14:paraId="2D8D9BE3" w14:textId="38D9E401" w:rsidR="00C07B38" w:rsidRPr="008C53DD" w:rsidRDefault="00C07B38" w:rsidP="00C07B38">
      <w:pPr>
        <w:pStyle w:val="FootnoteText"/>
        <w:widowControl w:val="0"/>
        <w:tabs>
          <w:tab w:val="clear" w:pos="1021"/>
          <w:tab w:val="right" w:pos="1020"/>
        </w:tabs>
        <w:rPr>
          <w:lang w:val="it-IT"/>
        </w:rPr>
      </w:pPr>
      <w:r w:rsidRPr="00E97C71">
        <w:rPr>
          <w:lang w:val="es-ES"/>
        </w:rPr>
        <w:tab/>
      </w:r>
      <w:r>
        <w:rPr>
          <w:rStyle w:val="FootnoteReference"/>
        </w:rPr>
        <w:footnoteRef/>
      </w:r>
      <w:r w:rsidRPr="003C5B57">
        <w:rPr>
          <w:lang w:val="it-IT"/>
        </w:rPr>
        <w:tab/>
      </w:r>
      <w:r w:rsidRPr="008C53DD">
        <w:rPr>
          <w:lang w:val="it-IT"/>
        </w:rPr>
        <w:t>Decision 12/CMA.4, annex I</w:t>
      </w:r>
      <w:r w:rsidRPr="008C53DD" w:rsidDel="00CE6DDB">
        <w:rPr>
          <w:lang w:val="it-IT"/>
        </w:rPr>
        <w:t>, para. 15</w:t>
      </w:r>
      <w:r w:rsidRPr="008C53DD">
        <w:rPr>
          <w:lang w:val="it-IT"/>
        </w:rPr>
        <w:t>.</w:t>
      </w:r>
    </w:p>
  </w:footnote>
  <w:footnote w:id="20">
    <w:p w14:paraId="2CA218C6" w14:textId="77777777" w:rsidR="00C07B38" w:rsidRPr="00C2166F" w:rsidRDefault="00C07B38" w:rsidP="00C07B38">
      <w:pPr>
        <w:pStyle w:val="FootnoteText"/>
        <w:widowControl w:val="0"/>
        <w:rPr>
          <w:lang w:val="pt-BR"/>
        </w:rPr>
      </w:pPr>
      <w:r w:rsidRPr="00C2166F">
        <w:rPr>
          <w:lang w:val="pt-BR"/>
        </w:rPr>
        <w:tab/>
      </w:r>
      <w:r>
        <w:rPr>
          <w:rStyle w:val="FootnoteReference"/>
        </w:rPr>
        <w:footnoteRef/>
      </w:r>
      <w:r w:rsidRPr="00C2166F">
        <w:rPr>
          <w:lang w:val="pt-BR"/>
        </w:rPr>
        <w:tab/>
        <w:t>Decision 12/CMA.4, para</w:t>
      </w:r>
      <w:r>
        <w:rPr>
          <w:lang w:val="pt-BR"/>
        </w:rPr>
        <w:t>.</w:t>
      </w:r>
      <w:r w:rsidRPr="00C2166F">
        <w:rPr>
          <w:lang w:val="pt-BR"/>
        </w:rPr>
        <w:t xml:space="preserve"> 15. </w:t>
      </w:r>
    </w:p>
  </w:footnote>
  <w:footnote w:id="21">
    <w:p w14:paraId="619D3E71" w14:textId="77777777" w:rsidR="00C07B38" w:rsidRPr="008D6C3B" w:rsidRDefault="00C07B38" w:rsidP="00C07B38">
      <w:pPr>
        <w:pStyle w:val="FootnoteText"/>
        <w:widowControl w:val="0"/>
        <w:tabs>
          <w:tab w:val="clear" w:pos="1021"/>
          <w:tab w:val="right" w:pos="1020"/>
        </w:tabs>
        <w:rPr>
          <w:lang w:val="it-IT"/>
        </w:rPr>
      </w:pPr>
      <w:r w:rsidRPr="00AB6817">
        <w:rPr>
          <w:lang w:val="it-IT"/>
        </w:rPr>
        <w:tab/>
      </w:r>
      <w:r>
        <w:rPr>
          <w:rStyle w:val="FootnoteReference"/>
        </w:rPr>
        <w:footnoteRef/>
      </w:r>
      <w:r w:rsidRPr="000B398C">
        <w:rPr>
          <w:lang w:val="it-IT"/>
        </w:rPr>
        <w:tab/>
      </w:r>
      <w:r>
        <w:rPr>
          <w:lang w:val="it-IT"/>
        </w:rPr>
        <w:t>D</w:t>
      </w:r>
      <w:r w:rsidRPr="008D6C3B">
        <w:rPr>
          <w:lang w:val="it-IT"/>
        </w:rPr>
        <w:t xml:space="preserve">ecision 12/CMA.4, annex I, para. 19. </w:t>
      </w:r>
    </w:p>
  </w:footnote>
  <w:footnote w:id="22">
    <w:p w14:paraId="68715F12" w14:textId="77777777" w:rsidR="00C07B38" w:rsidRPr="008D6C3B" w:rsidRDefault="00C07B38" w:rsidP="00C07B38">
      <w:pPr>
        <w:pStyle w:val="FootnoteText"/>
        <w:widowControl w:val="0"/>
        <w:rPr>
          <w:lang w:val="it-IT"/>
        </w:rPr>
      </w:pPr>
      <w:r w:rsidRPr="008D6C3B">
        <w:rPr>
          <w:lang w:val="it-IT"/>
        </w:rPr>
        <w:tab/>
      </w:r>
      <w:r>
        <w:rPr>
          <w:rStyle w:val="FootnoteReference"/>
        </w:rPr>
        <w:footnoteRef/>
      </w:r>
      <w:r w:rsidRPr="008D6C3B">
        <w:rPr>
          <w:lang w:val="it-IT"/>
        </w:rPr>
        <w:tab/>
      </w:r>
      <w:r w:rsidRPr="008D6C3B">
        <w:rPr>
          <w:rFonts w:cstheme="minorHAnsi"/>
          <w:lang w:val="it-IT"/>
        </w:rPr>
        <w:t>In accordance with decision 12/CMA.4, annex I, para. 13.</w:t>
      </w:r>
      <w:r w:rsidRPr="008D6C3B">
        <w:rPr>
          <w:lang w:val="it-IT"/>
        </w:rPr>
        <w:t xml:space="preserve"> </w:t>
      </w:r>
    </w:p>
  </w:footnote>
  <w:footnote w:id="23">
    <w:p w14:paraId="60593690" w14:textId="3B46984D" w:rsidR="00C07B38" w:rsidRPr="00AA4B79" w:rsidRDefault="00C07B38" w:rsidP="00C07B38">
      <w:pPr>
        <w:pStyle w:val="FootnoteText"/>
        <w:widowControl w:val="0"/>
        <w:tabs>
          <w:tab w:val="clear" w:pos="1021"/>
          <w:tab w:val="right" w:pos="1020"/>
        </w:tabs>
        <w:rPr>
          <w:lang w:val="en-US"/>
        </w:rPr>
      </w:pPr>
      <w:r>
        <w:tab/>
      </w:r>
      <w:r>
        <w:rPr>
          <w:rStyle w:val="FootnoteReference"/>
        </w:rPr>
        <w:footnoteRef/>
      </w:r>
      <w:r>
        <w:tab/>
      </w:r>
      <w:r w:rsidRPr="004533BF">
        <w:t xml:space="preserve">In accordance with </w:t>
      </w:r>
      <w:r w:rsidR="009446A8" w:rsidRPr="004533BF">
        <w:t>para</w:t>
      </w:r>
      <w:r w:rsidR="009446A8">
        <w:t>.</w:t>
      </w:r>
      <w:r w:rsidR="009446A8" w:rsidRPr="004533BF">
        <w:t xml:space="preserve"> 17(b)</w:t>
      </w:r>
      <w:r w:rsidR="009446A8">
        <w:t xml:space="preserve"> of </w:t>
      </w:r>
      <w:r w:rsidRPr="004533BF">
        <w:t>decision 12/CMA.4, endorsed by decision 11/CP.27.</w:t>
      </w:r>
    </w:p>
  </w:footnote>
  <w:footnote w:id="24">
    <w:p w14:paraId="598F2A45" w14:textId="77777777" w:rsidR="00C07B38" w:rsidRPr="00A224E0" w:rsidRDefault="00C07B38" w:rsidP="0008210C">
      <w:pPr>
        <w:pStyle w:val="FootnoteText"/>
        <w:widowControl w:val="0"/>
        <w:rPr>
          <w:lang w:val="en-US"/>
        </w:rPr>
      </w:pPr>
      <w:r w:rsidRPr="000A5EB3">
        <w:rPr>
          <w:lang w:val="it-IT"/>
        </w:rPr>
        <w:tab/>
      </w:r>
      <w:r>
        <w:rPr>
          <w:rStyle w:val="FootnoteReference"/>
        </w:rPr>
        <w:footnoteRef/>
      </w:r>
      <w:r>
        <w:tab/>
      </w:r>
      <w:r w:rsidRPr="35EB6E6B">
        <w:t xml:space="preserve">Noting that this does not set a precedent for making pledges to the Santiago </w:t>
      </w:r>
      <w:r>
        <w:t>n</w:t>
      </w:r>
      <w:r w:rsidRPr="35EB6E6B">
        <w:t>etwork.</w:t>
      </w:r>
    </w:p>
  </w:footnote>
  <w:footnote w:id="25">
    <w:p w14:paraId="2DCDE980" w14:textId="77777777" w:rsidR="00C07B38" w:rsidRPr="00176663" w:rsidRDefault="00C07B38" w:rsidP="0008210C">
      <w:pPr>
        <w:pStyle w:val="FootnoteText"/>
        <w:widowControl w:val="0"/>
        <w:rPr>
          <w:lang w:val="en-US"/>
        </w:rPr>
      </w:pPr>
      <w:r>
        <w:tab/>
      </w:r>
      <w:r>
        <w:rPr>
          <w:rStyle w:val="FootnoteReference"/>
        </w:rPr>
        <w:footnoteRef/>
      </w:r>
      <w:r>
        <w:tab/>
        <w:t xml:space="preserve">In accordance with </w:t>
      </w:r>
      <w:r>
        <w:rPr>
          <w:rFonts w:cstheme="minorHAnsi"/>
        </w:rPr>
        <w:t>decision 12/CMA.4,</w:t>
      </w:r>
      <w:r>
        <w:t xml:space="preserve"> </w:t>
      </w:r>
      <w:r>
        <w:rPr>
          <w:rFonts w:cstheme="minorHAnsi"/>
        </w:rPr>
        <w:t>paras. 10–13.</w:t>
      </w:r>
    </w:p>
  </w:footnote>
  <w:footnote w:id="26">
    <w:p w14:paraId="4F83A625" w14:textId="77777777" w:rsidR="00C07B38" w:rsidRPr="00D42C23" w:rsidRDefault="00C07B38" w:rsidP="0008210C">
      <w:pPr>
        <w:pStyle w:val="FootnoteText"/>
        <w:widowControl w:val="0"/>
        <w:rPr>
          <w:lang w:val="en-US"/>
        </w:rPr>
      </w:pPr>
      <w:r>
        <w:tab/>
      </w:r>
      <w:r>
        <w:rPr>
          <w:rStyle w:val="FootnoteReference"/>
        </w:rPr>
        <w:footnoteRef/>
      </w:r>
      <w:r>
        <w:tab/>
      </w:r>
      <w:r w:rsidRPr="00EE5D45">
        <w:t>It</w:t>
      </w:r>
      <w:r>
        <w:rPr>
          <w:szCs w:val="18"/>
        </w:rPr>
        <w:t xml:space="preserve"> is noted that discussions on the governance of the Warsaw International Mechanism did not produce an outcome; this is without prejudice to further consideration of this matter.</w:t>
      </w:r>
    </w:p>
  </w:footnote>
  <w:footnote w:id="27">
    <w:p w14:paraId="0889C0B2" w14:textId="1B9B1CEC" w:rsidR="00C07B38" w:rsidRPr="00D42C23" w:rsidRDefault="00C07B38" w:rsidP="00C07B38">
      <w:pPr>
        <w:pStyle w:val="FootnoteText"/>
        <w:widowControl w:val="0"/>
        <w:tabs>
          <w:tab w:val="clear" w:pos="1021"/>
          <w:tab w:val="right" w:pos="1020"/>
        </w:tabs>
        <w:rPr>
          <w:lang w:val="en-US"/>
        </w:rPr>
      </w:pPr>
      <w:r>
        <w:tab/>
      </w:r>
      <w:r>
        <w:rPr>
          <w:rStyle w:val="FootnoteReference"/>
        </w:rPr>
        <w:footnoteRef/>
      </w:r>
      <w:r>
        <w:tab/>
        <w:t>As footnote</w:t>
      </w:r>
      <w:r w:rsidR="00816ABB">
        <w:t xml:space="preserve"> </w:t>
      </w:r>
      <w:r w:rsidR="00606AF7">
        <w:t>1</w:t>
      </w:r>
      <w:r w:rsidR="004F5ECE">
        <w:t>8</w:t>
      </w:r>
      <w:r w:rsidR="00BF1C92">
        <w:t xml:space="preserve"> above</w:t>
      </w:r>
      <w:r>
        <w:rPr>
          <w:szCs w:val="18"/>
        </w:rPr>
        <w:t>.</w:t>
      </w:r>
    </w:p>
  </w:footnote>
  <w:footnote w:id="28">
    <w:p w14:paraId="486E6B99" w14:textId="0171C1C2" w:rsidR="007852F6" w:rsidRPr="00140361" w:rsidRDefault="007852F6" w:rsidP="00FD49DB">
      <w:pPr>
        <w:pStyle w:val="FootnoteText"/>
        <w:widowControl w:val="0"/>
        <w:jc w:val="both"/>
        <w:rPr>
          <w:lang w:val="en-US"/>
        </w:rPr>
      </w:pPr>
      <w:r>
        <w:rPr>
          <w:rStyle w:val="FootnoteReference"/>
        </w:rPr>
        <w:tab/>
      </w:r>
      <w:r w:rsidRPr="00DE56E7">
        <w:rPr>
          <w:rStyle w:val="FootnoteReference"/>
          <w:vertAlign w:val="baseline"/>
        </w:rPr>
        <w:t>*</w:t>
      </w:r>
      <w:r w:rsidRPr="00E649F5">
        <w:rPr>
          <w:rStyle w:val="FootnoteReference"/>
        </w:rPr>
        <w:tab/>
      </w:r>
      <w:r w:rsidRPr="00E649F5">
        <w:rPr>
          <w:szCs w:val="18"/>
        </w:rPr>
        <w:t xml:space="preserve">Annex to decision </w:t>
      </w:r>
      <w:r w:rsidR="00F82F8C">
        <w:rPr>
          <w:szCs w:val="18"/>
        </w:rPr>
        <w:t>6</w:t>
      </w:r>
      <w:r w:rsidRPr="00E649F5">
        <w:rPr>
          <w:szCs w:val="18"/>
        </w:rPr>
        <w:t>/CMA.5</w:t>
      </w:r>
      <w:r>
        <w:rPr>
          <w:szCs w:val="18"/>
        </w:rPr>
        <w:t xml:space="preserve"> (see footnote 1 to this decision)</w:t>
      </w:r>
      <w:r w:rsidRPr="00E649F5">
        <w:rPr>
          <w:szCs w:val="18"/>
        </w:rPr>
        <w:t>, endorsed by the Conference of the Parties in this decision.</w:t>
      </w:r>
    </w:p>
  </w:footnote>
  <w:footnote w:id="29">
    <w:p w14:paraId="1D4EF9D1" w14:textId="77777777" w:rsidR="004818E7" w:rsidRPr="006874D5" w:rsidRDefault="004818E7" w:rsidP="0008210C">
      <w:pPr>
        <w:pStyle w:val="FootnoteText"/>
        <w:widowControl w:val="0"/>
        <w:rPr>
          <w:lang w:val="en-US"/>
        </w:rPr>
      </w:pPr>
      <w:r w:rsidRPr="00140361">
        <w:tab/>
      </w:r>
      <w:r w:rsidRPr="00E13FE6">
        <w:rPr>
          <w:rStyle w:val="FootnoteReference"/>
        </w:rPr>
        <w:footnoteRef/>
      </w:r>
      <w:r w:rsidRPr="00E13FE6">
        <w:tab/>
      </w:r>
      <w:r>
        <w:tab/>
      </w:r>
      <w:r w:rsidRPr="00E13FE6">
        <w:t>N</w:t>
      </w:r>
      <w:r w:rsidRPr="00E13FE6">
        <w:rPr>
          <w:color w:val="000000"/>
          <w:szCs w:val="18"/>
        </w:rPr>
        <w:t>othing in this MOU prejudices t</w:t>
      </w:r>
      <w:r w:rsidRPr="00E13FE6">
        <w:rPr>
          <w:rStyle w:val="ui-provider"/>
        </w:rPr>
        <w:t xml:space="preserve">he views of </w:t>
      </w:r>
      <w:r>
        <w:rPr>
          <w:rStyle w:val="ui-provider"/>
        </w:rPr>
        <w:t xml:space="preserve">the </w:t>
      </w:r>
      <w:r w:rsidRPr="00E13FE6">
        <w:rPr>
          <w:rStyle w:val="ui-provider"/>
        </w:rPr>
        <w:t xml:space="preserve">Parties to the Convention </w:t>
      </w:r>
      <w:r>
        <w:rPr>
          <w:rStyle w:val="ui-provider"/>
        </w:rPr>
        <w:t>or the views of the Parties to</w:t>
      </w:r>
      <w:r w:rsidRPr="00E13FE6">
        <w:rPr>
          <w:rStyle w:val="ui-provider"/>
        </w:rPr>
        <w:t xml:space="preserve"> the Paris Agreement </w:t>
      </w:r>
      <w:r w:rsidRPr="00E13FE6">
        <w:rPr>
          <w:color w:val="000000"/>
          <w:szCs w:val="18"/>
        </w:rPr>
        <w:t>or prejudges outcomes on matters related to the governance of the Warsaw International Mechanism for Loss and Damage associated with Climate Change Impacts.</w:t>
      </w:r>
      <w:r w:rsidRPr="00E13FE6">
        <w:t xml:space="preserve"> This</w:t>
      </w:r>
      <w:r w:rsidRPr="00E13FE6">
        <w:rPr>
          <w:szCs w:val="18"/>
        </w:rPr>
        <w:t xml:space="preserve"> is without prejudice to further consideration of this matter.</w:t>
      </w:r>
      <w:r>
        <w:rPr>
          <w:szCs w:val="18"/>
        </w:rPr>
        <w:t xml:space="preserve"> </w:t>
      </w:r>
    </w:p>
  </w:footnote>
  <w:footnote w:id="30">
    <w:p w14:paraId="79D28E2E" w14:textId="184FE7B8" w:rsidR="004818E7" w:rsidRDefault="004818E7" w:rsidP="0008210C">
      <w:pPr>
        <w:pStyle w:val="FootnoteText"/>
        <w:widowControl w:val="0"/>
      </w:pPr>
      <w:r>
        <w:tab/>
      </w:r>
      <w:r>
        <w:rPr>
          <w:rStyle w:val="FootnoteReference"/>
        </w:rPr>
        <w:footnoteRef/>
      </w:r>
      <w:r w:rsidRPr="009A165E">
        <w:rPr>
          <w:lang w:val="en-US"/>
        </w:rPr>
        <w:tab/>
      </w:r>
      <w:r w:rsidRPr="008B0339">
        <w:t xml:space="preserve">Decision 19/CMA.3, para. </w:t>
      </w:r>
      <w:r>
        <w:t xml:space="preserve">9, with the decision </w:t>
      </w:r>
      <w:r w:rsidRPr="00076F37">
        <w:t>endorsed by the COP in decision 17/CP.26</w:t>
      </w:r>
      <w:r>
        <w:t>.</w:t>
      </w:r>
    </w:p>
  </w:footnote>
  <w:footnote w:id="31">
    <w:p w14:paraId="7B4174D8" w14:textId="77777777" w:rsidR="001F2441" w:rsidRPr="00E841E0" w:rsidRDefault="001F2441" w:rsidP="001F2441">
      <w:pPr>
        <w:pStyle w:val="FootnoteText"/>
        <w:widowControl w:val="0"/>
        <w:rPr>
          <w:lang w:val="en-US"/>
        </w:rPr>
      </w:pPr>
      <w:r>
        <w:tab/>
      </w:r>
      <w:r>
        <w:rPr>
          <w:rStyle w:val="FootnoteReference"/>
        </w:rPr>
        <w:footnoteRef/>
      </w:r>
      <w:r>
        <w:tab/>
      </w:r>
      <w:r w:rsidRPr="00A70639">
        <w:rPr>
          <w:color w:val="000000"/>
          <w:szCs w:val="18"/>
          <w:lang w:val="it-IT"/>
        </w:rPr>
        <w:t>Decision 12/CMA.4, annex I.</w:t>
      </w:r>
      <w:r>
        <w:t xml:space="preserve"> </w:t>
      </w:r>
    </w:p>
  </w:footnote>
  <w:footnote w:id="32">
    <w:p w14:paraId="1DA570F3" w14:textId="77777777" w:rsidR="004818E7" w:rsidRDefault="004818E7" w:rsidP="0008210C">
      <w:pPr>
        <w:pStyle w:val="FootnoteText"/>
        <w:widowControl w:val="0"/>
      </w:pPr>
      <w:r>
        <w:tab/>
      </w:r>
      <w:r>
        <w:rPr>
          <w:rStyle w:val="FootnoteReference"/>
        </w:rPr>
        <w:footnoteRef/>
      </w:r>
      <w:r>
        <w:tab/>
        <w:t>D</w:t>
      </w:r>
      <w:r w:rsidRPr="005B111B">
        <w:t xml:space="preserve">ecision 12/CMA.4, </w:t>
      </w:r>
      <w:r>
        <w:t xml:space="preserve">paras. 3 and 8, with the decision </w:t>
      </w:r>
      <w:r w:rsidRPr="005B111B">
        <w:t>endorsed by the COP in decision 11/CP.27</w:t>
      </w:r>
      <w:r>
        <w:t xml:space="preserve">. </w:t>
      </w:r>
    </w:p>
  </w:footnote>
  <w:footnote w:id="33">
    <w:p w14:paraId="73308355" w14:textId="4572C9A0" w:rsidR="00D23BCC" w:rsidRPr="00734930" w:rsidRDefault="00D23BCC" w:rsidP="00734930">
      <w:pPr>
        <w:pStyle w:val="FootnoteText"/>
        <w:widowControl w:val="0"/>
        <w:tabs>
          <w:tab w:val="clear" w:pos="1021"/>
          <w:tab w:val="right" w:pos="1020"/>
        </w:tabs>
        <w:rPr>
          <w:lang w:val="en-US"/>
        </w:rPr>
      </w:pPr>
      <w:r>
        <w:tab/>
      </w:r>
      <w:r>
        <w:rPr>
          <w:rStyle w:val="FootnoteReference"/>
        </w:rPr>
        <w:footnoteRef/>
      </w:r>
      <w:r>
        <w:tab/>
      </w:r>
      <w:r w:rsidR="00734930">
        <w:t>D</w:t>
      </w:r>
      <w:r w:rsidR="00734930" w:rsidRPr="0093787A">
        <w:t>ecision entitled “Authorization for the United Nations Office for Disaster Risk Reduction regarding the hosting of the secretariat of the Santiago network for averting, minimizing and addressing loss and damage associated with the adverse effects of climate change”</w:t>
      </w:r>
      <w:r w:rsidR="00734930">
        <w:t>.</w:t>
      </w:r>
      <w:r>
        <w:t xml:space="preserve"> </w:t>
      </w:r>
    </w:p>
  </w:footnote>
  <w:footnote w:id="34">
    <w:p w14:paraId="44878CE2" w14:textId="77777777" w:rsidR="004818E7" w:rsidRPr="006874D5" w:rsidRDefault="004818E7" w:rsidP="008921F9">
      <w:pPr>
        <w:pStyle w:val="FootnoteText"/>
        <w:widowControl w:val="0"/>
        <w:jc w:val="both"/>
        <w:rPr>
          <w:lang w:val="en-US"/>
        </w:rPr>
      </w:pPr>
      <w:r>
        <w:tab/>
      </w:r>
      <w:r w:rsidRPr="00E13FE6">
        <w:rPr>
          <w:rStyle w:val="FootnoteReference"/>
        </w:rPr>
        <w:footnoteRef/>
      </w:r>
      <w:r w:rsidRPr="00E13FE6">
        <w:tab/>
        <w:t>N</w:t>
      </w:r>
      <w:r w:rsidRPr="00E13FE6">
        <w:rPr>
          <w:color w:val="000000"/>
          <w:szCs w:val="18"/>
        </w:rPr>
        <w:t>othing in this MOU prejudices t</w:t>
      </w:r>
      <w:r w:rsidRPr="00E13FE6">
        <w:rPr>
          <w:rStyle w:val="ui-provider"/>
        </w:rPr>
        <w:t xml:space="preserve">he views of </w:t>
      </w:r>
      <w:r>
        <w:rPr>
          <w:rStyle w:val="ui-provider"/>
        </w:rPr>
        <w:t xml:space="preserve">the </w:t>
      </w:r>
      <w:r w:rsidRPr="00E13FE6">
        <w:rPr>
          <w:rStyle w:val="ui-provider"/>
        </w:rPr>
        <w:t xml:space="preserve">Parties to the Convention </w:t>
      </w:r>
      <w:r>
        <w:rPr>
          <w:rStyle w:val="ui-provider"/>
        </w:rPr>
        <w:t>or the views of the Parties to</w:t>
      </w:r>
      <w:r w:rsidRPr="00E13FE6">
        <w:rPr>
          <w:rStyle w:val="ui-provider"/>
        </w:rPr>
        <w:t xml:space="preserve"> the Paris Agreement </w:t>
      </w:r>
      <w:r w:rsidRPr="00E13FE6">
        <w:rPr>
          <w:color w:val="000000"/>
          <w:szCs w:val="18"/>
        </w:rPr>
        <w:t>or prejudges outcomes on matters related to the governance of the Warsaw International Mechanism for Loss and Damage associated with Climate Change Impacts.</w:t>
      </w:r>
      <w:r w:rsidRPr="00E13FE6">
        <w:t xml:space="preserve"> This</w:t>
      </w:r>
      <w:r w:rsidRPr="00E13FE6">
        <w:rPr>
          <w:szCs w:val="18"/>
        </w:rPr>
        <w:t xml:space="preserve"> is without prejudice to further consideration of this matter.</w:t>
      </w:r>
    </w:p>
    <w:p w14:paraId="1F349B23" w14:textId="084CD784" w:rsidR="004818E7" w:rsidRPr="006874D5" w:rsidDel="000A2351" w:rsidRDefault="004818E7" w:rsidP="0008210C">
      <w:pPr>
        <w:pStyle w:val="FootnoteText"/>
        <w:widowControl w:val="0"/>
        <w:jc w:val="both"/>
        <w:rPr>
          <w:del w:id="161" w:author="Emily Orlowski" w:date="2024-01-11T11:07:00Z"/>
          <w:lang w:val="en-US"/>
        </w:rPr>
      </w:pPr>
    </w:p>
  </w:footnote>
  <w:footnote w:id="35">
    <w:p w14:paraId="178C579A" w14:textId="77777777" w:rsidR="004818E7" w:rsidRPr="00E841E0" w:rsidRDefault="004818E7" w:rsidP="004818E7">
      <w:pPr>
        <w:pStyle w:val="FootnoteText"/>
        <w:widowControl w:val="0"/>
        <w:rPr>
          <w:lang w:val="en-US"/>
        </w:rPr>
      </w:pPr>
      <w:r>
        <w:tab/>
      </w:r>
      <w:r>
        <w:rPr>
          <w:rStyle w:val="FootnoteReference"/>
        </w:rPr>
        <w:footnoteRef/>
      </w:r>
      <w:r>
        <w:tab/>
      </w:r>
      <w:r w:rsidRPr="00A70639">
        <w:rPr>
          <w:color w:val="000000"/>
          <w:szCs w:val="18"/>
          <w:lang w:val="it-IT"/>
        </w:rPr>
        <w:t>In accordance with decision 12/CMA.4, annex I, para. 7(g).</w:t>
      </w:r>
      <w:r>
        <w:t xml:space="preserve"> </w:t>
      </w:r>
    </w:p>
  </w:footnote>
  <w:footnote w:id="36">
    <w:p w14:paraId="4CB7D0E0" w14:textId="5BB9F730" w:rsidR="004818E7" w:rsidRPr="001E0861" w:rsidRDefault="004818E7" w:rsidP="0008210C">
      <w:pPr>
        <w:pBdr>
          <w:top w:val="nil"/>
          <w:left w:val="nil"/>
          <w:bottom w:val="nil"/>
          <w:right w:val="nil"/>
          <w:between w:val="nil"/>
        </w:pBdr>
        <w:tabs>
          <w:tab w:val="right" w:pos="1021"/>
        </w:tabs>
        <w:spacing w:line="220" w:lineRule="auto"/>
        <w:ind w:left="1134" w:right="1134" w:hanging="1134"/>
        <w:rPr>
          <w:lang w:val="en-US"/>
        </w:rPr>
      </w:pPr>
      <w:r w:rsidRPr="00A70639">
        <w:rPr>
          <w:sz w:val="18"/>
          <w:szCs w:val="18"/>
        </w:rPr>
        <w:tab/>
      </w:r>
      <w:r>
        <w:rPr>
          <w:rStyle w:val="FootnoteReference"/>
        </w:rPr>
        <w:footnoteRef/>
      </w:r>
      <w:r w:rsidRPr="00A70639">
        <w:rPr>
          <w:sz w:val="18"/>
          <w:szCs w:val="18"/>
        </w:rPr>
        <w:tab/>
      </w:r>
      <w:r w:rsidRPr="00A70639">
        <w:rPr>
          <w:color w:val="000000"/>
          <w:sz w:val="18"/>
          <w:szCs w:val="18"/>
          <w:lang w:val="it-IT"/>
        </w:rPr>
        <w:t xml:space="preserve">Available at </w:t>
      </w:r>
      <w:hyperlink r:id="rId4" w:history="1">
        <w:r w:rsidRPr="00A70639">
          <w:rPr>
            <w:rStyle w:val="Hyperlink"/>
            <w:sz w:val="18"/>
            <w:szCs w:val="18"/>
            <w:lang w:val="it-IT"/>
          </w:rPr>
          <w:t>https://digitallibrary.un.org/record/3930354</w:t>
        </w:r>
      </w:hyperlink>
      <w:r w:rsidRPr="00A70639">
        <w:rPr>
          <w:color w:val="000000"/>
          <w:sz w:val="18"/>
          <w:szCs w:val="18"/>
          <w:lang w:val="it-IT"/>
        </w:rPr>
        <w:t>.</w:t>
      </w:r>
    </w:p>
  </w:footnote>
  <w:footnote w:id="37">
    <w:p w14:paraId="42D4FE36" w14:textId="77777777" w:rsidR="004818E7" w:rsidRPr="00877065" w:rsidRDefault="004818E7" w:rsidP="004818E7">
      <w:pPr>
        <w:pStyle w:val="FootnoteText"/>
        <w:widowControl w:val="0"/>
        <w:rPr>
          <w:lang w:val="es-ES"/>
        </w:rPr>
      </w:pPr>
      <w:r>
        <w:tab/>
      </w:r>
      <w:r>
        <w:rPr>
          <w:rStyle w:val="FootnoteReference"/>
        </w:rPr>
        <w:footnoteRef/>
      </w:r>
      <w:r>
        <w:tab/>
      </w:r>
      <w:r w:rsidRPr="00B1759B">
        <w:rPr>
          <w:color w:val="000000"/>
          <w:szCs w:val="18"/>
          <w:lang w:val="it-IT"/>
        </w:rPr>
        <w:t>Decision 12/CMA.4, annex I, chap. IV.A.</w:t>
      </w:r>
      <w:r w:rsidRPr="00877065">
        <w:rPr>
          <w:lang w:val="es-ES"/>
        </w:rPr>
        <w:t xml:space="preserve"> </w:t>
      </w:r>
    </w:p>
  </w:footnote>
  <w:footnote w:id="38">
    <w:p w14:paraId="0029397C" w14:textId="77777777" w:rsidR="004818E7" w:rsidRPr="00A1274B" w:rsidRDefault="004818E7" w:rsidP="004818E7">
      <w:pPr>
        <w:pStyle w:val="FootnoteText"/>
        <w:widowControl w:val="0"/>
        <w:rPr>
          <w:lang w:val="en-US"/>
        </w:rPr>
      </w:pPr>
      <w:r w:rsidRPr="00877065">
        <w:rPr>
          <w:lang w:val="es-ES"/>
        </w:rPr>
        <w:tab/>
      </w:r>
      <w:r>
        <w:rPr>
          <w:rStyle w:val="FootnoteReference"/>
        </w:rPr>
        <w:footnoteRef/>
      </w:r>
      <w:r w:rsidRPr="00877065">
        <w:rPr>
          <w:lang w:val="es-ES"/>
        </w:rPr>
        <w:tab/>
      </w:r>
      <w:r w:rsidRPr="00B1759B">
        <w:rPr>
          <w:color w:val="000000"/>
          <w:szCs w:val="18"/>
          <w:lang w:val="it-IT"/>
        </w:rPr>
        <w:t>Decision 12/CMA.4, para. 17.</w:t>
      </w:r>
      <w:r>
        <w:t xml:space="preserve"> </w:t>
      </w:r>
    </w:p>
  </w:footnote>
  <w:footnote w:id="39">
    <w:p w14:paraId="488EF1AF" w14:textId="77777777" w:rsidR="004818E7" w:rsidRPr="00674027" w:rsidRDefault="004818E7" w:rsidP="004818E7">
      <w:pPr>
        <w:pStyle w:val="FootnoteText"/>
        <w:widowControl w:val="0"/>
        <w:rPr>
          <w:lang w:val="en-US"/>
        </w:rPr>
      </w:pPr>
      <w:r>
        <w:tab/>
      </w:r>
      <w:r>
        <w:rPr>
          <w:rStyle w:val="FootnoteReference"/>
        </w:rPr>
        <w:footnoteRef/>
      </w:r>
      <w:r>
        <w:tab/>
      </w:r>
      <w:r w:rsidRPr="00B1759B">
        <w:rPr>
          <w:color w:val="000000"/>
          <w:szCs w:val="18"/>
          <w:lang w:val="it-IT"/>
        </w:rPr>
        <w:t>Decision 12/CMA.4, annex I, chap IV</w:t>
      </w:r>
      <w:r>
        <w:rPr>
          <w:color w:val="000000"/>
          <w:szCs w:val="18"/>
          <w:lang w:val="it-IT"/>
        </w:rPr>
        <w:t>.</w:t>
      </w:r>
      <w:r w:rsidRPr="00B1759B">
        <w:rPr>
          <w:color w:val="000000"/>
          <w:szCs w:val="18"/>
          <w:lang w:val="it-IT"/>
        </w:rPr>
        <w:t>B</w:t>
      </w:r>
      <w:r>
        <w:rPr>
          <w:color w:val="000000"/>
          <w:szCs w:val="18"/>
          <w:lang w:val="it-IT"/>
        </w:rPr>
        <w:t>.</w:t>
      </w:r>
      <w:r>
        <w:t xml:space="preserve"> </w:t>
      </w:r>
    </w:p>
  </w:footnote>
  <w:footnote w:id="40">
    <w:p w14:paraId="2EDAA3CA" w14:textId="77777777" w:rsidR="004818E7" w:rsidRPr="00A70137" w:rsidRDefault="004818E7" w:rsidP="004818E7">
      <w:pPr>
        <w:pStyle w:val="FootnoteText"/>
        <w:widowControl w:val="0"/>
        <w:rPr>
          <w:lang w:val="es-ES"/>
        </w:rPr>
      </w:pPr>
      <w:r>
        <w:tab/>
      </w:r>
      <w:r>
        <w:rPr>
          <w:rStyle w:val="FootnoteReference"/>
        </w:rPr>
        <w:footnoteRef/>
      </w:r>
      <w:r>
        <w:tab/>
      </w:r>
      <w:r w:rsidRPr="0082172C">
        <w:rPr>
          <w:color w:val="000000"/>
          <w:szCs w:val="18"/>
          <w:lang w:val="it-IT"/>
        </w:rPr>
        <w:t>Decision 12/CMA.4, annex I, chap. VIII.</w:t>
      </w:r>
      <w:r w:rsidRPr="00A70137">
        <w:rPr>
          <w:lang w:val="es-ES"/>
        </w:rPr>
        <w:t xml:space="preserve"> </w:t>
      </w:r>
    </w:p>
  </w:footnote>
  <w:footnote w:id="41">
    <w:p w14:paraId="14CA3CC0" w14:textId="77777777" w:rsidR="004818E7" w:rsidRPr="00877065" w:rsidRDefault="004818E7" w:rsidP="004818E7">
      <w:pPr>
        <w:pStyle w:val="FootnoteText"/>
        <w:widowControl w:val="0"/>
        <w:rPr>
          <w:lang w:val="es-ES"/>
        </w:rPr>
      </w:pPr>
      <w:r w:rsidRPr="0084301F">
        <w:rPr>
          <w:lang w:val="es-ES"/>
        </w:rPr>
        <w:tab/>
      </w:r>
      <w:r>
        <w:rPr>
          <w:rStyle w:val="FootnoteReference"/>
        </w:rPr>
        <w:footnoteRef/>
      </w:r>
      <w:r w:rsidRPr="00877065">
        <w:rPr>
          <w:lang w:val="es-ES"/>
        </w:rPr>
        <w:tab/>
      </w:r>
      <w:r w:rsidRPr="0082172C">
        <w:rPr>
          <w:color w:val="000000"/>
          <w:szCs w:val="18"/>
          <w:lang w:val="it-IT"/>
        </w:rPr>
        <w:t>Decision 2/CMA.2, para. 46.</w:t>
      </w:r>
      <w:r w:rsidRPr="00877065">
        <w:rPr>
          <w:lang w:val="es-ES"/>
        </w:rPr>
        <w:t xml:space="preserve"> </w:t>
      </w:r>
    </w:p>
  </w:footnote>
  <w:footnote w:id="42">
    <w:p w14:paraId="2D89465A" w14:textId="77777777" w:rsidR="004818E7" w:rsidRPr="00B94D0C" w:rsidRDefault="004818E7" w:rsidP="004818E7">
      <w:pPr>
        <w:pStyle w:val="FootnoteText"/>
        <w:widowControl w:val="0"/>
        <w:rPr>
          <w:lang w:val="en-US"/>
        </w:rPr>
      </w:pPr>
      <w:r w:rsidRPr="00877065">
        <w:rPr>
          <w:lang w:val="es-ES"/>
        </w:rPr>
        <w:tab/>
      </w:r>
      <w:r>
        <w:rPr>
          <w:rStyle w:val="FootnoteReference"/>
        </w:rPr>
        <w:footnoteRef/>
      </w:r>
      <w:r w:rsidRPr="00877065">
        <w:rPr>
          <w:lang w:val="es-ES"/>
        </w:rPr>
        <w:tab/>
      </w:r>
      <w:r w:rsidRPr="0082172C">
        <w:rPr>
          <w:color w:val="000000"/>
          <w:szCs w:val="18"/>
          <w:lang w:val="it-IT"/>
        </w:rPr>
        <w:t>Decision 12/CMA.4, annex I, para. 20.</w:t>
      </w:r>
      <w:r>
        <w:t xml:space="preserve"> </w:t>
      </w:r>
    </w:p>
  </w:footnote>
  <w:footnote w:id="43">
    <w:p w14:paraId="088FE372" w14:textId="12241A38" w:rsidR="00FB66C4" w:rsidRPr="00296778" w:rsidRDefault="00FB66C4" w:rsidP="00296778">
      <w:pPr>
        <w:pStyle w:val="FootnoteText"/>
        <w:widowControl w:val="0"/>
        <w:rPr>
          <w:lang w:val="en-US"/>
        </w:rPr>
      </w:pPr>
      <w:r>
        <w:tab/>
      </w:r>
      <w:r>
        <w:rPr>
          <w:rStyle w:val="FootnoteReference"/>
        </w:rPr>
        <w:footnoteRef/>
      </w:r>
      <w:r>
        <w:tab/>
      </w:r>
      <w:r w:rsidR="00AE24AE">
        <w:rPr>
          <w:lang w:val="en-US"/>
        </w:rPr>
        <w:t>Nothing in this document prejudices Parties’ views or prejudges outcomes on matters related to the governance of the Warsaw International Mechanism for Loss and Damage associated with Climate Change Impacts.</w:t>
      </w:r>
      <w:r w:rsidR="006C3C2D">
        <w:t xml:space="preserve"> </w:t>
      </w:r>
    </w:p>
  </w:footnote>
  <w:footnote w:id="44">
    <w:p w14:paraId="33E66AFE" w14:textId="77777777" w:rsidR="00190AEA" w:rsidRPr="003645DC" w:rsidRDefault="00190AEA" w:rsidP="00190AEA">
      <w:pPr>
        <w:pStyle w:val="FootnoteText"/>
        <w:widowControl w:val="0"/>
        <w:tabs>
          <w:tab w:val="clear" w:pos="1021"/>
          <w:tab w:val="right" w:pos="1020"/>
        </w:tabs>
        <w:jc w:val="both"/>
        <w:rPr>
          <w:rFonts w:eastAsia="MS Mincho"/>
          <w:lang w:eastAsia="ja-JP"/>
        </w:rPr>
      </w:pPr>
      <w:r>
        <w:tab/>
      </w:r>
      <w:r>
        <w:rPr>
          <w:rStyle w:val="FootnoteReference"/>
        </w:rPr>
        <w:footnoteRef/>
      </w:r>
      <w:r>
        <w:tab/>
        <w:t>FCCC/SB/2023/4 and Add.1</w:t>
      </w:r>
      <w:r>
        <w:rPr>
          <w:lang w:val="en-US"/>
        </w:rPr>
        <w:t>–2.</w:t>
      </w:r>
      <w:r>
        <w:t xml:space="preserve"> </w:t>
      </w:r>
    </w:p>
  </w:footnote>
  <w:footnote w:id="45">
    <w:p w14:paraId="3E3C4871" w14:textId="130A754C" w:rsidR="00A52816" w:rsidRPr="003645DC" w:rsidRDefault="00A52816" w:rsidP="008921F9">
      <w:pPr>
        <w:pStyle w:val="FootnoteText"/>
        <w:widowControl w:val="0"/>
        <w:tabs>
          <w:tab w:val="clear" w:pos="1021"/>
          <w:tab w:val="right" w:pos="1020"/>
        </w:tabs>
        <w:jc w:val="both"/>
        <w:rPr>
          <w:rFonts w:eastAsia="MS Mincho"/>
          <w:lang w:eastAsia="ja-JP"/>
        </w:rPr>
      </w:pPr>
      <w:r>
        <w:tab/>
      </w:r>
      <w:r>
        <w:rPr>
          <w:rStyle w:val="FootnoteReference"/>
        </w:rPr>
        <w:footnoteRef/>
      </w:r>
      <w:r>
        <w:tab/>
        <w:t>As footnote</w:t>
      </w:r>
      <w:r w:rsidR="0069788D">
        <w:t xml:space="preserve"> </w:t>
      </w:r>
      <w:r w:rsidR="00AB4F00">
        <w:t>2</w:t>
      </w:r>
      <w:r w:rsidR="0069788D">
        <w:t xml:space="preserve"> above</w:t>
      </w:r>
      <w:r>
        <w:t xml:space="preserve">. </w:t>
      </w:r>
    </w:p>
  </w:footnote>
  <w:footnote w:id="46">
    <w:p w14:paraId="29B3EA00" w14:textId="77777777" w:rsidR="00A52816" w:rsidRPr="003645DC" w:rsidRDefault="00A52816" w:rsidP="0008210C">
      <w:pPr>
        <w:pStyle w:val="FootnoteText"/>
        <w:widowControl w:val="0"/>
        <w:rPr>
          <w:rFonts w:eastAsia="MS Mincho"/>
          <w:lang w:eastAsia="ja-JP"/>
        </w:rPr>
      </w:pPr>
      <w:r>
        <w:tab/>
      </w:r>
      <w:r>
        <w:rPr>
          <w:rStyle w:val="FootnoteReference"/>
        </w:rPr>
        <w:footnoteRef/>
      </w:r>
      <w:r>
        <w:tab/>
        <w:t xml:space="preserve">In accordance with para. 26 of decision 2/CMA.2, which </w:t>
      </w:r>
      <w:r w:rsidRPr="004911E3">
        <w:t>is noted in decision</w:t>
      </w:r>
      <w:r>
        <w:t xml:space="preserve"> 2/CP.25. </w:t>
      </w:r>
    </w:p>
  </w:footnote>
  <w:footnote w:id="47">
    <w:p w14:paraId="7624B865" w14:textId="77777777" w:rsidR="00A52816" w:rsidRPr="003645DC" w:rsidRDefault="00A52816" w:rsidP="0008210C">
      <w:pPr>
        <w:pStyle w:val="FootnoteText"/>
        <w:widowControl w:val="0"/>
        <w:rPr>
          <w:rFonts w:eastAsia="MS Mincho"/>
          <w:lang w:eastAsia="ja-JP"/>
        </w:rPr>
      </w:pPr>
      <w:r>
        <w:tab/>
      </w:r>
      <w:r>
        <w:rPr>
          <w:rStyle w:val="FootnoteReference"/>
        </w:rPr>
        <w:footnoteRef/>
      </w:r>
      <w:r>
        <w:tab/>
        <w:t xml:space="preserve">Under activity 1 of the five-year rolling workplan of the Executive Committee, contained in annex I to document FCCC/SB/2022/2/Add.2. Information on the photography exhibition is available at </w:t>
      </w:r>
      <w:hyperlink r:id="rId5" w:history="1">
        <w:r w:rsidRPr="00371816">
          <w:rPr>
            <w:rStyle w:val="Hyperlink"/>
          </w:rPr>
          <w:t>https://unfccc.int/wim-excom/L-and-D-in-focus</w:t>
        </w:r>
      </w:hyperlink>
      <w:r>
        <w:t xml:space="preserve">. </w:t>
      </w:r>
    </w:p>
  </w:footnote>
  <w:footnote w:id="48">
    <w:p w14:paraId="79C2F5F2" w14:textId="77777777" w:rsidR="00A52816" w:rsidRPr="00445EE4" w:rsidRDefault="00A52816" w:rsidP="0008210C">
      <w:pPr>
        <w:pStyle w:val="FootnoteText"/>
        <w:widowControl w:val="0"/>
        <w:rPr>
          <w:rFonts w:eastAsia="MS Mincho"/>
          <w:lang w:eastAsia="ja-JP"/>
        </w:rPr>
      </w:pPr>
      <w:r>
        <w:tab/>
      </w:r>
      <w:r>
        <w:rPr>
          <w:rStyle w:val="FootnoteReference"/>
        </w:rPr>
        <w:footnoteRef/>
      </w:r>
      <w:r>
        <w:tab/>
      </w:r>
      <w:r w:rsidRPr="00440AAA">
        <w:rPr>
          <w:lang w:val="en-US"/>
        </w:rPr>
        <w:t>As set out in decision 2/CP.19, para. 5.</w:t>
      </w:r>
      <w:r>
        <w:t xml:space="preserve"> </w:t>
      </w:r>
    </w:p>
  </w:footnote>
  <w:footnote w:id="49">
    <w:p w14:paraId="47623D79" w14:textId="56B5EEE5" w:rsidR="00A52816" w:rsidRPr="00445EE4" w:rsidRDefault="00A52816" w:rsidP="0008210C">
      <w:pPr>
        <w:pStyle w:val="FootnoteText"/>
        <w:widowControl w:val="0"/>
        <w:rPr>
          <w:rFonts w:eastAsia="MS Mincho"/>
          <w:lang w:eastAsia="ja-JP"/>
        </w:rPr>
      </w:pPr>
      <w:r>
        <w:tab/>
      </w:r>
      <w:r>
        <w:rPr>
          <w:rStyle w:val="FootnoteReference"/>
        </w:rPr>
        <w:footnoteRef/>
      </w:r>
      <w:r>
        <w:tab/>
        <w:t xml:space="preserve">For reference to the engagement of the Executive Committee of the Warsaw International Mechanism in the </w:t>
      </w:r>
      <w:r w:rsidRPr="00BF2C71">
        <w:rPr>
          <w:rFonts w:asciiTheme="majorBidi" w:hAnsiTheme="majorBidi" w:cstheme="majorBidi"/>
        </w:rPr>
        <w:t>annual high-level dialogue on coordination and complementarity</w:t>
      </w:r>
      <w:r>
        <w:rPr>
          <w:rFonts w:asciiTheme="majorBidi" w:hAnsiTheme="majorBidi" w:cstheme="majorBidi"/>
        </w:rPr>
        <w:t xml:space="preserve"> under the funding arrangements for responding to loss and damage</w:t>
      </w:r>
      <w:r>
        <w:t>, see annex II to decision</w:t>
      </w:r>
      <w:r w:rsidR="00796791">
        <w:t>s</w:t>
      </w:r>
      <w:r>
        <w:t xml:space="preserve"> </w:t>
      </w:r>
      <w:r w:rsidR="00040162">
        <w:t>1</w:t>
      </w:r>
      <w:r>
        <w:t xml:space="preserve">/CP.28 and </w:t>
      </w:r>
      <w:r w:rsidR="00F363A7">
        <w:t>5</w:t>
      </w:r>
      <w:r>
        <w:t xml:space="preserve">/CMA.5. </w:t>
      </w:r>
    </w:p>
  </w:footnote>
  <w:footnote w:id="50">
    <w:p w14:paraId="1EDD2ED7" w14:textId="77777777" w:rsidR="00A52816" w:rsidRPr="00445EE4" w:rsidRDefault="00A52816" w:rsidP="0008210C">
      <w:pPr>
        <w:pStyle w:val="FootnoteText"/>
        <w:widowControl w:val="0"/>
        <w:rPr>
          <w:rFonts w:eastAsia="MS Mincho"/>
          <w:lang w:eastAsia="ja-JP"/>
        </w:rPr>
      </w:pPr>
      <w:r>
        <w:tab/>
      </w:r>
      <w:r>
        <w:rPr>
          <w:rStyle w:val="FootnoteReference"/>
        </w:rPr>
        <w:footnoteRef/>
      </w:r>
      <w:r>
        <w:tab/>
        <w:t xml:space="preserve">Contained in annex I to document FCCC/SB/2022/2/Add.2. </w:t>
      </w:r>
    </w:p>
  </w:footnote>
  <w:footnote w:id="51">
    <w:p w14:paraId="265AA674" w14:textId="77777777" w:rsidR="00A52816" w:rsidRPr="00445EE4" w:rsidRDefault="00A52816" w:rsidP="0008210C">
      <w:pPr>
        <w:pStyle w:val="FootnoteText"/>
        <w:widowControl w:val="0"/>
        <w:rPr>
          <w:rFonts w:eastAsia="MS Mincho"/>
          <w:lang w:eastAsia="ja-JP"/>
        </w:rPr>
      </w:pPr>
      <w:r>
        <w:tab/>
      </w:r>
      <w:r>
        <w:rPr>
          <w:rStyle w:val="FootnoteReference"/>
        </w:rPr>
        <w:footnoteRef/>
      </w:r>
      <w:r>
        <w:tab/>
      </w:r>
      <w:r w:rsidRPr="00EE5D45">
        <w:t>It</w:t>
      </w:r>
      <w:r w:rsidRPr="63EE3C8C">
        <w:t xml:space="preserve"> is noted that discussions on the governance of the Warsaw International Mechanism did not produce an outcome; this is without prejudice to further consideration of this matter.</w:t>
      </w:r>
      <w:r>
        <w:t xml:space="preserve"> </w:t>
      </w:r>
    </w:p>
  </w:footnote>
  <w:footnote w:id="52">
    <w:p w14:paraId="7EB07A64" w14:textId="6910D954" w:rsidR="00A52816" w:rsidRPr="00445EE4" w:rsidRDefault="00A52816" w:rsidP="008921F9">
      <w:pPr>
        <w:pStyle w:val="FootnoteText"/>
        <w:widowControl w:val="0"/>
        <w:tabs>
          <w:tab w:val="clear" w:pos="1021"/>
          <w:tab w:val="right" w:pos="1020"/>
        </w:tabs>
        <w:jc w:val="both"/>
        <w:rPr>
          <w:rFonts w:eastAsia="MS Mincho"/>
          <w:lang w:eastAsia="ja-JP"/>
        </w:rPr>
      </w:pPr>
      <w:r>
        <w:tab/>
      </w:r>
      <w:r>
        <w:rPr>
          <w:rStyle w:val="FootnoteReference"/>
        </w:rPr>
        <w:footnoteRef/>
      </w:r>
      <w:r>
        <w:tab/>
        <w:t xml:space="preserve">As footnote </w:t>
      </w:r>
      <w:r w:rsidR="00DA13CB">
        <w:t xml:space="preserve">9 </w:t>
      </w:r>
      <w:r>
        <w:t>above</w:t>
      </w:r>
      <w:r>
        <w:rPr>
          <w:szCs w:val="18"/>
        </w:rPr>
        <w:t>.</w:t>
      </w:r>
      <w:r>
        <w:t xml:space="preserve"> </w:t>
      </w:r>
    </w:p>
  </w:footnote>
  <w:footnote w:id="53">
    <w:p w14:paraId="06995F73" w14:textId="378A94F8" w:rsidR="006949D8" w:rsidRPr="00185BAA" w:rsidRDefault="006949D8" w:rsidP="0008210C">
      <w:pPr>
        <w:pStyle w:val="FootnoteText"/>
        <w:widowControl w:val="0"/>
        <w:rPr>
          <w:lang w:val="en-US"/>
        </w:rPr>
      </w:pPr>
      <w:r>
        <w:tab/>
      </w:r>
      <w:r>
        <w:rPr>
          <w:rStyle w:val="FootnoteReference"/>
        </w:rPr>
        <w:footnoteRef/>
      </w:r>
      <w:r>
        <w:tab/>
      </w:r>
      <w:r w:rsidRPr="00185BAA">
        <w:t xml:space="preserve">See </w:t>
      </w:r>
      <w:hyperlink r:id="rId6" w:history="1">
        <w:r w:rsidRPr="005E0195">
          <w:rPr>
            <w:rStyle w:val="Hyperlink"/>
          </w:rPr>
          <w:t>https://www.auswaertiges-amt.de/blob/2631906/4eee299dac91ba9649638cbcfae754cb/231116-deu-can-bnrief-data.pdf</w:t>
        </w:r>
      </w:hyperlink>
      <w:r w:rsidRPr="00185BAA">
        <w:t>.</w:t>
      </w:r>
    </w:p>
  </w:footnote>
  <w:footnote w:id="54">
    <w:p w14:paraId="44EF7147" w14:textId="77777777" w:rsidR="006949D8" w:rsidRPr="00751128" w:rsidRDefault="006949D8" w:rsidP="0008210C">
      <w:pPr>
        <w:pStyle w:val="FootnoteText"/>
        <w:widowControl w:val="0"/>
      </w:pPr>
      <w:r>
        <w:tab/>
      </w:r>
      <w:r>
        <w:rPr>
          <w:rStyle w:val="FootnoteReference"/>
        </w:rPr>
        <w:footnoteRef/>
      </w:r>
      <w:r>
        <w:tab/>
        <w:t>Standing Committee on Finance</w:t>
      </w:r>
      <w:r w:rsidRPr="00F561E0">
        <w:t xml:space="preserve">. 2022. </w:t>
      </w:r>
      <w:r w:rsidRPr="00F561E0">
        <w:rPr>
          <w:i/>
          <w:iCs/>
        </w:rPr>
        <w:t>Report on progress towards achieving the goal of mobilizing jointly USD 100 billion per year to address the needs of developing countries in the context of meaningful mitigation actions and transparency on implementation</w:t>
      </w:r>
      <w:r w:rsidRPr="00F561E0">
        <w:t xml:space="preserve">. Bonn: UNFCCC. Available at </w:t>
      </w:r>
      <w:hyperlink r:id="rId7" w:history="1">
        <w:r w:rsidRPr="00F561E0">
          <w:rPr>
            <w:rStyle w:val="Hyperlink"/>
          </w:rPr>
          <w:t>https://unfccc.int/process-and-meetings/bodies/constituted-bodies/standing-committee-on-finance-scf/progress-report</w:t>
        </w:r>
      </w:hyperlink>
      <w:r w:rsidRPr="00F561E0">
        <w:t>.</w:t>
      </w:r>
    </w:p>
  </w:footnote>
  <w:footnote w:id="55">
    <w:p w14:paraId="30D99AF8" w14:textId="77777777" w:rsidR="006949D8" w:rsidRPr="00CF43A4" w:rsidRDefault="006949D8" w:rsidP="004F3CE8">
      <w:pPr>
        <w:pStyle w:val="FootnoteText"/>
        <w:widowControl w:val="0"/>
        <w:jc w:val="both"/>
        <w:rPr>
          <w:lang w:val="en-US"/>
        </w:rPr>
      </w:pPr>
      <w:r>
        <w:tab/>
      </w:r>
      <w:r>
        <w:rPr>
          <w:rStyle w:val="FootnoteReference"/>
        </w:rPr>
        <w:footnoteRef/>
      </w:r>
      <w:r>
        <w:tab/>
        <w:t xml:space="preserve">FCCC/CP/2023/7. </w:t>
      </w:r>
    </w:p>
  </w:footnote>
  <w:footnote w:id="56">
    <w:p w14:paraId="271ADE55" w14:textId="77777777" w:rsidR="006949D8" w:rsidRPr="0001194B" w:rsidRDefault="006949D8" w:rsidP="006949D8">
      <w:pPr>
        <w:pStyle w:val="FootnoteText"/>
        <w:widowControl w:val="0"/>
        <w:tabs>
          <w:tab w:val="clear" w:pos="1021"/>
          <w:tab w:val="right" w:pos="1020"/>
        </w:tabs>
        <w:rPr>
          <w:lang w:val="en-US"/>
        </w:rPr>
      </w:pPr>
      <w:r>
        <w:tab/>
      </w:r>
      <w:r>
        <w:rPr>
          <w:rStyle w:val="FootnoteReference"/>
        </w:rPr>
        <w:footnoteRef/>
      </w:r>
      <w:r>
        <w:tab/>
        <w:t xml:space="preserve">Decision 6/CP.23, para. 10. </w:t>
      </w:r>
    </w:p>
  </w:footnote>
  <w:footnote w:id="57">
    <w:p w14:paraId="4CD02C3C" w14:textId="77777777" w:rsidR="006949D8" w:rsidRPr="00B839FA" w:rsidRDefault="006949D8" w:rsidP="006949D8">
      <w:pPr>
        <w:pStyle w:val="FootnoteText"/>
        <w:rPr>
          <w:bCs/>
        </w:rPr>
      </w:pPr>
      <w:r>
        <w:tab/>
      </w:r>
      <w:r>
        <w:rPr>
          <w:rStyle w:val="FootnoteReference"/>
        </w:rPr>
        <w:footnoteRef/>
      </w:r>
      <w:r>
        <w:t xml:space="preserve"> </w:t>
      </w:r>
      <w:r>
        <w:tab/>
      </w:r>
      <w:r w:rsidRPr="00DE0B6F">
        <w:rPr>
          <w:bCs/>
          <w:lang w:val="en-US"/>
        </w:rPr>
        <w:t>FCCC/CP/2023/2–FCCC/PA/CMA/2023/8, annex V.</w:t>
      </w:r>
    </w:p>
    <w:p w14:paraId="693DCCF7" w14:textId="77777777" w:rsidR="006949D8" w:rsidRPr="00B839FA" w:rsidRDefault="006949D8" w:rsidP="00851C4D">
      <w:pPr>
        <w:pStyle w:val="FootnoteText"/>
        <w:ind w:left="0" w:firstLine="0"/>
        <w:rPr>
          <w:lang w:val="en-US"/>
        </w:rPr>
      </w:pPr>
    </w:p>
  </w:footnote>
  <w:footnote w:id="58">
    <w:p w14:paraId="43206554" w14:textId="77777777" w:rsidR="0071014F" w:rsidRPr="005E02CD" w:rsidRDefault="0071014F" w:rsidP="0008210C">
      <w:pPr>
        <w:pStyle w:val="FootnoteText"/>
        <w:rPr>
          <w:lang w:val="en-US"/>
        </w:rPr>
      </w:pPr>
      <w:r>
        <w:tab/>
      </w:r>
      <w:r>
        <w:rPr>
          <w:rStyle w:val="FootnoteReference"/>
        </w:rPr>
        <w:footnoteRef/>
      </w:r>
      <w:r>
        <w:tab/>
        <w:t>FCCC/CP/2023/2–FCCC/PA/CMA/2023/8.</w:t>
      </w:r>
    </w:p>
  </w:footnote>
  <w:footnote w:id="59">
    <w:p w14:paraId="4CDC2A92" w14:textId="77777777" w:rsidR="0071014F" w:rsidRPr="007159A6" w:rsidRDefault="0071014F" w:rsidP="0008210C">
      <w:pPr>
        <w:pStyle w:val="FootnoteText"/>
        <w:rPr>
          <w:lang w:val="en-US"/>
        </w:rPr>
      </w:pPr>
      <w:r>
        <w:tab/>
      </w:r>
      <w:r>
        <w:rPr>
          <w:rStyle w:val="FootnoteReference"/>
        </w:rPr>
        <w:footnoteRef/>
      </w:r>
      <w:r>
        <w:tab/>
        <w:t xml:space="preserve">FCCC/CP/2023/2–FCCC/PA/CMA/2023/8, annex II. </w:t>
      </w:r>
    </w:p>
  </w:footnote>
  <w:footnote w:id="60">
    <w:p w14:paraId="355A01D3" w14:textId="77777777" w:rsidR="0071014F" w:rsidRPr="00012A71" w:rsidRDefault="0071014F" w:rsidP="0008210C">
      <w:pPr>
        <w:pStyle w:val="FootnoteText"/>
        <w:rPr>
          <w:lang w:val="en-US"/>
        </w:rPr>
      </w:pPr>
      <w:r>
        <w:tab/>
      </w:r>
      <w:r>
        <w:rPr>
          <w:rStyle w:val="FootnoteReference"/>
        </w:rPr>
        <w:footnoteRef/>
      </w:r>
      <w:r>
        <w:tab/>
      </w:r>
      <w:r w:rsidRPr="00155811">
        <w:t xml:space="preserve">Standing Committee on Finance. </w:t>
      </w:r>
      <w:r>
        <w:t>2023.</w:t>
      </w:r>
      <w:r w:rsidRPr="00155811">
        <w:t xml:space="preserve"> </w:t>
      </w:r>
      <w:r w:rsidRPr="00D95576">
        <w:rPr>
          <w:i/>
          <w:iCs/>
        </w:rPr>
        <w:t>Report on clustering types of climate finance definitions in use</w:t>
      </w:r>
      <w:r w:rsidRPr="00155811">
        <w:t xml:space="preserve">. </w:t>
      </w:r>
      <w:r>
        <w:t>Bonn: UNFCCC.</w:t>
      </w:r>
      <w:r w:rsidRPr="00155811" w:rsidDel="00D866F8">
        <w:t xml:space="preserve"> </w:t>
      </w:r>
      <w:r w:rsidRPr="00155811">
        <w:t xml:space="preserve">Available at </w:t>
      </w:r>
      <w:hyperlink r:id="rId8" w:history="1">
        <w:r w:rsidRPr="00BB302B">
          <w:rPr>
            <w:rStyle w:val="Hyperlink"/>
          </w:rPr>
          <w:t>https://unfccc.int/SCF</w:t>
        </w:r>
      </w:hyperlink>
      <w:r>
        <w:t xml:space="preserve">. </w:t>
      </w:r>
    </w:p>
  </w:footnote>
  <w:footnote w:id="61">
    <w:p w14:paraId="5904CCE0" w14:textId="77777777" w:rsidR="0071014F" w:rsidRPr="00E14FCE" w:rsidRDefault="0071014F" w:rsidP="004529A3">
      <w:pPr>
        <w:pStyle w:val="FootnoteText"/>
        <w:jc w:val="both"/>
        <w:rPr>
          <w:lang w:val="en-US"/>
        </w:rPr>
      </w:pPr>
      <w:r>
        <w:tab/>
      </w:r>
      <w:r>
        <w:rPr>
          <w:rStyle w:val="FootnoteReference"/>
        </w:rPr>
        <w:footnoteRef/>
      </w:r>
      <w:r>
        <w:tab/>
        <w:t>FCCC/CP/2023/2/Add.2–FCCC/PA/CMA/2023/8/Add.2.</w:t>
      </w:r>
    </w:p>
  </w:footnote>
  <w:footnote w:id="62">
    <w:p w14:paraId="28348352" w14:textId="77777777" w:rsidR="0071014F" w:rsidRPr="007159A6" w:rsidRDefault="0071014F" w:rsidP="0008210C">
      <w:pPr>
        <w:pStyle w:val="FootnoteText"/>
        <w:rPr>
          <w:lang w:val="en-US"/>
        </w:rPr>
      </w:pPr>
      <w:r>
        <w:tab/>
      </w:r>
      <w:r>
        <w:rPr>
          <w:rStyle w:val="FootnoteReference"/>
        </w:rPr>
        <w:footnoteRef/>
      </w:r>
      <w:r>
        <w:tab/>
        <w:t xml:space="preserve">FCCC/CP/2023/2–FCCC/PA/CMA/2023/8, annexes III–V. </w:t>
      </w:r>
    </w:p>
  </w:footnote>
  <w:footnote w:id="63">
    <w:p w14:paraId="019EA162" w14:textId="77777777" w:rsidR="0071014F" w:rsidRPr="0057457D" w:rsidRDefault="0071014F" w:rsidP="008A5D12">
      <w:pPr>
        <w:pStyle w:val="FootnoteText"/>
        <w:widowControl w:val="0"/>
        <w:tabs>
          <w:tab w:val="clear" w:pos="1021"/>
          <w:tab w:val="right" w:pos="1020"/>
        </w:tabs>
        <w:rPr>
          <w:szCs w:val="18"/>
          <w:lang w:val="en-US"/>
        </w:rPr>
      </w:pPr>
      <w:r>
        <w:tab/>
      </w:r>
      <w:r w:rsidRPr="0057457D">
        <w:rPr>
          <w:rStyle w:val="FootnoteReference"/>
        </w:rPr>
        <w:footnoteRef/>
      </w:r>
      <w:r w:rsidRPr="0057457D">
        <w:tab/>
      </w:r>
      <w:r w:rsidRPr="0057457D">
        <w:rPr>
          <w:szCs w:val="18"/>
        </w:rPr>
        <w:t xml:space="preserve">FCCC/CP/2023/2/Add.4–FCCC/PA/CMA/2023/8/Add.4. </w:t>
      </w:r>
    </w:p>
  </w:footnote>
  <w:footnote w:id="64">
    <w:p w14:paraId="3DA1CFBE" w14:textId="77777777" w:rsidR="0071014F" w:rsidRPr="0057457D" w:rsidRDefault="0071014F" w:rsidP="008A5D12">
      <w:pPr>
        <w:pStyle w:val="FootnoteText"/>
        <w:widowControl w:val="0"/>
        <w:rPr>
          <w:szCs w:val="18"/>
        </w:rPr>
      </w:pPr>
      <w:r w:rsidRPr="0057457D">
        <w:rPr>
          <w:szCs w:val="18"/>
        </w:rPr>
        <w:tab/>
      </w:r>
      <w:r w:rsidRPr="0057457D">
        <w:rPr>
          <w:rStyle w:val="FootnoteReference"/>
          <w:szCs w:val="18"/>
        </w:rPr>
        <w:footnoteRef/>
      </w:r>
      <w:r w:rsidRPr="0057457D">
        <w:rPr>
          <w:szCs w:val="18"/>
        </w:rPr>
        <w:tab/>
        <w:t>FCCC/CP/2023/2/Add.5−FCCC/PA/CMA/2023/8/Add.5.</w:t>
      </w:r>
    </w:p>
  </w:footnote>
  <w:footnote w:id="65">
    <w:p w14:paraId="03AB8D23" w14:textId="77777777" w:rsidR="0071014F" w:rsidRPr="00BD4052" w:rsidRDefault="0071014F" w:rsidP="008A5D12">
      <w:pPr>
        <w:pStyle w:val="FootnoteText"/>
        <w:widowControl w:val="0"/>
        <w:rPr>
          <w:szCs w:val="18"/>
        </w:rPr>
      </w:pPr>
      <w:r w:rsidRPr="0057457D">
        <w:rPr>
          <w:szCs w:val="18"/>
        </w:rPr>
        <w:tab/>
      </w:r>
      <w:r w:rsidRPr="0057457D">
        <w:rPr>
          <w:rStyle w:val="FootnoteReference"/>
          <w:szCs w:val="18"/>
        </w:rPr>
        <w:footnoteRef/>
      </w:r>
      <w:r w:rsidRPr="0057457D">
        <w:rPr>
          <w:szCs w:val="18"/>
        </w:rPr>
        <w:tab/>
        <w:t>FCCC/TP/2023/4.</w:t>
      </w:r>
      <w:r w:rsidRPr="00BD4052">
        <w:rPr>
          <w:szCs w:val="18"/>
        </w:rPr>
        <w:t xml:space="preserve"> </w:t>
      </w:r>
    </w:p>
  </w:footnote>
  <w:footnote w:id="66">
    <w:p w14:paraId="024FD76D" w14:textId="77777777" w:rsidR="00777F19" w:rsidRPr="00E66329" w:rsidRDefault="00777F19" w:rsidP="004F3CE8">
      <w:pPr>
        <w:pStyle w:val="FootnoteText"/>
        <w:jc w:val="both"/>
        <w:rPr>
          <w:lang w:val="en-US"/>
        </w:rPr>
      </w:pPr>
      <w:r>
        <w:tab/>
      </w:r>
      <w:r>
        <w:rPr>
          <w:rStyle w:val="FootnoteReference"/>
        </w:rPr>
        <w:footnoteRef/>
      </w:r>
      <w:r>
        <w:tab/>
        <w:t>FCCC/CP/2023/8 and Add.1.</w:t>
      </w:r>
    </w:p>
  </w:footnote>
  <w:footnote w:id="67">
    <w:p w14:paraId="4C080FEB" w14:textId="3734EB31" w:rsidR="00777F19" w:rsidRPr="00AF14D4" w:rsidRDefault="00777F19" w:rsidP="004F3CE8">
      <w:pPr>
        <w:pStyle w:val="FootnoteText"/>
        <w:jc w:val="both"/>
        <w:rPr>
          <w:lang w:val="en-US"/>
        </w:rPr>
      </w:pPr>
      <w:r>
        <w:tab/>
      </w:r>
      <w:r>
        <w:rPr>
          <w:rStyle w:val="FootnoteReference"/>
        </w:rPr>
        <w:footnoteRef/>
      </w:r>
      <w:r>
        <w:tab/>
        <w:t>Contained in annex III to G</w:t>
      </w:r>
      <w:r w:rsidR="00450B63">
        <w:t xml:space="preserve">reen </w:t>
      </w:r>
      <w:r>
        <w:t>C</w:t>
      </w:r>
      <w:r w:rsidR="00450B63">
        <w:t xml:space="preserve">limate </w:t>
      </w:r>
      <w:r>
        <w:t>F</w:t>
      </w:r>
      <w:r w:rsidR="00450B63">
        <w:t>und</w:t>
      </w:r>
      <w:r>
        <w:t xml:space="preserve"> document GCF/B.36/21.</w:t>
      </w:r>
    </w:p>
  </w:footnote>
  <w:footnote w:id="68">
    <w:p w14:paraId="6C57815D" w14:textId="77777777" w:rsidR="00777F19" w:rsidRPr="00B90772" w:rsidRDefault="00777F19" w:rsidP="00350A94">
      <w:pPr>
        <w:pStyle w:val="FootnoteText"/>
        <w:rPr>
          <w:lang w:val="en-US"/>
        </w:rPr>
      </w:pPr>
      <w:r>
        <w:tab/>
      </w:r>
      <w:r>
        <w:rPr>
          <w:rStyle w:val="FootnoteReference"/>
        </w:rPr>
        <w:footnoteRef/>
      </w:r>
      <w:r>
        <w:tab/>
      </w:r>
      <w:r>
        <w:tab/>
      </w:r>
      <w:r w:rsidRPr="00F040ED">
        <w:rPr>
          <w:lang w:val="en-US"/>
        </w:rPr>
        <w:t xml:space="preserve">See para. </w:t>
      </w:r>
      <w:r w:rsidRPr="00184393">
        <w:rPr>
          <w:lang w:val="en-US"/>
        </w:rPr>
        <w:t>21(a)(v) of the Str</w:t>
      </w:r>
      <w:r>
        <w:rPr>
          <w:lang w:val="en-US"/>
        </w:rPr>
        <w:t>ategic Plan for the Green Climate Fund 2024–2027.</w:t>
      </w:r>
    </w:p>
  </w:footnote>
  <w:footnote w:id="69">
    <w:p w14:paraId="740AB934" w14:textId="77777777" w:rsidR="00777F19" w:rsidRPr="002E5B35" w:rsidRDefault="00777F19" w:rsidP="00350A94">
      <w:pPr>
        <w:pStyle w:val="FootnoteText"/>
        <w:rPr>
          <w:lang w:val="en-US"/>
        </w:rPr>
      </w:pPr>
      <w:r>
        <w:tab/>
      </w:r>
      <w:r>
        <w:rPr>
          <w:rStyle w:val="FootnoteReference"/>
        </w:rPr>
        <w:footnoteRef/>
      </w:r>
      <w:r>
        <w:tab/>
      </w:r>
      <w:r>
        <w:tab/>
      </w:r>
      <w:r w:rsidRPr="00552719">
        <w:rPr>
          <w:lang w:val="en-US"/>
        </w:rPr>
        <w:t>A</w:t>
      </w:r>
      <w:r>
        <w:rPr>
          <w:lang w:val="en-US"/>
        </w:rPr>
        <w:t xml:space="preserve">dopted </w:t>
      </w:r>
      <w:r w:rsidRPr="00552719">
        <w:rPr>
          <w:lang w:val="en-US"/>
        </w:rPr>
        <w:t>by Green Climate Fund Board decision B.37/21, para. (b)</w:t>
      </w:r>
      <w:r>
        <w:rPr>
          <w:lang w:val="en-US"/>
        </w:rPr>
        <w:t xml:space="preserve">, </w:t>
      </w:r>
      <w:r w:rsidRPr="00552719">
        <w:rPr>
          <w:lang w:val="en-US"/>
        </w:rPr>
        <w:t>as set out in Green Climate Fund document GCF/B.37/25, annex X</w:t>
      </w:r>
      <w:r>
        <w:rPr>
          <w:lang w:val="en-US"/>
        </w:rPr>
        <w:t>.</w:t>
      </w:r>
    </w:p>
  </w:footnote>
  <w:footnote w:id="70">
    <w:p w14:paraId="5A6FF9CC" w14:textId="77777777" w:rsidR="00777F19" w:rsidRPr="00785677" w:rsidRDefault="00777F19" w:rsidP="00350A94">
      <w:pPr>
        <w:pStyle w:val="FootnoteText"/>
        <w:rPr>
          <w:lang w:val="en-US"/>
        </w:rPr>
      </w:pPr>
      <w:r>
        <w:tab/>
      </w:r>
      <w:r>
        <w:rPr>
          <w:rStyle w:val="FootnoteReference"/>
        </w:rPr>
        <w:footnoteRef/>
      </w:r>
      <w:r>
        <w:tab/>
      </w:r>
      <w:r>
        <w:tab/>
      </w:r>
      <w:r>
        <w:rPr>
          <w:lang w:val="en-US"/>
        </w:rPr>
        <w:t>Adopted by Green Climate Fund Board</w:t>
      </w:r>
      <w:r w:rsidRPr="00400AA1">
        <w:rPr>
          <w:lang w:val="en-US"/>
        </w:rPr>
        <w:t xml:space="preserve"> decision </w:t>
      </w:r>
      <w:r w:rsidRPr="00EE1457">
        <w:t>B.19/11</w:t>
      </w:r>
      <w:r>
        <w:t>.</w:t>
      </w:r>
    </w:p>
  </w:footnote>
  <w:footnote w:id="71">
    <w:p w14:paraId="14CEF555" w14:textId="77777777" w:rsidR="00777F19" w:rsidRPr="007D365F" w:rsidRDefault="00777F19" w:rsidP="00350A94">
      <w:pPr>
        <w:pStyle w:val="FootnoteText"/>
        <w:rPr>
          <w:lang w:val="en-US"/>
        </w:rPr>
      </w:pPr>
      <w:r>
        <w:tab/>
      </w:r>
      <w:r>
        <w:rPr>
          <w:rStyle w:val="FootnoteReference"/>
        </w:rPr>
        <w:footnoteRef/>
      </w:r>
      <w:r>
        <w:tab/>
      </w:r>
      <w:r w:rsidRPr="00E55540">
        <w:t xml:space="preserve">In accordance with Green Climate Fund Board </w:t>
      </w:r>
      <w:r>
        <w:t>decision</w:t>
      </w:r>
      <w:r w:rsidRPr="00E55540">
        <w:t xml:space="preserve"> B.</w:t>
      </w:r>
      <w:r>
        <w:t>37</w:t>
      </w:r>
      <w:r w:rsidRPr="00E55540">
        <w:t>/</w:t>
      </w:r>
      <w:r>
        <w:t>19, para. (g).</w:t>
      </w:r>
    </w:p>
  </w:footnote>
  <w:footnote w:id="72">
    <w:p w14:paraId="62A678C5" w14:textId="77777777" w:rsidR="00777F19" w:rsidRPr="00EC5673" w:rsidRDefault="00777F19" w:rsidP="00350A94">
      <w:pPr>
        <w:pStyle w:val="FootnoteText"/>
        <w:rPr>
          <w:lang w:val="en-US"/>
        </w:rPr>
      </w:pPr>
      <w:r>
        <w:tab/>
      </w:r>
      <w:r>
        <w:rPr>
          <w:rStyle w:val="FootnoteReference"/>
        </w:rPr>
        <w:footnoteRef/>
      </w:r>
      <w:r>
        <w:t xml:space="preserve"> </w:t>
      </w:r>
      <w:r>
        <w:tab/>
      </w:r>
      <w:r>
        <w:tab/>
      </w:r>
      <w:r>
        <w:rPr>
          <w:lang w:val="en-US"/>
        </w:rPr>
        <w:t xml:space="preserve">See </w:t>
      </w:r>
      <w:r w:rsidRPr="001E2D71">
        <w:t xml:space="preserve">Green Climate Fund Board document </w:t>
      </w:r>
      <w:r w:rsidRPr="001E7B55">
        <w:t>GCF/B.37/INF.13, annex I</w:t>
      </w:r>
      <w:r>
        <w:t>.</w:t>
      </w:r>
    </w:p>
  </w:footnote>
  <w:footnote w:id="73">
    <w:p w14:paraId="277414EE" w14:textId="479E2448" w:rsidR="00777F19" w:rsidRPr="00E375BE" w:rsidRDefault="00777F19" w:rsidP="00350A94">
      <w:pPr>
        <w:pStyle w:val="FootnoteText"/>
        <w:rPr>
          <w:lang w:val="en-US"/>
        </w:rPr>
      </w:pPr>
      <w:r>
        <w:tab/>
      </w:r>
      <w:r>
        <w:rPr>
          <w:rStyle w:val="FootnoteReference"/>
        </w:rPr>
        <w:footnoteRef/>
      </w:r>
      <w:r>
        <w:tab/>
      </w:r>
      <w:r w:rsidRPr="00F040ED">
        <w:rPr>
          <w:lang w:val="en-US"/>
        </w:rPr>
        <w:t xml:space="preserve">See </w:t>
      </w:r>
      <w:r w:rsidRPr="001148F7">
        <w:rPr>
          <w:lang w:val="en-US"/>
        </w:rPr>
        <w:t>paras</w:t>
      </w:r>
      <w:r>
        <w:rPr>
          <w:lang w:val="en-US"/>
        </w:rPr>
        <w:t>.</w:t>
      </w:r>
      <w:r w:rsidRPr="001148F7">
        <w:rPr>
          <w:lang w:val="en-US"/>
        </w:rPr>
        <w:t xml:space="preserve"> 8 and 20</w:t>
      </w:r>
      <w:r w:rsidR="002336B5">
        <w:rPr>
          <w:lang w:val="en-US"/>
        </w:rPr>
        <w:t>(</w:t>
      </w:r>
      <w:r w:rsidRPr="001148F7">
        <w:rPr>
          <w:lang w:val="en-US"/>
        </w:rPr>
        <w:t>f</w:t>
      </w:r>
      <w:r w:rsidR="002336B5">
        <w:rPr>
          <w:lang w:val="en-US"/>
        </w:rPr>
        <w:t>)</w:t>
      </w:r>
      <w:r w:rsidRPr="001148F7">
        <w:rPr>
          <w:lang w:val="en-US"/>
        </w:rPr>
        <w:t>(i)</w:t>
      </w:r>
      <w:r>
        <w:rPr>
          <w:lang w:val="en-US"/>
        </w:rPr>
        <w:t xml:space="preserve"> </w:t>
      </w:r>
      <w:r w:rsidRPr="00184393">
        <w:rPr>
          <w:lang w:val="en-US"/>
        </w:rPr>
        <w:t>of the Str</w:t>
      </w:r>
      <w:r>
        <w:rPr>
          <w:lang w:val="en-US"/>
        </w:rPr>
        <w:t>ategic Plan for the Green Climate Fund 2024–2027.</w:t>
      </w:r>
    </w:p>
  </w:footnote>
  <w:footnote w:id="74">
    <w:p w14:paraId="2B53AF80" w14:textId="77777777" w:rsidR="00777F19" w:rsidRPr="00E375BE" w:rsidRDefault="00777F19" w:rsidP="00350A94">
      <w:pPr>
        <w:pStyle w:val="FootnoteText"/>
        <w:rPr>
          <w:lang w:val="en-US"/>
        </w:rPr>
      </w:pPr>
      <w:r>
        <w:tab/>
      </w:r>
      <w:r>
        <w:rPr>
          <w:rStyle w:val="FootnoteReference"/>
        </w:rPr>
        <w:footnoteRef/>
      </w:r>
      <w:r>
        <w:tab/>
        <w:t xml:space="preserve">See </w:t>
      </w:r>
      <w:r>
        <w:rPr>
          <w:lang w:val="en-US"/>
        </w:rPr>
        <w:t>Climate Fund Board</w:t>
      </w:r>
      <w:r w:rsidRPr="00400AA1">
        <w:rPr>
          <w:lang w:val="en-US"/>
        </w:rPr>
        <w:t xml:space="preserve"> </w:t>
      </w:r>
      <w:r>
        <w:rPr>
          <w:lang w:val="en-US"/>
        </w:rPr>
        <w:t>document GCF/</w:t>
      </w:r>
      <w:r>
        <w:t>B.37/25,</w:t>
      </w:r>
      <w:r>
        <w:rPr>
          <w:lang w:val="en-US"/>
        </w:rPr>
        <w:t xml:space="preserve"> annex X,</w:t>
      </w:r>
      <w:r w:rsidRPr="00400AA1">
        <w:rPr>
          <w:lang w:val="en-US"/>
        </w:rPr>
        <w:t xml:space="preserve"> para</w:t>
      </w:r>
      <w:r>
        <w:rPr>
          <w:lang w:val="en-US"/>
        </w:rPr>
        <w:t>.</w:t>
      </w:r>
      <w:r w:rsidRPr="00400AA1">
        <w:rPr>
          <w:lang w:val="en-US"/>
        </w:rPr>
        <w:t xml:space="preserve"> </w:t>
      </w:r>
      <w:r>
        <w:rPr>
          <w:lang w:val="en-US"/>
        </w:rPr>
        <w:t>23(c–d).</w:t>
      </w:r>
      <w:r>
        <w:t xml:space="preserve"> </w:t>
      </w:r>
    </w:p>
  </w:footnote>
  <w:footnote w:id="75">
    <w:p w14:paraId="44808E74" w14:textId="77777777" w:rsidR="00777F19" w:rsidRPr="000752C1" w:rsidRDefault="00777F19" w:rsidP="00350A94">
      <w:pPr>
        <w:pStyle w:val="FootnoteText"/>
        <w:widowControl w:val="0"/>
      </w:pPr>
      <w:r>
        <w:tab/>
      </w:r>
      <w:r>
        <w:rPr>
          <w:rStyle w:val="FootnoteReference"/>
        </w:rPr>
        <w:footnoteRef/>
      </w:r>
      <w:r>
        <w:tab/>
      </w:r>
      <w:r w:rsidRPr="00B2554D">
        <w:t xml:space="preserve">As contained in </w:t>
      </w:r>
      <w:r w:rsidRPr="001E2D71">
        <w:t xml:space="preserve">Green Climate Fund Board </w:t>
      </w:r>
      <w:r w:rsidRPr="00B2554D">
        <w:t>document GCF/B.34/28</w:t>
      </w:r>
      <w:r>
        <w:rPr>
          <w:iCs/>
        </w:rPr>
        <w:t>.</w:t>
      </w:r>
    </w:p>
  </w:footnote>
  <w:footnote w:id="76">
    <w:p w14:paraId="12E5C086" w14:textId="77777777" w:rsidR="00777F19" w:rsidRPr="004879DA" w:rsidRDefault="00777F19" w:rsidP="00350A94">
      <w:pPr>
        <w:pStyle w:val="FootnoteText"/>
        <w:rPr>
          <w:lang w:val="en-US"/>
        </w:rPr>
      </w:pPr>
      <w:r>
        <w:tab/>
      </w:r>
      <w:r>
        <w:rPr>
          <w:rStyle w:val="FootnoteReference"/>
        </w:rPr>
        <w:footnoteRef/>
      </w:r>
      <w:r>
        <w:tab/>
        <w:t>See</w:t>
      </w:r>
      <w:r w:rsidRPr="001E2D71">
        <w:t xml:space="preserve"> Green Climate Fund Board </w:t>
      </w:r>
      <w:r>
        <w:t>decisions</w:t>
      </w:r>
      <w:r w:rsidRPr="001E2D71">
        <w:t xml:space="preserve"> B.3</w:t>
      </w:r>
      <w:r>
        <w:t>4</w:t>
      </w:r>
      <w:r w:rsidRPr="001E2D71">
        <w:t>/</w:t>
      </w:r>
      <w:r>
        <w:t>19 para. (d)</w:t>
      </w:r>
      <w:r w:rsidRPr="00180C2A">
        <w:t xml:space="preserve"> </w:t>
      </w:r>
      <w:r>
        <w:t>and B.37/18, para. (r).</w:t>
      </w:r>
    </w:p>
  </w:footnote>
  <w:footnote w:id="77">
    <w:p w14:paraId="131799FE" w14:textId="77777777" w:rsidR="00777F19" w:rsidRPr="001635E3" w:rsidRDefault="00777F19" w:rsidP="00350A94">
      <w:pPr>
        <w:pStyle w:val="FootnoteText"/>
        <w:rPr>
          <w:lang w:val="en-US"/>
        </w:rPr>
      </w:pPr>
      <w:r>
        <w:tab/>
      </w:r>
      <w:r>
        <w:rPr>
          <w:rStyle w:val="FootnoteReference"/>
        </w:rPr>
        <w:footnoteRef/>
      </w:r>
      <w:r>
        <w:tab/>
      </w:r>
      <w:r>
        <w:rPr>
          <w:lang w:val="en-US"/>
        </w:rPr>
        <w:t xml:space="preserve">See </w:t>
      </w:r>
      <w:r>
        <w:t xml:space="preserve">Green Climate Fund Board </w:t>
      </w:r>
      <w:r w:rsidRPr="00E562E3">
        <w:t xml:space="preserve">decision </w:t>
      </w:r>
      <w:r w:rsidRPr="001635E3">
        <w:rPr>
          <w:lang w:val="en-US"/>
        </w:rPr>
        <w:t>B.29/01</w:t>
      </w:r>
      <w:r>
        <w:rPr>
          <w:lang w:val="en-US"/>
        </w:rPr>
        <w:t>.</w:t>
      </w:r>
    </w:p>
  </w:footnote>
  <w:footnote w:id="78">
    <w:p w14:paraId="0B7B596D" w14:textId="77777777" w:rsidR="00777F19" w:rsidRPr="00202EF6" w:rsidRDefault="00777F19" w:rsidP="00350A94">
      <w:pPr>
        <w:pStyle w:val="FootnoteText"/>
        <w:rPr>
          <w:lang w:val="en-US"/>
        </w:rPr>
      </w:pPr>
      <w:r>
        <w:tab/>
      </w:r>
      <w:r>
        <w:rPr>
          <w:rStyle w:val="FootnoteReference"/>
        </w:rPr>
        <w:footnoteRef/>
      </w:r>
      <w:r>
        <w:tab/>
      </w:r>
      <w:r w:rsidRPr="001E2D71">
        <w:t xml:space="preserve">In accordance with Green Climate Fund Board </w:t>
      </w:r>
      <w:r>
        <w:t>decision</w:t>
      </w:r>
      <w:r w:rsidRPr="001E2D71">
        <w:t xml:space="preserve"> </w:t>
      </w:r>
      <w:r w:rsidRPr="007A6663">
        <w:rPr>
          <w:lang w:val="en-US"/>
        </w:rPr>
        <w:t>B.24/12</w:t>
      </w:r>
      <w:r>
        <w:rPr>
          <w:lang w:val="en-US"/>
        </w:rPr>
        <w:t>, para. (e) and (f) respectively.</w:t>
      </w:r>
    </w:p>
  </w:footnote>
  <w:footnote w:id="79">
    <w:p w14:paraId="16226E43" w14:textId="77777777" w:rsidR="00777F19" w:rsidRPr="00E375BE" w:rsidRDefault="00777F19" w:rsidP="00350A94">
      <w:pPr>
        <w:pStyle w:val="FootnoteText"/>
        <w:rPr>
          <w:lang w:val="en-US"/>
        </w:rPr>
      </w:pPr>
      <w:r>
        <w:tab/>
      </w:r>
      <w:r>
        <w:rPr>
          <w:rStyle w:val="FootnoteReference"/>
        </w:rPr>
        <w:footnoteRef/>
      </w:r>
      <w:r>
        <w:tab/>
      </w:r>
      <w:r w:rsidRPr="006F00F1">
        <w:t xml:space="preserve">See document </w:t>
      </w:r>
      <w:r w:rsidRPr="00D1451A">
        <w:rPr>
          <w:szCs w:val="18"/>
        </w:rPr>
        <w:t>FCCC/CP/2023/L.1</w:t>
      </w:r>
      <w:r>
        <w:rPr>
          <w:szCs w:val="18"/>
        </w:rPr>
        <w:t>–</w:t>
      </w:r>
      <w:r w:rsidRPr="00D1451A">
        <w:rPr>
          <w:szCs w:val="18"/>
        </w:rPr>
        <w:t>FCCC/PA/CMA/2023/L.1</w:t>
      </w:r>
      <w:r>
        <w:rPr>
          <w:szCs w:val="18"/>
        </w:rPr>
        <w:t>, annex II</w:t>
      </w:r>
      <w:r>
        <w:t>.</w:t>
      </w:r>
    </w:p>
  </w:footnote>
  <w:footnote w:id="80">
    <w:p w14:paraId="41ECB4A4" w14:textId="77777777" w:rsidR="00777F19" w:rsidRPr="003111CC" w:rsidRDefault="00777F19" w:rsidP="00350A94">
      <w:pPr>
        <w:pStyle w:val="FootnoteText"/>
        <w:rPr>
          <w:lang w:val="en-US"/>
        </w:rPr>
      </w:pPr>
      <w:r>
        <w:tab/>
      </w:r>
      <w:r>
        <w:rPr>
          <w:rStyle w:val="FootnoteReference"/>
        </w:rPr>
        <w:footnoteRef/>
      </w:r>
      <w:r>
        <w:tab/>
      </w:r>
      <w:hyperlink r:id="rId9" w:history="1">
        <w:r w:rsidRPr="005A6B4D">
          <w:rPr>
            <w:rStyle w:val="Hyperlink"/>
            <w:szCs w:val="18"/>
          </w:rPr>
          <w:t>https://www4.unfccc.int/sites/submissionsstaging/Pages/Home.aspx</w:t>
        </w:r>
      </w:hyperlink>
      <w:r>
        <w:rPr>
          <w:szCs w:val="18"/>
        </w:rPr>
        <w:t xml:space="preserve">. </w:t>
      </w:r>
    </w:p>
  </w:footnote>
  <w:footnote w:id="81">
    <w:p w14:paraId="546495C5" w14:textId="77777777" w:rsidR="00777F19" w:rsidRPr="001B3792" w:rsidRDefault="00777F19" w:rsidP="004F68D3">
      <w:pPr>
        <w:pStyle w:val="FootnoteText"/>
        <w:rPr>
          <w:lang w:val="en-US"/>
        </w:rPr>
      </w:pPr>
      <w:r>
        <w:tab/>
      </w:r>
      <w:r>
        <w:rPr>
          <w:rStyle w:val="FootnoteReference"/>
        </w:rPr>
        <w:footnoteRef/>
      </w:r>
      <w:r>
        <w:tab/>
      </w:r>
      <w:r>
        <w:rPr>
          <w:szCs w:val="18"/>
        </w:rPr>
        <w:t xml:space="preserve">In accordance with decision 1/CP.21, para. 61. </w:t>
      </w:r>
    </w:p>
  </w:footnote>
  <w:footnote w:id="82">
    <w:p w14:paraId="62179065" w14:textId="77777777" w:rsidR="00563948" w:rsidRPr="002D517F" w:rsidRDefault="00563948" w:rsidP="00563948">
      <w:pPr>
        <w:pStyle w:val="FootnoteText"/>
        <w:rPr>
          <w:lang w:val="en-US"/>
        </w:rPr>
      </w:pPr>
      <w:r>
        <w:tab/>
      </w:r>
      <w:r>
        <w:rPr>
          <w:rStyle w:val="FootnoteReference"/>
        </w:rPr>
        <w:footnoteRef/>
      </w:r>
      <w:r>
        <w:t xml:space="preserve"> </w:t>
      </w:r>
      <w:r>
        <w:tab/>
      </w:r>
      <w:r w:rsidRPr="002D517F">
        <w:t>FCCC/CP/2023/6</w:t>
      </w:r>
      <w:r>
        <w:t xml:space="preserve"> and Add.1.</w:t>
      </w:r>
    </w:p>
  </w:footnote>
  <w:footnote w:id="83">
    <w:p w14:paraId="3D0B5E37" w14:textId="77777777" w:rsidR="00563948" w:rsidRPr="00370352" w:rsidRDefault="00563948" w:rsidP="00563948">
      <w:pPr>
        <w:pStyle w:val="FootnoteText"/>
        <w:rPr>
          <w:rFonts w:eastAsia="Malgun Gothic"/>
          <w:lang w:eastAsia="ko-KR"/>
        </w:rPr>
      </w:pPr>
      <w:r>
        <w:tab/>
      </w:r>
      <w:r w:rsidRPr="00301A43">
        <w:rPr>
          <w:rStyle w:val="FootnoteReference"/>
        </w:rPr>
        <w:footnoteRef/>
      </w:r>
      <w:r w:rsidRPr="00301A43">
        <w:t xml:space="preserve"> </w:t>
      </w:r>
      <w:r w:rsidRPr="00301A43">
        <w:tab/>
      </w:r>
      <w:r>
        <w:t xml:space="preserve">See </w:t>
      </w:r>
      <w:r w:rsidRPr="00301A43">
        <w:t>Global Environment Facility document GEF/C.64/10</w:t>
      </w:r>
      <w:r w:rsidRPr="00301A43">
        <w:rPr>
          <w:i/>
          <w:iCs/>
        </w:rPr>
        <w:t>.</w:t>
      </w:r>
    </w:p>
  </w:footnote>
  <w:footnote w:id="84">
    <w:p w14:paraId="62990677" w14:textId="77777777" w:rsidR="0077056E" w:rsidRPr="00301A43" w:rsidRDefault="0077056E" w:rsidP="0077056E">
      <w:pPr>
        <w:pStyle w:val="FootnoteText"/>
        <w:widowControl w:val="0"/>
        <w:rPr>
          <w:rFonts w:eastAsia="Malgun Gothic"/>
          <w:b/>
          <w:bCs/>
          <w:lang w:eastAsia="ko-KR"/>
        </w:rPr>
      </w:pPr>
      <w:r w:rsidRPr="00301A43">
        <w:tab/>
      </w:r>
      <w:r w:rsidRPr="00301A43">
        <w:rPr>
          <w:rStyle w:val="FootnoteReference"/>
        </w:rPr>
        <w:footnoteRef/>
      </w:r>
      <w:r w:rsidRPr="00301A43">
        <w:tab/>
        <w:t>Global Environment Facility document GEF/C.59/07/Rev.1.</w:t>
      </w:r>
    </w:p>
  </w:footnote>
  <w:footnote w:id="85">
    <w:p w14:paraId="0ECF2FF9" w14:textId="77777777" w:rsidR="00A46FEB" w:rsidRPr="00DC5665" w:rsidRDefault="00A46FEB" w:rsidP="00A46FEB">
      <w:pPr>
        <w:pStyle w:val="FootnoteText"/>
        <w:widowControl w:val="0"/>
        <w:jc w:val="both"/>
        <w:rPr>
          <w:lang w:val="en-US"/>
        </w:rPr>
      </w:pPr>
      <w:r w:rsidRPr="00301A43">
        <w:tab/>
      </w:r>
      <w:r w:rsidRPr="00301A43">
        <w:rPr>
          <w:rStyle w:val="FootnoteReference"/>
        </w:rPr>
        <w:footnoteRef/>
      </w:r>
      <w:r w:rsidRPr="00301A43">
        <w:tab/>
        <w:t>Global Environment Facility document SD/PL/02.</w:t>
      </w:r>
    </w:p>
  </w:footnote>
  <w:footnote w:id="86">
    <w:p w14:paraId="59A1EA2F" w14:textId="77777777" w:rsidR="00563948" w:rsidRPr="00DC5665" w:rsidRDefault="00563948" w:rsidP="004F68D3">
      <w:pPr>
        <w:pStyle w:val="FootnoteText"/>
        <w:widowControl w:val="0"/>
        <w:rPr>
          <w:rFonts w:eastAsia="Malgun Gothic"/>
          <w:lang w:eastAsia="ko-KR"/>
        </w:rPr>
      </w:pPr>
      <w:r w:rsidRPr="00301A43">
        <w:tab/>
      </w:r>
      <w:r w:rsidRPr="00301A43">
        <w:rPr>
          <w:rStyle w:val="FootnoteReference"/>
        </w:rPr>
        <w:footnoteRef/>
      </w:r>
      <w:r w:rsidRPr="00301A43">
        <w:tab/>
        <w:t xml:space="preserve">With reference to </w:t>
      </w:r>
      <w:r>
        <w:t xml:space="preserve">Global Environment Facility. 2019. </w:t>
      </w:r>
      <w:r>
        <w:rPr>
          <w:i/>
          <w:iCs/>
        </w:rPr>
        <w:t>Instrument for the Establishment of the Restructured Global Environment Facility</w:t>
      </w:r>
      <w:r>
        <w:t xml:space="preserve">. Washington, D.C.: Global Environment Facility. Available at </w:t>
      </w:r>
      <w:hyperlink r:id="rId10" w:history="1">
        <w:r>
          <w:rPr>
            <w:rStyle w:val="Hyperlink"/>
          </w:rPr>
          <w:t>https://www.thegef.org/documents/instrument-establishment-restructured-gef</w:t>
        </w:r>
      </w:hyperlink>
      <w:r>
        <w:t>.</w:t>
      </w:r>
    </w:p>
  </w:footnote>
  <w:footnote w:id="87">
    <w:p w14:paraId="33A1ECAF" w14:textId="77777777" w:rsidR="00563948" w:rsidRPr="003111CC" w:rsidRDefault="00563948" w:rsidP="004F3CE8">
      <w:pPr>
        <w:pStyle w:val="FootnoteText"/>
        <w:jc w:val="both"/>
        <w:rPr>
          <w:lang w:val="en-US"/>
        </w:rPr>
      </w:pPr>
      <w:r>
        <w:tab/>
      </w:r>
      <w:r>
        <w:rPr>
          <w:rStyle w:val="FootnoteReference"/>
        </w:rPr>
        <w:footnoteRef/>
      </w:r>
      <w:r>
        <w:t xml:space="preserve"> </w:t>
      </w:r>
      <w:r>
        <w:tab/>
      </w:r>
      <w:r>
        <w:tab/>
      </w:r>
      <w:hyperlink r:id="rId11" w:history="1">
        <w:r w:rsidRPr="00D15BB0">
          <w:rPr>
            <w:rStyle w:val="Hyperlink"/>
            <w:szCs w:val="18"/>
          </w:rPr>
          <w:t>https://www4.unfccc.int/sites/submissionsstaging/Pages/Home.aspx</w:t>
        </w:r>
      </w:hyperlink>
      <w:r>
        <w:rPr>
          <w:szCs w:val="18"/>
        </w:rPr>
        <w:t>.</w:t>
      </w:r>
    </w:p>
  </w:footnote>
  <w:footnote w:id="88">
    <w:p w14:paraId="6D31762E" w14:textId="77777777" w:rsidR="00563948" w:rsidRPr="00DE0B6F" w:rsidRDefault="00563948" w:rsidP="004F68D3">
      <w:pPr>
        <w:pStyle w:val="FootnoteText"/>
        <w:rPr>
          <w:lang w:val="es-ES"/>
        </w:rPr>
      </w:pPr>
      <w:r>
        <w:tab/>
      </w:r>
      <w:r>
        <w:rPr>
          <w:rStyle w:val="FootnoteReference"/>
        </w:rPr>
        <w:footnoteRef/>
      </w:r>
      <w:r>
        <w:t xml:space="preserve"> </w:t>
      </w:r>
      <w:r>
        <w:tab/>
      </w:r>
      <w:r>
        <w:tab/>
      </w:r>
      <w:r>
        <w:rPr>
          <w:szCs w:val="18"/>
        </w:rPr>
        <w:t xml:space="preserve">In accordance with decision 1/CP.21, para. </w:t>
      </w:r>
      <w:r w:rsidRPr="00DE0B6F">
        <w:rPr>
          <w:szCs w:val="18"/>
          <w:lang w:val="es-ES"/>
        </w:rPr>
        <w:t xml:space="preserve">61. </w:t>
      </w:r>
    </w:p>
  </w:footnote>
  <w:footnote w:id="89">
    <w:p w14:paraId="3168DFE7" w14:textId="3CCE5A2A" w:rsidR="00BC6A85" w:rsidRPr="002B2A4A" w:rsidRDefault="00BC6A85" w:rsidP="004F68D3">
      <w:pPr>
        <w:pStyle w:val="FootnoteText"/>
        <w:widowControl w:val="0"/>
        <w:rPr>
          <w:lang w:val="es-ES"/>
        </w:rPr>
      </w:pPr>
      <w:r w:rsidRPr="002B2A4A">
        <w:rPr>
          <w:lang w:val="es-ES"/>
        </w:rPr>
        <w:tab/>
      </w:r>
      <w:r>
        <w:rPr>
          <w:rStyle w:val="FootnoteReference"/>
        </w:rPr>
        <w:footnoteRef/>
      </w:r>
      <w:r w:rsidRPr="002B2A4A">
        <w:rPr>
          <w:lang w:val="es-ES"/>
        </w:rPr>
        <w:tab/>
      </w:r>
      <w:r w:rsidRPr="004F68D3">
        <w:rPr>
          <w:lang w:val="es-ES"/>
        </w:rPr>
        <w:t>FCCC/PA/CMA/2023/2/Rev.1.</w:t>
      </w:r>
    </w:p>
  </w:footnote>
  <w:footnote w:id="90">
    <w:p w14:paraId="3AFEC68E" w14:textId="13D8E2DB" w:rsidR="00BC6A85" w:rsidRPr="00DB502F" w:rsidRDefault="00974C4E" w:rsidP="004F68D3">
      <w:pPr>
        <w:pStyle w:val="FootnoteText"/>
        <w:widowControl w:val="0"/>
        <w:rPr>
          <w:lang w:val="es-ES"/>
        </w:rPr>
      </w:pPr>
      <w:r w:rsidRPr="004F68D3">
        <w:rPr>
          <w:lang w:val="es-ES"/>
        </w:rPr>
        <w:tab/>
      </w:r>
      <w:r>
        <w:rPr>
          <w:rStyle w:val="FootnoteReference"/>
        </w:rPr>
        <w:footnoteRef/>
      </w:r>
      <w:r w:rsidRPr="004F68D3">
        <w:rPr>
          <w:lang w:val="es-ES"/>
        </w:rPr>
        <w:tab/>
      </w:r>
      <w:r w:rsidR="00AE021C" w:rsidRPr="004F68D3">
        <w:rPr>
          <w:lang w:val="es-ES"/>
        </w:rPr>
        <w:t>FCCC/PA/CMA/2023/3.</w:t>
      </w:r>
    </w:p>
  </w:footnote>
  <w:footnote w:id="91">
    <w:p w14:paraId="1F79D617" w14:textId="77777777" w:rsidR="00025A45" w:rsidRPr="001F055D" w:rsidRDefault="00025A45" w:rsidP="004F3CE8">
      <w:pPr>
        <w:pStyle w:val="FootnoteText"/>
        <w:widowControl w:val="0"/>
        <w:jc w:val="both"/>
        <w:rPr>
          <w:lang w:val="en-US"/>
        </w:rPr>
      </w:pPr>
      <w:r w:rsidRPr="000D1D19">
        <w:rPr>
          <w:lang w:val="es-ES"/>
        </w:rPr>
        <w:tab/>
      </w:r>
      <w:r>
        <w:rPr>
          <w:rStyle w:val="FootnoteReference"/>
        </w:rPr>
        <w:footnoteRef/>
      </w:r>
      <w:r>
        <w:tab/>
        <w:t>FCCC/SB/2023/3.</w:t>
      </w:r>
    </w:p>
  </w:footnote>
  <w:footnote w:id="92">
    <w:p w14:paraId="2016EB7A" w14:textId="77777777" w:rsidR="00025A45" w:rsidRPr="00F813FA" w:rsidRDefault="00025A45" w:rsidP="004F3CE8">
      <w:pPr>
        <w:pStyle w:val="FootnoteText"/>
        <w:jc w:val="both"/>
        <w:rPr>
          <w:lang w:val="en-US"/>
        </w:rPr>
      </w:pPr>
      <w:r>
        <w:tab/>
      </w:r>
      <w:r>
        <w:rPr>
          <w:rStyle w:val="FootnoteReference"/>
        </w:rPr>
        <w:footnoteRef/>
      </w:r>
      <w:r>
        <w:tab/>
        <w:t xml:space="preserve">Available at </w:t>
      </w:r>
      <w:hyperlink r:id="rId12" w:history="1">
        <w:r w:rsidRPr="0077653D">
          <w:rPr>
            <w:rStyle w:val="Hyperlink"/>
          </w:rPr>
          <w:t>https://unfccc.int/ttclear/tec/workplan</w:t>
        </w:r>
      </w:hyperlink>
      <w:r>
        <w:t>.</w:t>
      </w:r>
    </w:p>
  </w:footnote>
  <w:footnote w:id="93">
    <w:p w14:paraId="2A5466DC" w14:textId="77777777" w:rsidR="00025A45" w:rsidRPr="00A22A34" w:rsidRDefault="00025A45" w:rsidP="000D1D19">
      <w:pPr>
        <w:pStyle w:val="FootnoteText"/>
        <w:rPr>
          <w:lang w:val="en-US"/>
        </w:rPr>
      </w:pPr>
      <w:r>
        <w:tab/>
      </w:r>
      <w:r>
        <w:rPr>
          <w:rStyle w:val="FootnoteReference"/>
        </w:rPr>
        <w:footnoteRef/>
      </w:r>
      <w:r>
        <w:tab/>
        <w:t xml:space="preserve">Namely </w:t>
      </w:r>
      <w:r w:rsidRPr="5E6EC081">
        <w:rPr>
          <w:rFonts w:asciiTheme="majorBidi" w:hAnsiTheme="majorBidi" w:cstheme="majorBidi"/>
        </w:rPr>
        <w:t>national systems of innovation, water</w:t>
      </w:r>
      <w:r>
        <w:rPr>
          <w:rFonts w:asciiTheme="majorBidi" w:hAnsiTheme="majorBidi" w:cstheme="majorBidi"/>
        </w:rPr>
        <w:t>–</w:t>
      </w:r>
      <w:r w:rsidRPr="5E6EC081">
        <w:rPr>
          <w:rFonts w:asciiTheme="majorBidi" w:hAnsiTheme="majorBidi" w:cstheme="majorBidi"/>
        </w:rPr>
        <w:t>energy</w:t>
      </w:r>
      <w:r>
        <w:rPr>
          <w:rFonts w:asciiTheme="majorBidi" w:hAnsiTheme="majorBidi" w:cstheme="majorBidi"/>
        </w:rPr>
        <w:t>–</w:t>
      </w:r>
      <w:r w:rsidRPr="5E6EC081">
        <w:rPr>
          <w:rFonts w:asciiTheme="majorBidi" w:hAnsiTheme="majorBidi" w:cstheme="majorBidi"/>
        </w:rPr>
        <w:t>food systems, energy systems, buildings and resilient infrastructure, business and industry, and technology needs assessment</w:t>
      </w:r>
      <w:r>
        <w:rPr>
          <w:rFonts w:asciiTheme="majorBidi" w:hAnsiTheme="majorBidi" w:cstheme="majorBidi"/>
        </w:rPr>
        <w:t>s.</w:t>
      </w:r>
    </w:p>
  </w:footnote>
  <w:footnote w:id="94">
    <w:p w14:paraId="02FAE0F7" w14:textId="66ABFC14" w:rsidR="00025A45" w:rsidRPr="001F055D" w:rsidRDefault="00025A45" w:rsidP="004F3CE8">
      <w:pPr>
        <w:pStyle w:val="FootnoteText"/>
        <w:widowControl w:val="0"/>
        <w:jc w:val="both"/>
        <w:rPr>
          <w:lang w:val="en-US"/>
        </w:rPr>
      </w:pPr>
      <w:r>
        <w:tab/>
      </w:r>
      <w:r>
        <w:rPr>
          <w:rStyle w:val="FootnoteReference"/>
        </w:rPr>
        <w:footnoteRef/>
      </w:r>
      <w:r>
        <w:tab/>
      </w:r>
      <w:r w:rsidR="00EE56FC">
        <w:rPr>
          <w:rFonts w:eastAsia="Times New Roman"/>
          <w:color w:val="000000"/>
        </w:rPr>
        <w:t>As per d</w:t>
      </w:r>
      <w:r w:rsidRPr="004C4BFE">
        <w:rPr>
          <w:rFonts w:eastAsia="Times New Roman"/>
          <w:color w:val="000000"/>
        </w:rPr>
        <w:t xml:space="preserve">ecision </w:t>
      </w:r>
      <w:r w:rsidRPr="004C4BFE">
        <w:rPr>
          <w:rFonts w:eastAsia="Times New Roman"/>
        </w:rPr>
        <w:t>18/</w:t>
      </w:r>
      <w:r w:rsidRPr="004C4BFE">
        <w:rPr>
          <w:rFonts w:eastAsia="Times New Roman"/>
          <w:color w:val="000000"/>
        </w:rPr>
        <w:t>CP.27, para. 7.</w:t>
      </w:r>
    </w:p>
  </w:footnote>
  <w:footnote w:id="95">
    <w:p w14:paraId="6D950B71" w14:textId="77777777" w:rsidR="00025A45" w:rsidRPr="00AD402A" w:rsidRDefault="00025A45" w:rsidP="000D1D19">
      <w:pPr>
        <w:pStyle w:val="FootnoteText"/>
        <w:widowControl w:val="0"/>
        <w:rPr>
          <w:lang w:val="en-US"/>
        </w:rPr>
      </w:pPr>
      <w:r>
        <w:tab/>
      </w:r>
      <w:r>
        <w:rPr>
          <w:rStyle w:val="FootnoteReference"/>
        </w:rPr>
        <w:footnoteRef/>
      </w:r>
      <w:r>
        <w:tab/>
      </w:r>
      <w:r w:rsidRPr="00AD402A">
        <w:t xml:space="preserve">See </w:t>
      </w:r>
      <w:hyperlink r:id="rId13" w:history="1">
        <w:r w:rsidRPr="009877CB">
          <w:rPr>
            <w:rStyle w:val="Hyperlink"/>
          </w:rPr>
          <w:t>https://unfccc.int/ttclear/acl_users/MultiPAS/artificial_intelligence</w:t>
        </w:r>
      </w:hyperlink>
      <w:r w:rsidRPr="00AD402A">
        <w:t>.</w:t>
      </w:r>
    </w:p>
  </w:footnote>
  <w:footnote w:id="96">
    <w:p w14:paraId="09E4D23C" w14:textId="77777777" w:rsidR="00025A45" w:rsidRPr="00BF0047" w:rsidRDefault="00025A45" w:rsidP="000D1D19">
      <w:pPr>
        <w:pStyle w:val="FootnoteText"/>
        <w:widowControl w:val="0"/>
        <w:rPr>
          <w:lang w:val="en-US"/>
        </w:rPr>
      </w:pPr>
      <w:r>
        <w:tab/>
      </w:r>
      <w:r>
        <w:rPr>
          <w:rStyle w:val="FootnoteReference"/>
        </w:rPr>
        <w:footnoteRef/>
      </w:r>
      <w:r>
        <w:tab/>
        <w:t xml:space="preserve">See </w:t>
      </w:r>
      <w:hyperlink r:id="rId14" w:history="1">
        <w:r w:rsidRPr="00456A71">
          <w:rPr>
            <w:rStyle w:val="Hyperlink"/>
          </w:rPr>
          <w:t>https://www.ctc-n.org/network/gender-climate-expert-roster</w:t>
        </w:r>
      </w:hyperlink>
      <w:r>
        <w:t xml:space="preserve">. </w:t>
      </w:r>
    </w:p>
  </w:footnote>
  <w:footnote w:id="97">
    <w:p w14:paraId="2A620CA8" w14:textId="77777777" w:rsidR="00025A45" w:rsidRPr="002E26F0" w:rsidRDefault="00025A45" w:rsidP="000D1D19">
      <w:pPr>
        <w:pStyle w:val="FootnoteText"/>
        <w:widowControl w:val="0"/>
        <w:rPr>
          <w:lang w:val="en-US"/>
        </w:rPr>
      </w:pPr>
      <w:r>
        <w:tab/>
      </w:r>
      <w:r>
        <w:rPr>
          <w:rStyle w:val="FootnoteReference"/>
        </w:rPr>
        <w:footnoteRef/>
      </w:r>
      <w:r>
        <w:tab/>
        <w:t>See the document entitled “</w:t>
      </w:r>
      <w:r w:rsidRPr="00871F97">
        <w:t>Responses from the TEC and the CTCN to guidance from Parties in 2023</w:t>
      </w:r>
      <w:r>
        <w:t xml:space="preserve">”, available </w:t>
      </w:r>
      <w:r>
        <w:rPr>
          <w:lang w:val="en-US"/>
        </w:rPr>
        <w:t xml:space="preserve">at </w:t>
      </w:r>
      <w:hyperlink r:id="rId15" w:history="1">
        <w:r w:rsidRPr="00D43215">
          <w:rPr>
            <w:rStyle w:val="Hyperlink"/>
            <w:lang w:val="en-US"/>
          </w:rPr>
          <w:t>https://unfccc.int/ttclear/tec/documents.html</w:t>
        </w:r>
      </w:hyperlink>
      <w:r>
        <w:rPr>
          <w:lang w:val="en-US"/>
        </w:rPr>
        <w:t xml:space="preserve"> (under annual reports and related documents).</w:t>
      </w:r>
    </w:p>
  </w:footnote>
  <w:footnote w:id="98">
    <w:p w14:paraId="0E8C601A" w14:textId="77777777" w:rsidR="00025A45" w:rsidRPr="004C4BFE" w:rsidRDefault="00025A45" w:rsidP="000D1D19">
      <w:pPr>
        <w:pStyle w:val="FootnoteText"/>
        <w:widowControl w:val="0"/>
        <w:rPr>
          <w:lang w:val="en-US"/>
        </w:rPr>
      </w:pPr>
      <w:r>
        <w:tab/>
      </w:r>
      <w:r>
        <w:rPr>
          <w:rStyle w:val="FootnoteReference"/>
        </w:rPr>
        <w:footnoteRef/>
      </w:r>
      <w:r>
        <w:tab/>
        <w:t xml:space="preserve">See </w:t>
      </w:r>
      <w:r w:rsidRPr="004C4BFE">
        <w:t>Climate Technology Centre and Network Advisory Board document AB/2023/22/22.1</w:t>
      </w:r>
      <w:r>
        <w:t xml:space="preserve">, available at </w:t>
      </w:r>
      <w:hyperlink r:id="rId16" w:history="1">
        <w:r w:rsidRPr="00456A71">
          <w:rPr>
            <w:rStyle w:val="Hyperlink"/>
          </w:rPr>
          <w:t>https://www.ctc-n.org/calendar/events/22nd-ctcn-advisory-board-meeting</w:t>
        </w:r>
      </w:hyperlink>
      <w:r>
        <w:t xml:space="preserve"> (under documents).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627A" w14:textId="4B6441B3" w:rsidR="000C1B08" w:rsidRDefault="000C1B08">
    <w:pPr>
      <w:pStyle w:val="Header"/>
    </w:pPr>
    <w:r>
      <w:t>FCCC/CP/2023/</w:t>
    </w:r>
    <w:r w:rsidR="00804955">
      <w:t>X/Add</w:t>
    </w:r>
    <w:r>
      <w: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20AA" w14:textId="438E7A4C" w:rsidR="00263E39" w:rsidRPr="00263E39" w:rsidRDefault="00263E39" w:rsidP="00263E39">
    <w:pPr>
      <w:pStyle w:val="Header"/>
      <w:jc w:val="right"/>
    </w:pPr>
    <w:r>
      <w:t>FCCC/CP/2023/11/Add.1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7DAA5" w14:textId="6AAC63A3" w:rsidR="00263E39" w:rsidRPr="00263E39" w:rsidRDefault="00263E39" w:rsidP="00263E39">
    <w:pPr>
      <w:pStyle w:val="Header"/>
    </w:pPr>
    <w:r>
      <w:t>FCCC/CP/2023/11/Add.1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726FD" w14:textId="7359A0A8" w:rsidR="00263E39" w:rsidRPr="00263E39" w:rsidRDefault="00263E39" w:rsidP="00263E39">
    <w:pPr>
      <w:pStyle w:val="Header"/>
      <w:jc w:val="right"/>
    </w:pPr>
    <w:r>
      <w:t>FCCC/CP/2023/11/Add.1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DFC9" w14:textId="0E32EEBF" w:rsidR="00263E39" w:rsidRPr="00263E39" w:rsidRDefault="00263E39" w:rsidP="00263E39">
    <w:pPr>
      <w:pStyle w:val="Header"/>
    </w:pPr>
    <w:r>
      <w:t>FCCC/CP/2023/11/Add.1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4D13" w14:textId="3C12069E" w:rsidR="00263E39" w:rsidRPr="00263E39" w:rsidRDefault="00263E39" w:rsidP="00263E39">
    <w:pPr>
      <w:pStyle w:val="Header"/>
      <w:jc w:val="right"/>
    </w:pPr>
    <w:r>
      <w:t>FCCC/CP/2023/11/Add.1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1167" w14:textId="2D3D4E7A" w:rsidR="00827D55" w:rsidRPr="00263E39" w:rsidRDefault="00263E39" w:rsidP="00263E39">
    <w:pPr>
      <w:pStyle w:val="Header"/>
    </w:pPr>
    <w:r>
      <w:t>FCCC/CP/2023/11/Add.1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AD3BE" w14:textId="2DEDF310" w:rsidR="00827D55" w:rsidRPr="00263E39" w:rsidRDefault="00263E39" w:rsidP="00263E39">
    <w:pPr>
      <w:pStyle w:val="Header"/>
      <w:jc w:val="right"/>
    </w:pPr>
    <w:r>
      <w:t>FCCC/CP/2023/11/Add.1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C674" w14:textId="13E23403" w:rsidR="00297466" w:rsidRPr="00263E39" w:rsidRDefault="00263E39" w:rsidP="00263E39">
    <w:pPr>
      <w:pStyle w:val="Header"/>
    </w:pPr>
    <w:r>
      <w:t>FCCC/CP/2023/11/Add.1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5259" w14:textId="52C206EC" w:rsidR="00297466" w:rsidRPr="00263E39" w:rsidRDefault="00263E39" w:rsidP="00263E39">
    <w:pPr>
      <w:pStyle w:val="Header"/>
      <w:jc w:val="right"/>
    </w:pPr>
    <w:r>
      <w:t>FCCC/CP/2023/11/Add.1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95A6" w14:textId="12686C22" w:rsidR="00A70941" w:rsidRPr="00263E39" w:rsidRDefault="00263E39" w:rsidP="00263E39">
    <w:pPr>
      <w:pStyle w:val="Header"/>
    </w:pPr>
    <w:r>
      <w:t>FCCC/CP/2023/11/Add.1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B6B9" w14:textId="5C83233D" w:rsidR="000C1B08" w:rsidRDefault="000C1B08">
    <w:pPr>
      <w:pStyle w:val="Header"/>
      <w:jc w:val="right"/>
    </w:pPr>
    <w:r>
      <w:t>FCCC/CP/2023/</w:t>
    </w:r>
    <w:r w:rsidR="00F3516B">
      <w:t>X/Add</w:t>
    </w:r>
    <w:r>
      <w:t>.1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BEA3" w14:textId="74AD7028" w:rsidR="00A70941" w:rsidRPr="00263E39" w:rsidRDefault="00263E39" w:rsidP="00263E39">
    <w:pPr>
      <w:pStyle w:val="Header"/>
      <w:jc w:val="right"/>
    </w:pPr>
    <w:r>
      <w:t>FCCC/CP/2023/11/Add.1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177F3" w14:textId="6750E535" w:rsidR="00A70941" w:rsidRPr="00263E39" w:rsidRDefault="00263E39" w:rsidP="00263E39">
    <w:pPr>
      <w:pStyle w:val="Header"/>
    </w:pPr>
    <w:r>
      <w:t>FCCC/CP/2023/11/Add.1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2A45" w14:textId="281EF22D" w:rsidR="00A70941" w:rsidRPr="00263E39" w:rsidRDefault="00263E39" w:rsidP="00263E39">
    <w:pPr>
      <w:pStyle w:val="Header"/>
      <w:jc w:val="right"/>
    </w:pPr>
    <w:r>
      <w:t>FCCC/CP/2023/11/Add.1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949E9" w14:textId="0BD1CD92" w:rsidR="00A70941" w:rsidRPr="00A70941" w:rsidRDefault="00A70941" w:rsidP="00A70941">
    <w:pPr>
      <w:pStyle w:val="Header"/>
    </w:pPr>
    <w:r>
      <w:t>FCCC/CP/2023/X/Add.1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635B" w14:textId="28923511" w:rsidR="00263E39" w:rsidRPr="00263E39" w:rsidRDefault="00263E39" w:rsidP="00263E39">
    <w:pPr>
      <w:pStyle w:val="Header"/>
      <w:jc w:val="right"/>
    </w:pPr>
    <w:r>
      <w:t>FCCC/CP/2023/11/Add.1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75AC6" w14:textId="6D54B6DA" w:rsidR="00263E39" w:rsidRPr="00263E39" w:rsidRDefault="00263E39" w:rsidP="00263E39">
    <w:pPr>
      <w:pStyle w:val="Header"/>
    </w:pPr>
    <w:r>
      <w:t>FCCC/CP/2023/11/Add.1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851C" w14:textId="43508958" w:rsidR="003B13AB" w:rsidRPr="00263E39" w:rsidRDefault="00263E39" w:rsidP="00263E39">
    <w:pPr>
      <w:pStyle w:val="Header"/>
      <w:jc w:val="right"/>
    </w:pPr>
    <w:r>
      <w:t>FCCC/CP/2023/11/Add.1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9526F" w14:textId="4ACD01DD" w:rsidR="00A30E48" w:rsidRPr="00263E39" w:rsidRDefault="00263E39" w:rsidP="00263E39">
    <w:pPr>
      <w:pStyle w:val="Header"/>
    </w:pPr>
    <w:r>
      <w:t>FCCC/CP/2023/11/Add.1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5FA83" w14:textId="50936CF2" w:rsidR="00263E39" w:rsidRPr="00263E39" w:rsidRDefault="00263E39" w:rsidP="00263E39">
    <w:pPr>
      <w:pStyle w:val="Header"/>
      <w:jc w:val="right"/>
    </w:pPr>
    <w:r>
      <w:t>FCCC/CP/2023/11/Add.1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C6F4" w14:textId="10343681" w:rsidR="00327700" w:rsidRPr="00263E39" w:rsidRDefault="00263E39" w:rsidP="00263E39">
    <w:pPr>
      <w:pStyle w:val="Header"/>
    </w:pPr>
    <w:r>
      <w:t>FCCC/CP/2023/11/Add.1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2B4A7" w14:textId="5B6CA359" w:rsidR="00263E39" w:rsidRPr="00263E39" w:rsidRDefault="00263E39" w:rsidP="00263E39">
    <w:pPr>
      <w:pStyle w:val="Header"/>
      <w:jc w:val="right"/>
    </w:pPr>
    <w:r>
      <w:t>FCCC/CP/2023/11/Add.1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DCDA" w14:textId="4B48EB7A" w:rsidR="008D6407" w:rsidRPr="00263E39" w:rsidRDefault="00263E39" w:rsidP="00263E39">
    <w:pPr>
      <w:pStyle w:val="Header"/>
    </w:pPr>
    <w:r>
      <w:t>FCCC/CP/2023/11/Add.1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5C57" w14:textId="4246C549" w:rsidR="00263E39" w:rsidRPr="00263E39" w:rsidRDefault="00263E39" w:rsidP="00263E39">
    <w:pPr>
      <w:pStyle w:val="Header"/>
      <w:jc w:val="right"/>
    </w:pPr>
    <w:r>
      <w:t>FCCC/CP/2023/11/Add.1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92B6" w14:textId="6D2F9A42" w:rsidR="00263E39" w:rsidRPr="00263E39" w:rsidRDefault="00263E39" w:rsidP="00263E39">
    <w:pPr>
      <w:pStyle w:val="Header"/>
    </w:pPr>
    <w:r>
      <w:t>FCCC/CP/2023/11/Add.1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ACF3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1C3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EEA5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34E4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D4F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B82E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722C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0C17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FC8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583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47F2C6E"/>
    <w:multiLevelType w:val="multilevel"/>
    <w:tmpl w:val="7E70F43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3"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03EAB"/>
    <w:multiLevelType w:val="hybridMultilevel"/>
    <w:tmpl w:val="DD24410E"/>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23354E"/>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14152083"/>
    <w:multiLevelType w:val="hybridMultilevel"/>
    <w:tmpl w:val="0FD00FF0"/>
    <w:lvl w:ilvl="0" w:tplc="656EAB2E">
      <w:start w:val="1"/>
      <w:numFmt w:val="decimal"/>
      <w:lvlText w:val="%1."/>
      <w:lvlJc w:val="left"/>
      <w:pPr>
        <w:ind w:left="1494" w:hanging="360"/>
      </w:pPr>
      <w:rPr>
        <w:rFonts w:hint="default"/>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056ED"/>
    <w:multiLevelType w:val="multilevel"/>
    <w:tmpl w:val="210E80EA"/>
    <w:lvl w:ilvl="0">
      <w:start w:val="1"/>
      <w:numFmt w:val="upperRoman"/>
      <w:lvlText w:val="%1."/>
      <w:lvlJc w:val="right"/>
      <w:pPr>
        <w:ind w:left="1135" w:hanging="284"/>
      </w:pPr>
      <w:rPr>
        <w:rFonts w:ascii="Times New Roman" w:eastAsia="Times New Roman" w:hAnsi="Times New Roman" w:cs="Times New Roman"/>
        <w:b/>
        <w:i w:val="0"/>
        <w:sz w:val="28"/>
        <w:szCs w:val="28"/>
      </w:rPr>
    </w:lvl>
    <w:lvl w:ilvl="1">
      <w:start w:val="1"/>
      <w:numFmt w:val="upperLetter"/>
      <w:lvlText w:val="%2."/>
      <w:lvlJc w:val="right"/>
      <w:pPr>
        <w:ind w:left="1135" w:hanging="284"/>
      </w:pPr>
      <w:rPr>
        <w:rFonts w:ascii="Times New Roman" w:eastAsia="Times New Roman" w:hAnsi="Times New Roman" w:cs="Times New Roman"/>
        <w:b/>
        <w:i w:val="0"/>
        <w:sz w:val="24"/>
        <w:szCs w:val="24"/>
      </w:rPr>
    </w:lvl>
    <w:lvl w:ilvl="2">
      <w:start w:val="1"/>
      <w:numFmt w:val="decimal"/>
      <w:lvlText w:val="%3."/>
      <w:lvlJc w:val="right"/>
      <w:pPr>
        <w:ind w:left="1135" w:hanging="284"/>
      </w:pPr>
      <w:rPr>
        <w:rFonts w:ascii="Times New Roman" w:eastAsia="Times New Roman" w:hAnsi="Times New Roman" w:cs="Times New Roman"/>
        <w:b/>
        <w:i w:val="0"/>
        <w:sz w:val="20"/>
        <w:szCs w:val="20"/>
      </w:rPr>
    </w:lvl>
    <w:lvl w:ilvl="3">
      <w:start w:val="1"/>
      <w:numFmt w:val="decimal"/>
      <w:lvlText w:val="%4."/>
      <w:lvlJc w:val="left"/>
      <w:pPr>
        <w:ind w:left="1135" w:firstLine="0"/>
      </w:pPr>
      <w:rPr>
        <w:rFonts w:ascii="Times New Roman" w:eastAsia="Times New Roman" w:hAnsi="Times New Roman" w:cs="Times New Roman"/>
        <w:sz w:val="20"/>
        <w:szCs w:val="20"/>
      </w:rPr>
    </w:lvl>
    <w:lvl w:ilvl="4">
      <w:start w:val="1"/>
      <w:numFmt w:val="lowerLetter"/>
      <w:lvlText w:val="(%5)"/>
      <w:lvlJc w:val="left"/>
      <w:pPr>
        <w:ind w:left="1135" w:firstLine="567"/>
      </w:pPr>
    </w:lvl>
    <w:lvl w:ilvl="5">
      <w:start w:val="1"/>
      <w:numFmt w:val="lowerRoman"/>
      <w:lvlText w:val="(%6)"/>
      <w:lvlJc w:val="left"/>
      <w:pPr>
        <w:ind w:left="1702" w:firstLine="0"/>
      </w:pPr>
    </w:lvl>
    <w:lvl w:ilvl="6">
      <w:start w:val="1"/>
      <w:numFmt w:val="bullet"/>
      <w:lvlText w:val="●"/>
      <w:lvlJc w:val="left"/>
      <w:pPr>
        <w:ind w:left="1702" w:hanging="170"/>
      </w:pPr>
      <w:rPr>
        <w:rFonts w:ascii="Noto Sans Symbols" w:eastAsia="Noto Sans Symbols" w:hAnsi="Noto Sans Symbols" w:cs="Noto Sans Symbols"/>
        <w:b w:val="0"/>
        <w:i w:val="0"/>
        <w:color w:val="000000"/>
        <w:sz w:val="20"/>
        <w:szCs w:val="20"/>
      </w:rPr>
    </w:lvl>
    <w:lvl w:ilvl="7">
      <w:start w:val="1"/>
      <w:numFmt w:val="decimal"/>
      <w:lvlText w:val="%8[%3."/>
      <w:lvlJc w:val="left"/>
      <w:pPr>
        <w:ind w:left="1135" w:firstLine="0"/>
      </w:pPr>
    </w:lvl>
    <w:lvl w:ilvl="8">
      <w:start w:val="1"/>
      <w:numFmt w:val="lowerRoman"/>
      <w:lvlText w:val="%9."/>
      <w:lvlJc w:val="left"/>
      <w:pPr>
        <w:ind w:left="4094" w:hanging="363"/>
      </w:pPr>
    </w:lvl>
  </w:abstractNum>
  <w:abstractNum w:abstractNumId="18"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6E1613"/>
    <w:multiLevelType w:val="hybridMultilevel"/>
    <w:tmpl w:val="2B8CECDE"/>
    <w:lvl w:ilvl="0" w:tplc="6FAEF5B8">
      <w:start w:val="45"/>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1"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3" w15:restartNumberingAfterBreak="0">
    <w:nsid w:val="2511396A"/>
    <w:multiLevelType w:val="multilevel"/>
    <w:tmpl w:val="210E80EA"/>
    <w:lvl w:ilvl="0">
      <w:start w:val="1"/>
      <w:numFmt w:val="upperRoman"/>
      <w:lvlText w:val="%1."/>
      <w:lvlJc w:val="right"/>
      <w:pPr>
        <w:ind w:left="1135" w:hanging="284"/>
      </w:pPr>
      <w:rPr>
        <w:rFonts w:ascii="Times New Roman" w:eastAsia="Times New Roman" w:hAnsi="Times New Roman" w:cs="Times New Roman"/>
        <w:b/>
        <w:i w:val="0"/>
        <w:sz w:val="28"/>
        <w:szCs w:val="28"/>
      </w:rPr>
    </w:lvl>
    <w:lvl w:ilvl="1">
      <w:start w:val="1"/>
      <w:numFmt w:val="upperLetter"/>
      <w:lvlText w:val="%2."/>
      <w:lvlJc w:val="right"/>
      <w:pPr>
        <w:ind w:left="1135" w:hanging="284"/>
      </w:pPr>
      <w:rPr>
        <w:rFonts w:ascii="Times New Roman" w:eastAsia="Times New Roman" w:hAnsi="Times New Roman" w:cs="Times New Roman"/>
        <w:b/>
        <w:i w:val="0"/>
        <w:sz w:val="24"/>
        <w:szCs w:val="24"/>
      </w:rPr>
    </w:lvl>
    <w:lvl w:ilvl="2">
      <w:start w:val="1"/>
      <w:numFmt w:val="decimal"/>
      <w:lvlText w:val="%3."/>
      <w:lvlJc w:val="right"/>
      <w:pPr>
        <w:ind w:left="1135" w:hanging="284"/>
      </w:pPr>
      <w:rPr>
        <w:rFonts w:ascii="Times New Roman" w:eastAsia="Times New Roman" w:hAnsi="Times New Roman" w:cs="Times New Roman"/>
        <w:b/>
        <w:i w:val="0"/>
        <w:sz w:val="20"/>
        <w:szCs w:val="20"/>
      </w:rPr>
    </w:lvl>
    <w:lvl w:ilvl="3">
      <w:start w:val="1"/>
      <w:numFmt w:val="decimal"/>
      <w:lvlText w:val="%4."/>
      <w:lvlJc w:val="left"/>
      <w:pPr>
        <w:ind w:left="1135" w:firstLine="0"/>
      </w:pPr>
      <w:rPr>
        <w:rFonts w:ascii="Times New Roman" w:eastAsia="Times New Roman" w:hAnsi="Times New Roman" w:cs="Times New Roman"/>
        <w:sz w:val="20"/>
        <w:szCs w:val="20"/>
      </w:rPr>
    </w:lvl>
    <w:lvl w:ilvl="4">
      <w:start w:val="1"/>
      <w:numFmt w:val="lowerLetter"/>
      <w:lvlText w:val="(%5)"/>
      <w:lvlJc w:val="left"/>
      <w:pPr>
        <w:ind w:left="1135" w:firstLine="567"/>
      </w:pPr>
    </w:lvl>
    <w:lvl w:ilvl="5">
      <w:start w:val="1"/>
      <w:numFmt w:val="lowerRoman"/>
      <w:lvlText w:val="(%6)"/>
      <w:lvlJc w:val="left"/>
      <w:pPr>
        <w:ind w:left="1702" w:firstLine="0"/>
      </w:pPr>
    </w:lvl>
    <w:lvl w:ilvl="6">
      <w:start w:val="1"/>
      <w:numFmt w:val="bullet"/>
      <w:lvlText w:val="●"/>
      <w:lvlJc w:val="left"/>
      <w:pPr>
        <w:ind w:left="1702" w:hanging="170"/>
      </w:pPr>
      <w:rPr>
        <w:rFonts w:ascii="Noto Sans Symbols" w:eastAsia="Noto Sans Symbols" w:hAnsi="Noto Sans Symbols" w:cs="Noto Sans Symbols"/>
        <w:b w:val="0"/>
        <w:i w:val="0"/>
        <w:color w:val="000000"/>
        <w:sz w:val="20"/>
        <w:szCs w:val="20"/>
      </w:rPr>
    </w:lvl>
    <w:lvl w:ilvl="7">
      <w:start w:val="1"/>
      <w:numFmt w:val="decimal"/>
      <w:lvlText w:val="%8[%3."/>
      <w:lvlJc w:val="left"/>
      <w:pPr>
        <w:ind w:left="1135" w:firstLine="0"/>
      </w:pPr>
    </w:lvl>
    <w:lvl w:ilvl="8">
      <w:start w:val="1"/>
      <w:numFmt w:val="lowerRoman"/>
      <w:lvlText w:val="%9."/>
      <w:lvlJc w:val="left"/>
      <w:pPr>
        <w:ind w:left="4094" w:hanging="363"/>
      </w:pPr>
    </w:lvl>
  </w:abstractNum>
  <w:abstractNum w:abstractNumId="24" w15:restartNumberingAfterBreak="0">
    <w:nsid w:val="25420FCE"/>
    <w:multiLevelType w:val="hybridMultilevel"/>
    <w:tmpl w:val="E354943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2D084992"/>
    <w:multiLevelType w:val="multilevel"/>
    <w:tmpl w:val="A2227DF4"/>
    <w:lvl w:ilvl="0">
      <w:start w:val="1"/>
      <w:numFmt w:val="decimal"/>
      <w:lvlText w:val="“%1."/>
      <w:lvlJc w:val="left"/>
      <w:pPr>
        <w:ind w:left="1854" w:hanging="360"/>
      </w:pPr>
      <w:rPr>
        <w:rFonts w:hint="default"/>
        <w:i w:val="0"/>
        <w:iCs w:val="0"/>
      </w:rPr>
    </w:lvl>
    <w:lvl w:ilvl="1">
      <w:start w:val="1"/>
      <w:numFmt w:val="lowerLetter"/>
      <w:lvlText w:val="%2)"/>
      <w:lvlJc w:val="left"/>
      <w:pPr>
        <w:ind w:left="2574" w:hanging="360"/>
      </w:pPr>
      <w:rPr>
        <w:rFonts w:hint="default"/>
      </w:rPr>
    </w:lvl>
    <w:lvl w:ilvl="2">
      <w:start w:val="1"/>
      <w:numFmt w:val="lowerRoman"/>
      <w:lvlText w:val="%3."/>
      <w:lvlJc w:val="right"/>
      <w:pPr>
        <w:ind w:left="3294" w:hanging="180"/>
      </w:pPr>
      <w:rPr>
        <w:rFonts w:hint="default"/>
      </w:rPr>
    </w:lvl>
    <w:lvl w:ilvl="3">
      <w:start w:val="1"/>
      <w:numFmt w:val="decimal"/>
      <w:lvlText w:val="%4."/>
      <w:lvlJc w:val="left"/>
      <w:pPr>
        <w:ind w:left="4014" w:hanging="360"/>
      </w:pPr>
      <w:rPr>
        <w:rFonts w:hint="default"/>
      </w:rPr>
    </w:lvl>
    <w:lvl w:ilvl="4">
      <w:start w:val="1"/>
      <w:numFmt w:val="lowerLetter"/>
      <w:lvlText w:val="%5."/>
      <w:lvlJc w:val="left"/>
      <w:pPr>
        <w:ind w:left="4734" w:hanging="360"/>
      </w:pPr>
      <w:rPr>
        <w:rFonts w:hint="default"/>
      </w:rPr>
    </w:lvl>
    <w:lvl w:ilvl="5">
      <w:start w:val="1"/>
      <w:numFmt w:val="lowerRoman"/>
      <w:lvlText w:val="%6."/>
      <w:lvlJc w:val="right"/>
      <w:pPr>
        <w:ind w:left="5454" w:hanging="180"/>
      </w:pPr>
      <w:rPr>
        <w:rFonts w:hint="default"/>
      </w:rPr>
    </w:lvl>
    <w:lvl w:ilvl="6">
      <w:start w:val="1"/>
      <w:numFmt w:val="decimal"/>
      <w:lvlText w:val="%7."/>
      <w:lvlJc w:val="left"/>
      <w:pPr>
        <w:ind w:left="6174" w:hanging="360"/>
      </w:pPr>
      <w:rPr>
        <w:rFonts w:hint="default"/>
      </w:rPr>
    </w:lvl>
    <w:lvl w:ilvl="7">
      <w:start w:val="1"/>
      <w:numFmt w:val="lowerLetter"/>
      <w:lvlText w:val="%8."/>
      <w:lvlJc w:val="left"/>
      <w:pPr>
        <w:ind w:left="6894" w:hanging="360"/>
      </w:pPr>
      <w:rPr>
        <w:rFonts w:hint="default"/>
      </w:rPr>
    </w:lvl>
    <w:lvl w:ilvl="8">
      <w:start w:val="1"/>
      <w:numFmt w:val="lowerRoman"/>
      <w:lvlText w:val="%9."/>
      <w:lvlJc w:val="right"/>
      <w:pPr>
        <w:ind w:left="7614" w:hanging="180"/>
      </w:pPr>
      <w:rPr>
        <w:rFonts w:hint="default"/>
      </w:rPr>
    </w:lvl>
  </w:abstractNum>
  <w:abstractNum w:abstractNumId="26" w15:restartNumberingAfterBreak="0">
    <w:nsid w:val="2DE2731B"/>
    <w:multiLevelType w:val="multilevel"/>
    <w:tmpl w:val="D77EA8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C40141"/>
    <w:multiLevelType w:val="hybridMultilevel"/>
    <w:tmpl w:val="EDE2766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1" w15:restartNumberingAfterBreak="0">
    <w:nsid w:val="450E7D33"/>
    <w:multiLevelType w:val="multilevel"/>
    <w:tmpl w:val="619404A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076641"/>
    <w:multiLevelType w:val="multilevel"/>
    <w:tmpl w:val="FD9E3CA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2"/>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4" w15:restartNumberingAfterBreak="0">
    <w:nsid w:val="48471A3B"/>
    <w:multiLevelType w:val="multilevel"/>
    <w:tmpl w:val="210E80EA"/>
    <w:lvl w:ilvl="0">
      <w:start w:val="1"/>
      <w:numFmt w:val="upperRoman"/>
      <w:lvlText w:val="%1."/>
      <w:lvlJc w:val="right"/>
      <w:pPr>
        <w:ind w:left="1135" w:hanging="284"/>
      </w:pPr>
      <w:rPr>
        <w:rFonts w:ascii="Times New Roman" w:eastAsia="Times New Roman" w:hAnsi="Times New Roman" w:cs="Times New Roman"/>
        <w:b/>
        <w:i w:val="0"/>
        <w:sz w:val="28"/>
        <w:szCs w:val="28"/>
      </w:rPr>
    </w:lvl>
    <w:lvl w:ilvl="1">
      <w:start w:val="1"/>
      <w:numFmt w:val="upperLetter"/>
      <w:lvlText w:val="%2."/>
      <w:lvlJc w:val="right"/>
      <w:pPr>
        <w:ind w:left="1135" w:hanging="284"/>
      </w:pPr>
      <w:rPr>
        <w:rFonts w:ascii="Times New Roman" w:eastAsia="Times New Roman" w:hAnsi="Times New Roman" w:cs="Times New Roman"/>
        <w:b/>
        <w:i w:val="0"/>
        <w:sz w:val="24"/>
        <w:szCs w:val="24"/>
      </w:rPr>
    </w:lvl>
    <w:lvl w:ilvl="2">
      <w:start w:val="1"/>
      <w:numFmt w:val="decimal"/>
      <w:lvlText w:val="%3."/>
      <w:lvlJc w:val="right"/>
      <w:pPr>
        <w:ind w:left="1135" w:hanging="284"/>
      </w:pPr>
      <w:rPr>
        <w:rFonts w:ascii="Times New Roman" w:eastAsia="Times New Roman" w:hAnsi="Times New Roman" w:cs="Times New Roman"/>
        <w:b/>
        <w:i w:val="0"/>
        <w:sz w:val="20"/>
        <w:szCs w:val="20"/>
      </w:rPr>
    </w:lvl>
    <w:lvl w:ilvl="3">
      <w:start w:val="1"/>
      <w:numFmt w:val="decimal"/>
      <w:lvlText w:val="%4."/>
      <w:lvlJc w:val="left"/>
      <w:pPr>
        <w:ind w:left="1135" w:firstLine="0"/>
      </w:pPr>
      <w:rPr>
        <w:rFonts w:ascii="Times New Roman" w:eastAsia="Times New Roman" w:hAnsi="Times New Roman" w:cs="Times New Roman"/>
        <w:sz w:val="20"/>
        <w:szCs w:val="20"/>
      </w:rPr>
    </w:lvl>
    <w:lvl w:ilvl="4">
      <w:start w:val="1"/>
      <w:numFmt w:val="lowerLetter"/>
      <w:lvlText w:val="(%5)"/>
      <w:lvlJc w:val="left"/>
      <w:pPr>
        <w:ind w:left="1135" w:firstLine="567"/>
      </w:pPr>
    </w:lvl>
    <w:lvl w:ilvl="5">
      <w:start w:val="1"/>
      <w:numFmt w:val="lowerRoman"/>
      <w:lvlText w:val="(%6)"/>
      <w:lvlJc w:val="left"/>
      <w:pPr>
        <w:ind w:left="1702" w:firstLine="0"/>
      </w:pPr>
    </w:lvl>
    <w:lvl w:ilvl="6">
      <w:start w:val="1"/>
      <w:numFmt w:val="bullet"/>
      <w:lvlText w:val="●"/>
      <w:lvlJc w:val="left"/>
      <w:pPr>
        <w:ind w:left="1702" w:hanging="170"/>
      </w:pPr>
      <w:rPr>
        <w:rFonts w:ascii="Noto Sans Symbols" w:eastAsia="Noto Sans Symbols" w:hAnsi="Noto Sans Symbols" w:cs="Noto Sans Symbols"/>
        <w:b w:val="0"/>
        <w:i w:val="0"/>
        <w:color w:val="000000"/>
        <w:sz w:val="20"/>
        <w:szCs w:val="20"/>
      </w:rPr>
    </w:lvl>
    <w:lvl w:ilvl="7">
      <w:start w:val="1"/>
      <w:numFmt w:val="decimal"/>
      <w:lvlText w:val="%8[%3."/>
      <w:lvlJc w:val="left"/>
      <w:pPr>
        <w:ind w:left="1135" w:firstLine="0"/>
      </w:pPr>
    </w:lvl>
    <w:lvl w:ilvl="8">
      <w:start w:val="1"/>
      <w:numFmt w:val="lowerRoman"/>
      <w:lvlText w:val="%9."/>
      <w:lvlJc w:val="left"/>
      <w:pPr>
        <w:ind w:left="4094" w:hanging="363"/>
      </w:pPr>
    </w:lvl>
  </w:abstractNum>
  <w:abstractNum w:abstractNumId="35" w15:restartNumberingAfterBreak="0">
    <w:nsid w:val="5B3E26C3"/>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6"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B3650D"/>
    <w:multiLevelType w:val="multilevel"/>
    <w:tmpl w:val="A8CAE32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2"/>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8" w15:restartNumberingAfterBreak="0">
    <w:nsid w:val="656057F3"/>
    <w:multiLevelType w:val="multilevel"/>
    <w:tmpl w:val="4EF6A6E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2"/>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9" w15:restartNumberingAfterBreak="0">
    <w:nsid w:val="68263F08"/>
    <w:multiLevelType w:val="multilevel"/>
    <w:tmpl w:val="782C96A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2"/>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0" w15:restartNumberingAfterBreak="0">
    <w:nsid w:val="687D5581"/>
    <w:multiLevelType w:val="hybridMultilevel"/>
    <w:tmpl w:val="D77E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C78AE"/>
    <w:multiLevelType w:val="multilevel"/>
    <w:tmpl w:val="210E80EA"/>
    <w:lvl w:ilvl="0">
      <w:start w:val="1"/>
      <w:numFmt w:val="upperRoman"/>
      <w:lvlText w:val="%1."/>
      <w:lvlJc w:val="right"/>
      <w:pPr>
        <w:ind w:left="1135" w:hanging="284"/>
      </w:pPr>
      <w:rPr>
        <w:rFonts w:ascii="Times New Roman" w:eastAsia="Times New Roman" w:hAnsi="Times New Roman" w:cs="Times New Roman"/>
        <w:b/>
        <w:i w:val="0"/>
        <w:sz w:val="28"/>
        <w:szCs w:val="28"/>
      </w:rPr>
    </w:lvl>
    <w:lvl w:ilvl="1">
      <w:start w:val="1"/>
      <w:numFmt w:val="upperLetter"/>
      <w:lvlText w:val="%2."/>
      <w:lvlJc w:val="right"/>
      <w:pPr>
        <w:ind w:left="1135" w:hanging="284"/>
      </w:pPr>
      <w:rPr>
        <w:rFonts w:ascii="Times New Roman" w:eastAsia="Times New Roman" w:hAnsi="Times New Roman" w:cs="Times New Roman"/>
        <w:b/>
        <w:i w:val="0"/>
        <w:sz w:val="24"/>
        <w:szCs w:val="24"/>
      </w:rPr>
    </w:lvl>
    <w:lvl w:ilvl="2">
      <w:start w:val="1"/>
      <w:numFmt w:val="decimal"/>
      <w:lvlText w:val="%3."/>
      <w:lvlJc w:val="right"/>
      <w:pPr>
        <w:ind w:left="1135" w:hanging="284"/>
      </w:pPr>
      <w:rPr>
        <w:rFonts w:ascii="Times New Roman" w:eastAsia="Times New Roman" w:hAnsi="Times New Roman" w:cs="Times New Roman"/>
        <w:b/>
        <w:i w:val="0"/>
        <w:sz w:val="20"/>
        <w:szCs w:val="20"/>
      </w:rPr>
    </w:lvl>
    <w:lvl w:ilvl="3">
      <w:start w:val="1"/>
      <w:numFmt w:val="decimal"/>
      <w:lvlText w:val="%4."/>
      <w:lvlJc w:val="left"/>
      <w:pPr>
        <w:ind w:left="1135" w:firstLine="0"/>
      </w:pPr>
      <w:rPr>
        <w:rFonts w:ascii="Times New Roman" w:eastAsia="Times New Roman" w:hAnsi="Times New Roman" w:cs="Times New Roman"/>
        <w:sz w:val="20"/>
        <w:szCs w:val="20"/>
      </w:rPr>
    </w:lvl>
    <w:lvl w:ilvl="4">
      <w:start w:val="1"/>
      <w:numFmt w:val="lowerLetter"/>
      <w:lvlText w:val="(%5)"/>
      <w:lvlJc w:val="left"/>
      <w:pPr>
        <w:ind w:left="1135" w:firstLine="567"/>
      </w:pPr>
    </w:lvl>
    <w:lvl w:ilvl="5">
      <w:start w:val="1"/>
      <w:numFmt w:val="lowerRoman"/>
      <w:lvlText w:val="(%6)"/>
      <w:lvlJc w:val="left"/>
      <w:pPr>
        <w:ind w:left="1702" w:firstLine="0"/>
      </w:pPr>
    </w:lvl>
    <w:lvl w:ilvl="6">
      <w:start w:val="1"/>
      <w:numFmt w:val="bullet"/>
      <w:lvlText w:val="●"/>
      <w:lvlJc w:val="left"/>
      <w:pPr>
        <w:ind w:left="1702" w:hanging="170"/>
      </w:pPr>
      <w:rPr>
        <w:rFonts w:ascii="Noto Sans Symbols" w:eastAsia="Noto Sans Symbols" w:hAnsi="Noto Sans Symbols" w:cs="Noto Sans Symbols"/>
        <w:b w:val="0"/>
        <w:i w:val="0"/>
        <w:color w:val="000000"/>
        <w:sz w:val="20"/>
        <w:szCs w:val="20"/>
      </w:rPr>
    </w:lvl>
    <w:lvl w:ilvl="7">
      <w:start w:val="1"/>
      <w:numFmt w:val="decimal"/>
      <w:lvlText w:val="%8[%3."/>
      <w:lvlJc w:val="left"/>
      <w:pPr>
        <w:ind w:left="1135" w:firstLine="0"/>
      </w:pPr>
    </w:lvl>
    <w:lvl w:ilvl="8">
      <w:start w:val="1"/>
      <w:numFmt w:val="lowerRoman"/>
      <w:lvlText w:val="%9."/>
      <w:lvlJc w:val="left"/>
      <w:pPr>
        <w:ind w:left="4094" w:hanging="363"/>
      </w:pPr>
    </w:lvl>
  </w:abstractNum>
  <w:abstractNum w:abstractNumId="44" w15:restartNumberingAfterBreak="0">
    <w:nsid w:val="779269D8"/>
    <w:multiLevelType w:val="hybridMultilevel"/>
    <w:tmpl w:val="8744BDBC"/>
    <w:lvl w:ilvl="0" w:tplc="6A7EF21A">
      <w:start w:val="1"/>
      <w:numFmt w:val="decimal"/>
      <w:lvlText w:val="%1."/>
      <w:lvlJc w:val="left"/>
      <w:pPr>
        <w:ind w:left="1495" w:hanging="360"/>
      </w:pPr>
      <w:rPr>
        <w:rFonts w:hint="default"/>
        <w:i w:val="0"/>
        <w:iCs/>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num w:numId="1" w16cid:durableId="1759254214">
    <w:abstractNumId w:val="15"/>
  </w:num>
  <w:num w:numId="2" w16cid:durableId="161707450">
    <w:abstractNumId w:val="10"/>
  </w:num>
  <w:num w:numId="3" w16cid:durableId="55668312">
    <w:abstractNumId w:val="41"/>
  </w:num>
  <w:num w:numId="4" w16cid:durableId="1056121495">
    <w:abstractNumId w:val="22"/>
  </w:num>
  <w:num w:numId="5" w16cid:durableId="1722361104">
    <w:abstractNumId w:val="19"/>
  </w:num>
  <w:num w:numId="6" w16cid:durableId="320935713">
    <w:abstractNumId w:val="27"/>
  </w:num>
  <w:num w:numId="7" w16cid:durableId="1682464070">
    <w:abstractNumId w:val="11"/>
  </w:num>
  <w:num w:numId="8" w16cid:durableId="28799660">
    <w:abstractNumId w:val="10"/>
  </w:num>
  <w:num w:numId="9" w16cid:durableId="272247444">
    <w:abstractNumId w:val="41"/>
  </w:num>
  <w:num w:numId="10" w16cid:durableId="1882283251">
    <w:abstractNumId w:val="22"/>
  </w:num>
  <w:num w:numId="11" w16cid:durableId="1012805762">
    <w:abstractNumId w:val="22"/>
  </w:num>
  <w:num w:numId="12" w16cid:durableId="82725909">
    <w:abstractNumId w:val="22"/>
  </w:num>
  <w:num w:numId="13" w16cid:durableId="366949538">
    <w:abstractNumId w:val="22"/>
  </w:num>
  <w:num w:numId="14" w16cid:durableId="1541431622">
    <w:abstractNumId w:val="15"/>
  </w:num>
  <w:num w:numId="15" w16cid:durableId="1732533974">
    <w:abstractNumId w:val="15"/>
  </w:num>
  <w:num w:numId="16" w16cid:durableId="1109814349">
    <w:abstractNumId w:val="15"/>
  </w:num>
  <w:num w:numId="17" w16cid:durableId="1268191882">
    <w:abstractNumId w:val="15"/>
  </w:num>
  <w:num w:numId="18" w16cid:durableId="1178614678">
    <w:abstractNumId w:val="15"/>
  </w:num>
  <w:num w:numId="19" w16cid:durableId="1120683304">
    <w:abstractNumId w:val="15"/>
  </w:num>
  <w:num w:numId="20" w16cid:durableId="1564636670">
    <w:abstractNumId w:val="15"/>
  </w:num>
  <w:num w:numId="21" w16cid:durableId="1476875361">
    <w:abstractNumId w:val="15"/>
  </w:num>
  <w:num w:numId="22" w16cid:durableId="85005569">
    <w:abstractNumId w:val="13"/>
  </w:num>
  <w:num w:numId="23" w16cid:durableId="2130657010">
    <w:abstractNumId w:val="42"/>
  </w:num>
  <w:num w:numId="24" w16cid:durableId="402409085">
    <w:abstractNumId w:val="9"/>
  </w:num>
  <w:num w:numId="25" w16cid:durableId="1358971802">
    <w:abstractNumId w:val="7"/>
  </w:num>
  <w:num w:numId="26" w16cid:durableId="1979334108">
    <w:abstractNumId w:val="6"/>
  </w:num>
  <w:num w:numId="27" w16cid:durableId="2031761611">
    <w:abstractNumId w:val="5"/>
  </w:num>
  <w:num w:numId="28" w16cid:durableId="1463620654">
    <w:abstractNumId w:val="4"/>
  </w:num>
  <w:num w:numId="29" w16cid:durableId="79835250">
    <w:abstractNumId w:val="8"/>
  </w:num>
  <w:num w:numId="30" w16cid:durableId="1843467903">
    <w:abstractNumId w:val="3"/>
  </w:num>
  <w:num w:numId="31" w16cid:durableId="1332872969">
    <w:abstractNumId w:val="2"/>
  </w:num>
  <w:num w:numId="32" w16cid:durableId="1503349732">
    <w:abstractNumId w:val="1"/>
  </w:num>
  <w:num w:numId="33" w16cid:durableId="262879938">
    <w:abstractNumId w:val="0"/>
  </w:num>
  <w:num w:numId="34" w16cid:durableId="1854342971">
    <w:abstractNumId w:val="12"/>
  </w:num>
  <w:num w:numId="35" w16cid:durableId="6213069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36" w16cid:durableId="21273062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72136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78422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27936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965273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5201262">
    <w:abstractNumId w:val="17"/>
  </w:num>
  <w:num w:numId="42" w16cid:durableId="1600481977">
    <w:abstractNumId w:val="35"/>
  </w:num>
  <w:num w:numId="43" w16cid:durableId="6840210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504928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458206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33315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80478665">
    <w:abstractNumId w:val="44"/>
  </w:num>
  <w:num w:numId="48" w16cid:durableId="165169236">
    <w:abstractNumId w:val="16"/>
  </w:num>
  <w:num w:numId="49" w16cid:durableId="4872874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6007724">
    <w:abstractNumId w:val="31"/>
  </w:num>
  <w:num w:numId="51" w16cid:durableId="10330022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860318972">
    <w:abstractNumId w:val="25"/>
  </w:num>
  <w:num w:numId="53" w16cid:durableId="1603226561">
    <w:abstractNumId w:val="40"/>
  </w:num>
  <w:num w:numId="54" w16cid:durableId="1674842842">
    <w:abstractNumId w:val="26"/>
  </w:num>
  <w:num w:numId="55" w16cid:durableId="1725714540">
    <w:abstractNumId w:val="34"/>
  </w:num>
  <w:num w:numId="56" w16cid:durableId="214240505">
    <w:abstractNumId w:val="23"/>
  </w:num>
  <w:num w:numId="57" w16cid:durableId="1514033706">
    <w:abstractNumId w:val="43"/>
  </w:num>
  <w:num w:numId="58" w16cid:durableId="6057737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5028580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41578805">
    <w:abstractNumId w:val="38"/>
  </w:num>
  <w:num w:numId="61" w16cid:durableId="109056578">
    <w:abstractNumId w:val="39"/>
  </w:num>
  <w:num w:numId="62" w16cid:durableId="284047145">
    <w:abstractNumId w:val="33"/>
  </w:num>
  <w:num w:numId="63" w16cid:durableId="1816070153">
    <w:abstractNumId w:val="37"/>
  </w:num>
  <w:num w:numId="64" w16cid:durableId="588347858">
    <w:abstractNumId w:val="15"/>
    <w:lvlOverride w:ilvl="0">
      <w:startOverride w:val="2"/>
    </w:lvlOverride>
    <w:lvlOverride w:ilvl="1">
      <w:startOverride w:val="1"/>
    </w:lvlOverride>
    <w:lvlOverride w:ilvl="2">
      <w:startOverride w:val="1"/>
    </w:lvlOverride>
    <w:lvlOverride w:ilvl="3">
      <w:startOverride w:val="5"/>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65" w16cid:durableId="1953395121">
    <w:abstractNumId w:val="30"/>
  </w:num>
  <w:num w:numId="66" w16cid:durableId="1853031998">
    <w:abstractNumId w:val="24"/>
  </w:num>
  <w:num w:numId="67" w16cid:durableId="922296369">
    <w:abstractNumId w:val="20"/>
  </w:num>
  <w:num w:numId="68" w16cid:durableId="556162212">
    <w:abstractNumId w:val="1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7UwNDY1NgBCcyUdpeDU4uLM/DyQAqNaAHrbMBcsAAAA"/>
  </w:docVars>
  <w:rsids>
    <w:rsidRoot w:val="003B13AB"/>
    <w:rsid w:val="00000533"/>
    <w:rsid w:val="000009B4"/>
    <w:rsid w:val="00000EA9"/>
    <w:rsid w:val="000015F4"/>
    <w:rsid w:val="0000199E"/>
    <w:rsid w:val="0000232C"/>
    <w:rsid w:val="0000237C"/>
    <w:rsid w:val="00002558"/>
    <w:rsid w:val="00003BE3"/>
    <w:rsid w:val="00004A30"/>
    <w:rsid w:val="00004D83"/>
    <w:rsid w:val="00005310"/>
    <w:rsid w:val="00005316"/>
    <w:rsid w:val="000068A6"/>
    <w:rsid w:val="00006967"/>
    <w:rsid w:val="00006B79"/>
    <w:rsid w:val="00006CB8"/>
    <w:rsid w:val="00007089"/>
    <w:rsid w:val="000107DB"/>
    <w:rsid w:val="00012B74"/>
    <w:rsid w:val="000131DA"/>
    <w:rsid w:val="00013204"/>
    <w:rsid w:val="00014C34"/>
    <w:rsid w:val="000150E6"/>
    <w:rsid w:val="000151E2"/>
    <w:rsid w:val="000157EC"/>
    <w:rsid w:val="000167BF"/>
    <w:rsid w:val="00017686"/>
    <w:rsid w:val="00017F79"/>
    <w:rsid w:val="0002005E"/>
    <w:rsid w:val="00020080"/>
    <w:rsid w:val="00020494"/>
    <w:rsid w:val="00020E4E"/>
    <w:rsid w:val="0002187B"/>
    <w:rsid w:val="00021BB6"/>
    <w:rsid w:val="00022B47"/>
    <w:rsid w:val="00023140"/>
    <w:rsid w:val="0002382B"/>
    <w:rsid w:val="00024ABE"/>
    <w:rsid w:val="00024C6B"/>
    <w:rsid w:val="000250E5"/>
    <w:rsid w:val="000253F3"/>
    <w:rsid w:val="00025A45"/>
    <w:rsid w:val="00025FC5"/>
    <w:rsid w:val="000274E0"/>
    <w:rsid w:val="00027562"/>
    <w:rsid w:val="00027972"/>
    <w:rsid w:val="00027F7F"/>
    <w:rsid w:val="00030609"/>
    <w:rsid w:val="000309C2"/>
    <w:rsid w:val="000314EE"/>
    <w:rsid w:val="00032CAD"/>
    <w:rsid w:val="00032DDE"/>
    <w:rsid w:val="000342EC"/>
    <w:rsid w:val="00035845"/>
    <w:rsid w:val="00037650"/>
    <w:rsid w:val="0003776D"/>
    <w:rsid w:val="0003778F"/>
    <w:rsid w:val="000379CA"/>
    <w:rsid w:val="00037A77"/>
    <w:rsid w:val="000400BA"/>
    <w:rsid w:val="00040162"/>
    <w:rsid w:val="000411AF"/>
    <w:rsid w:val="00041B12"/>
    <w:rsid w:val="00042296"/>
    <w:rsid w:val="000423A6"/>
    <w:rsid w:val="000425B5"/>
    <w:rsid w:val="0004402F"/>
    <w:rsid w:val="00044559"/>
    <w:rsid w:val="00045063"/>
    <w:rsid w:val="00045EC9"/>
    <w:rsid w:val="000464B1"/>
    <w:rsid w:val="00046C91"/>
    <w:rsid w:val="0004701A"/>
    <w:rsid w:val="00047B36"/>
    <w:rsid w:val="000505A8"/>
    <w:rsid w:val="00050894"/>
    <w:rsid w:val="0005090F"/>
    <w:rsid w:val="00052463"/>
    <w:rsid w:val="000538E8"/>
    <w:rsid w:val="00053E2F"/>
    <w:rsid w:val="00054914"/>
    <w:rsid w:val="00054A37"/>
    <w:rsid w:val="00054CCE"/>
    <w:rsid w:val="000553F5"/>
    <w:rsid w:val="000555B3"/>
    <w:rsid w:val="000561BD"/>
    <w:rsid w:val="0005629E"/>
    <w:rsid w:val="000569FF"/>
    <w:rsid w:val="00056D4F"/>
    <w:rsid w:val="0005771B"/>
    <w:rsid w:val="0005774E"/>
    <w:rsid w:val="0006029D"/>
    <w:rsid w:val="00060E51"/>
    <w:rsid w:val="000610B7"/>
    <w:rsid w:val="000614EF"/>
    <w:rsid w:val="000624D3"/>
    <w:rsid w:val="00062505"/>
    <w:rsid w:val="00062C50"/>
    <w:rsid w:val="000649B8"/>
    <w:rsid w:val="000651C9"/>
    <w:rsid w:val="00065B84"/>
    <w:rsid w:val="00065FB7"/>
    <w:rsid w:val="0006740A"/>
    <w:rsid w:val="00067652"/>
    <w:rsid w:val="0007049C"/>
    <w:rsid w:val="00071904"/>
    <w:rsid w:val="0007263D"/>
    <w:rsid w:val="00072DDC"/>
    <w:rsid w:val="00073F62"/>
    <w:rsid w:val="0007421F"/>
    <w:rsid w:val="00074838"/>
    <w:rsid w:val="00074855"/>
    <w:rsid w:val="00074EC5"/>
    <w:rsid w:val="00074FC8"/>
    <w:rsid w:val="00076113"/>
    <w:rsid w:val="000773C8"/>
    <w:rsid w:val="00077578"/>
    <w:rsid w:val="000775A1"/>
    <w:rsid w:val="00077BBE"/>
    <w:rsid w:val="00077D57"/>
    <w:rsid w:val="00080288"/>
    <w:rsid w:val="00080506"/>
    <w:rsid w:val="00080922"/>
    <w:rsid w:val="0008171D"/>
    <w:rsid w:val="00081950"/>
    <w:rsid w:val="00081959"/>
    <w:rsid w:val="00081C44"/>
    <w:rsid w:val="0008210C"/>
    <w:rsid w:val="000822F8"/>
    <w:rsid w:val="00083642"/>
    <w:rsid w:val="00083647"/>
    <w:rsid w:val="0008415A"/>
    <w:rsid w:val="000843E4"/>
    <w:rsid w:val="00084831"/>
    <w:rsid w:val="00084F86"/>
    <w:rsid w:val="00084FD2"/>
    <w:rsid w:val="00085B08"/>
    <w:rsid w:val="000860EE"/>
    <w:rsid w:val="00086F24"/>
    <w:rsid w:val="0008756E"/>
    <w:rsid w:val="00087BE9"/>
    <w:rsid w:val="00090016"/>
    <w:rsid w:val="000902A2"/>
    <w:rsid w:val="0009087F"/>
    <w:rsid w:val="00090A78"/>
    <w:rsid w:val="00090E49"/>
    <w:rsid w:val="000913E6"/>
    <w:rsid w:val="000917AF"/>
    <w:rsid w:val="00091810"/>
    <w:rsid w:val="00092E29"/>
    <w:rsid w:val="00093044"/>
    <w:rsid w:val="00093C63"/>
    <w:rsid w:val="00093E06"/>
    <w:rsid w:val="00094471"/>
    <w:rsid w:val="00094ECE"/>
    <w:rsid w:val="0009506F"/>
    <w:rsid w:val="00095096"/>
    <w:rsid w:val="0009750D"/>
    <w:rsid w:val="000A027C"/>
    <w:rsid w:val="000A0785"/>
    <w:rsid w:val="000A08FB"/>
    <w:rsid w:val="000A19BF"/>
    <w:rsid w:val="000A1AE9"/>
    <w:rsid w:val="000A1B85"/>
    <w:rsid w:val="000A2351"/>
    <w:rsid w:val="000A2A84"/>
    <w:rsid w:val="000A3752"/>
    <w:rsid w:val="000A38F6"/>
    <w:rsid w:val="000A399C"/>
    <w:rsid w:val="000A399F"/>
    <w:rsid w:val="000A416F"/>
    <w:rsid w:val="000A47DF"/>
    <w:rsid w:val="000A4852"/>
    <w:rsid w:val="000A4C99"/>
    <w:rsid w:val="000A5509"/>
    <w:rsid w:val="000A566F"/>
    <w:rsid w:val="000A57E2"/>
    <w:rsid w:val="000A5C06"/>
    <w:rsid w:val="000A5DA1"/>
    <w:rsid w:val="000A5E4D"/>
    <w:rsid w:val="000A5EF5"/>
    <w:rsid w:val="000A5F95"/>
    <w:rsid w:val="000A62F2"/>
    <w:rsid w:val="000A63B3"/>
    <w:rsid w:val="000A6BF6"/>
    <w:rsid w:val="000A75DF"/>
    <w:rsid w:val="000A784C"/>
    <w:rsid w:val="000A7C2B"/>
    <w:rsid w:val="000B014D"/>
    <w:rsid w:val="000B03BD"/>
    <w:rsid w:val="000B1E96"/>
    <w:rsid w:val="000B1FD0"/>
    <w:rsid w:val="000B217B"/>
    <w:rsid w:val="000B2270"/>
    <w:rsid w:val="000B2E35"/>
    <w:rsid w:val="000B2EFA"/>
    <w:rsid w:val="000B3D5F"/>
    <w:rsid w:val="000B5CC5"/>
    <w:rsid w:val="000B62FF"/>
    <w:rsid w:val="000B7433"/>
    <w:rsid w:val="000B7630"/>
    <w:rsid w:val="000C00FD"/>
    <w:rsid w:val="000C0679"/>
    <w:rsid w:val="000C06E0"/>
    <w:rsid w:val="000C0E05"/>
    <w:rsid w:val="000C12FC"/>
    <w:rsid w:val="000C18EE"/>
    <w:rsid w:val="000C1AC2"/>
    <w:rsid w:val="000C1B08"/>
    <w:rsid w:val="000C1F72"/>
    <w:rsid w:val="000C21D9"/>
    <w:rsid w:val="000C24E3"/>
    <w:rsid w:val="000C25A5"/>
    <w:rsid w:val="000C2C76"/>
    <w:rsid w:val="000C5173"/>
    <w:rsid w:val="000C5B49"/>
    <w:rsid w:val="000C6709"/>
    <w:rsid w:val="000C7245"/>
    <w:rsid w:val="000C7E54"/>
    <w:rsid w:val="000C7FAF"/>
    <w:rsid w:val="000D0589"/>
    <w:rsid w:val="000D0A3E"/>
    <w:rsid w:val="000D1D19"/>
    <w:rsid w:val="000D1FB7"/>
    <w:rsid w:val="000D296B"/>
    <w:rsid w:val="000D2F1A"/>
    <w:rsid w:val="000D320A"/>
    <w:rsid w:val="000D3471"/>
    <w:rsid w:val="000D3A85"/>
    <w:rsid w:val="000D5DDE"/>
    <w:rsid w:val="000D5DED"/>
    <w:rsid w:val="000D60A5"/>
    <w:rsid w:val="000D6656"/>
    <w:rsid w:val="000D66B6"/>
    <w:rsid w:val="000D6922"/>
    <w:rsid w:val="000D6D4A"/>
    <w:rsid w:val="000D7A75"/>
    <w:rsid w:val="000E072A"/>
    <w:rsid w:val="000E1115"/>
    <w:rsid w:val="000E343D"/>
    <w:rsid w:val="000E3BD5"/>
    <w:rsid w:val="000E49C8"/>
    <w:rsid w:val="000E49DF"/>
    <w:rsid w:val="000E5948"/>
    <w:rsid w:val="000E5A58"/>
    <w:rsid w:val="000E6BAD"/>
    <w:rsid w:val="000E6E68"/>
    <w:rsid w:val="000E6F0E"/>
    <w:rsid w:val="000E74AF"/>
    <w:rsid w:val="000E7E18"/>
    <w:rsid w:val="000F13AC"/>
    <w:rsid w:val="000F2B12"/>
    <w:rsid w:val="000F379C"/>
    <w:rsid w:val="000F384D"/>
    <w:rsid w:val="000F4528"/>
    <w:rsid w:val="000F4571"/>
    <w:rsid w:val="000F4C29"/>
    <w:rsid w:val="000F5020"/>
    <w:rsid w:val="000F50B0"/>
    <w:rsid w:val="000F5856"/>
    <w:rsid w:val="000F656D"/>
    <w:rsid w:val="000F6804"/>
    <w:rsid w:val="000F6E55"/>
    <w:rsid w:val="000F71A5"/>
    <w:rsid w:val="001007C9"/>
    <w:rsid w:val="001019F9"/>
    <w:rsid w:val="00101D82"/>
    <w:rsid w:val="001027A9"/>
    <w:rsid w:val="00102E19"/>
    <w:rsid w:val="00103AAE"/>
    <w:rsid w:val="00104E0B"/>
    <w:rsid w:val="0010569B"/>
    <w:rsid w:val="00106384"/>
    <w:rsid w:val="00106A5B"/>
    <w:rsid w:val="00107536"/>
    <w:rsid w:val="00107B0E"/>
    <w:rsid w:val="00107FB2"/>
    <w:rsid w:val="0011139A"/>
    <w:rsid w:val="0011157B"/>
    <w:rsid w:val="0011158E"/>
    <w:rsid w:val="00111D7F"/>
    <w:rsid w:val="00112643"/>
    <w:rsid w:val="001131ED"/>
    <w:rsid w:val="00113705"/>
    <w:rsid w:val="00113805"/>
    <w:rsid w:val="00113FCE"/>
    <w:rsid w:val="00114586"/>
    <w:rsid w:val="001159D3"/>
    <w:rsid w:val="00115D2A"/>
    <w:rsid w:val="001161E5"/>
    <w:rsid w:val="00116A5B"/>
    <w:rsid w:val="00116B05"/>
    <w:rsid w:val="00116EF5"/>
    <w:rsid w:val="0011714B"/>
    <w:rsid w:val="0011781E"/>
    <w:rsid w:val="00120434"/>
    <w:rsid w:val="00120826"/>
    <w:rsid w:val="00120901"/>
    <w:rsid w:val="001209A8"/>
    <w:rsid w:val="00120E84"/>
    <w:rsid w:val="0012107E"/>
    <w:rsid w:val="00121215"/>
    <w:rsid w:val="001228D6"/>
    <w:rsid w:val="00122D25"/>
    <w:rsid w:val="00123742"/>
    <w:rsid w:val="00123C52"/>
    <w:rsid w:val="00123D43"/>
    <w:rsid w:val="00123FE1"/>
    <w:rsid w:val="00124496"/>
    <w:rsid w:val="00126BF1"/>
    <w:rsid w:val="00127311"/>
    <w:rsid w:val="00127BC5"/>
    <w:rsid w:val="001303E7"/>
    <w:rsid w:val="00130B55"/>
    <w:rsid w:val="00131227"/>
    <w:rsid w:val="001317EE"/>
    <w:rsid w:val="001324E1"/>
    <w:rsid w:val="001328F9"/>
    <w:rsid w:val="001349EC"/>
    <w:rsid w:val="00134F15"/>
    <w:rsid w:val="00134F73"/>
    <w:rsid w:val="00135150"/>
    <w:rsid w:val="00135F7E"/>
    <w:rsid w:val="00136AD7"/>
    <w:rsid w:val="00136BB6"/>
    <w:rsid w:val="00136CD6"/>
    <w:rsid w:val="00136D61"/>
    <w:rsid w:val="001372F3"/>
    <w:rsid w:val="0013763F"/>
    <w:rsid w:val="00137695"/>
    <w:rsid w:val="001404D7"/>
    <w:rsid w:val="001409C3"/>
    <w:rsid w:val="00141710"/>
    <w:rsid w:val="00141911"/>
    <w:rsid w:val="00141C3E"/>
    <w:rsid w:val="00141F19"/>
    <w:rsid w:val="00142A35"/>
    <w:rsid w:val="00144D2C"/>
    <w:rsid w:val="00145353"/>
    <w:rsid w:val="00145F96"/>
    <w:rsid w:val="00147304"/>
    <w:rsid w:val="0014766E"/>
    <w:rsid w:val="0015024B"/>
    <w:rsid w:val="0015039B"/>
    <w:rsid w:val="00150B2D"/>
    <w:rsid w:val="00151185"/>
    <w:rsid w:val="00152780"/>
    <w:rsid w:val="00152A6E"/>
    <w:rsid w:val="00152FDB"/>
    <w:rsid w:val="001546D2"/>
    <w:rsid w:val="00154A2F"/>
    <w:rsid w:val="00154A44"/>
    <w:rsid w:val="00154EC1"/>
    <w:rsid w:val="00155011"/>
    <w:rsid w:val="001550DA"/>
    <w:rsid w:val="00155C82"/>
    <w:rsid w:val="00156524"/>
    <w:rsid w:val="00156ECE"/>
    <w:rsid w:val="00157A16"/>
    <w:rsid w:val="00157C44"/>
    <w:rsid w:val="001600D9"/>
    <w:rsid w:val="00160A9A"/>
    <w:rsid w:val="00161802"/>
    <w:rsid w:val="0016222E"/>
    <w:rsid w:val="00163608"/>
    <w:rsid w:val="001641CB"/>
    <w:rsid w:val="00164204"/>
    <w:rsid w:val="00164463"/>
    <w:rsid w:val="00165815"/>
    <w:rsid w:val="00165B3C"/>
    <w:rsid w:val="001663B2"/>
    <w:rsid w:val="00166874"/>
    <w:rsid w:val="00167F2E"/>
    <w:rsid w:val="00170F86"/>
    <w:rsid w:val="00172CF0"/>
    <w:rsid w:val="001731FD"/>
    <w:rsid w:val="001738F1"/>
    <w:rsid w:val="00173911"/>
    <w:rsid w:val="001741AF"/>
    <w:rsid w:val="001741EB"/>
    <w:rsid w:val="00174A05"/>
    <w:rsid w:val="00175827"/>
    <w:rsid w:val="00175DBF"/>
    <w:rsid w:val="00176123"/>
    <w:rsid w:val="001762AB"/>
    <w:rsid w:val="00176D28"/>
    <w:rsid w:val="00177074"/>
    <w:rsid w:val="00177B50"/>
    <w:rsid w:val="00180DE6"/>
    <w:rsid w:val="00181858"/>
    <w:rsid w:val="00181944"/>
    <w:rsid w:val="00181ED8"/>
    <w:rsid w:val="00182346"/>
    <w:rsid w:val="001824A4"/>
    <w:rsid w:val="00183B4F"/>
    <w:rsid w:val="00183CDA"/>
    <w:rsid w:val="001841CA"/>
    <w:rsid w:val="0018469E"/>
    <w:rsid w:val="00184C03"/>
    <w:rsid w:val="001851EC"/>
    <w:rsid w:val="001857E4"/>
    <w:rsid w:val="001859F9"/>
    <w:rsid w:val="00185B61"/>
    <w:rsid w:val="00186338"/>
    <w:rsid w:val="001866D5"/>
    <w:rsid w:val="00186A4F"/>
    <w:rsid w:val="001870EB"/>
    <w:rsid w:val="0018733D"/>
    <w:rsid w:val="001873B7"/>
    <w:rsid w:val="00187552"/>
    <w:rsid w:val="00187C0F"/>
    <w:rsid w:val="001906D0"/>
    <w:rsid w:val="00190AEA"/>
    <w:rsid w:val="00191466"/>
    <w:rsid w:val="001915EF"/>
    <w:rsid w:val="0019171B"/>
    <w:rsid w:val="00192557"/>
    <w:rsid w:val="00193022"/>
    <w:rsid w:val="00193598"/>
    <w:rsid w:val="00193893"/>
    <w:rsid w:val="0019430F"/>
    <w:rsid w:val="001945C7"/>
    <w:rsid w:val="00194BFA"/>
    <w:rsid w:val="00194E11"/>
    <w:rsid w:val="00194FED"/>
    <w:rsid w:val="00195018"/>
    <w:rsid w:val="001953A1"/>
    <w:rsid w:val="001958AD"/>
    <w:rsid w:val="00195AD0"/>
    <w:rsid w:val="00195FF4"/>
    <w:rsid w:val="00196087"/>
    <w:rsid w:val="001961C7"/>
    <w:rsid w:val="00196358"/>
    <w:rsid w:val="00196C1D"/>
    <w:rsid w:val="00196D0B"/>
    <w:rsid w:val="00196E77"/>
    <w:rsid w:val="00196E95"/>
    <w:rsid w:val="00197ACD"/>
    <w:rsid w:val="00197B66"/>
    <w:rsid w:val="00197E9F"/>
    <w:rsid w:val="001A0551"/>
    <w:rsid w:val="001A0A3A"/>
    <w:rsid w:val="001A10D0"/>
    <w:rsid w:val="001A1394"/>
    <w:rsid w:val="001A191E"/>
    <w:rsid w:val="001A1EBB"/>
    <w:rsid w:val="001A1FC1"/>
    <w:rsid w:val="001A2892"/>
    <w:rsid w:val="001A368A"/>
    <w:rsid w:val="001A3A7F"/>
    <w:rsid w:val="001A3E41"/>
    <w:rsid w:val="001A3E9A"/>
    <w:rsid w:val="001A4CE3"/>
    <w:rsid w:val="001A577E"/>
    <w:rsid w:val="001A5803"/>
    <w:rsid w:val="001A58ED"/>
    <w:rsid w:val="001A594B"/>
    <w:rsid w:val="001A5C67"/>
    <w:rsid w:val="001A5FE8"/>
    <w:rsid w:val="001A6305"/>
    <w:rsid w:val="001A6558"/>
    <w:rsid w:val="001A6C48"/>
    <w:rsid w:val="001A70E2"/>
    <w:rsid w:val="001A7D63"/>
    <w:rsid w:val="001A7E01"/>
    <w:rsid w:val="001B04AF"/>
    <w:rsid w:val="001B085A"/>
    <w:rsid w:val="001B0E9D"/>
    <w:rsid w:val="001B1483"/>
    <w:rsid w:val="001B1B5D"/>
    <w:rsid w:val="001B2585"/>
    <w:rsid w:val="001B287D"/>
    <w:rsid w:val="001B3776"/>
    <w:rsid w:val="001B566C"/>
    <w:rsid w:val="001B63D5"/>
    <w:rsid w:val="001B6776"/>
    <w:rsid w:val="001B7B99"/>
    <w:rsid w:val="001B7FF7"/>
    <w:rsid w:val="001C0598"/>
    <w:rsid w:val="001C0888"/>
    <w:rsid w:val="001C2398"/>
    <w:rsid w:val="001C26A7"/>
    <w:rsid w:val="001C2B64"/>
    <w:rsid w:val="001C2D13"/>
    <w:rsid w:val="001C39BD"/>
    <w:rsid w:val="001C3A10"/>
    <w:rsid w:val="001C3DE7"/>
    <w:rsid w:val="001C3F2F"/>
    <w:rsid w:val="001C40F0"/>
    <w:rsid w:val="001C4516"/>
    <w:rsid w:val="001C4688"/>
    <w:rsid w:val="001C59BB"/>
    <w:rsid w:val="001C5CAF"/>
    <w:rsid w:val="001C6030"/>
    <w:rsid w:val="001C7165"/>
    <w:rsid w:val="001C72C3"/>
    <w:rsid w:val="001C75DA"/>
    <w:rsid w:val="001C7631"/>
    <w:rsid w:val="001C7B87"/>
    <w:rsid w:val="001D012A"/>
    <w:rsid w:val="001D0F0F"/>
    <w:rsid w:val="001D197F"/>
    <w:rsid w:val="001D2AAB"/>
    <w:rsid w:val="001D2FD8"/>
    <w:rsid w:val="001D3894"/>
    <w:rsid w:val="001D4675"/>
    <w:rsid w:val="001D51B3"/>
    <w:rsid w:val="001D5C6F"/>
    <w:rsid w:val="001D786D"/>
    <w:rsid w:val="001D7B3D"/>
    <w:rsid w:val="001E02EA"/>
    <w:rsid w:val="001E0759"/>
    <w:rsid w:val="001E0C58"/>
    <w:rsid w:val="001E0CAF"/>
    <w:rsid w:val="001E0F14"/>
    <w:rsid w:val="001E116D"/>
    <w:rsid w:val="001E18A4"/>
    <w:rsid w:val="001E1EFC"/>
    <w:rsid w:val="001E21D9"/>
    <w:rsid w:val="001E26B7"/>
    <w:rsid w:val="001E2E33"/>
    <w:rsid w:val="001E339B"/>
    <w:rsid w:val="001E38E4"/>
    <w:rsid w:val="001E4964"/>
    <w:rsid w:val="001E4BFF"/>
    <w:rsid w:val="001E4CCE"/>
    <w:rsid w:val="001E5436"/>
    <w:rsid w:val="001E61E3"/>
    <w:rsid w:val="001E6509"/>
    <w:rsid w:val="001E7D13"/>
    <w:rsid w:val="001E7FAF"/>
    <w:rsid w:val="001F08A1"/>
    <w:rsid w:val="001F0C87"/>
    <w:rsid w:val="001F1401"/>
    <w:rsid w:val="001F2441"/>
    <w:rsid w:val="001F25BF"/>
    <w:rsid w:val="001F25D1"/>
    <w:rsid w:val="001F2BBF"/>
    <w:rsid w:val="001F413E"/>
    <w:rsid w:val="001F4B39"/>
    <w:rsid w:val="001F4E13"/>
    <w:rsid w:val="001F51CB"/>
    <w:rsid w:val="001F51EF"/>
    <w:rsid w:val="001F5958"/>
    <w:rsid w:val="001F691F"/>
    <w:rsid w:val="001F6B52"/>
    <w:rsid w:val="002008AA"/>
    <w:rsid w:val="00200FDF"/>
    <w:rsid w:val="00201383"/>
    <w:rsid w:val="002016AD"/>
    <w:rsid w:val="00201B92"/>
    <w:rsid w:val="002025E1"/>
    <w:rsid w:val="00202773"/>
    <w:rsid w:val="00202842"/>
    <w:rsid w:val="00202898"/>
    <w:rsid w:val="002029AF"/>
    <w:rsid w:val="00202C1D"/>
    <w:rsid w:val="002031C9"/>
    <w:rsid w:val="002036F6"/>
    <w:rsid w:val="00203C5C"/>
    <w:rsid w:val="00204841"/>
    <w:rsid w:val="002051C6"/>
    <w:rsid w:val="00207452"/>
    <w:rsid w:val="00207B56"/>
    <w:rsid w:val="00210E4D"/>
    <w:rsid w:val="00211779"/>
    <w:rsid w:val="0021202F"/>
    <w:rsid w:val="00212066"/>
    <w:rsid w:val="002133D4"/>
    <w:rsid w:val="00213AFC"/>
    <w:rsid w:val="00213E09"/>
    <w:rsid w:val="0021446A"/>
    <w:rsid w:val="00214808"/>
    <w:rsid w:val="00214F56"/>
    <w:rsid w:val="00216589"/>
    <w:rsid w:val="002166C7"/>
    <w:rsid w:val="00217178"/>
    <w:rsid w:val="00220894"/>
    <w:rsid w:val="0022172A"/>
    <w:rsid w:val="00221E24"/>
    <w:rsid w:val="00221FF2"/>
    <w:rsid w:val="00222363"/>
    <w:rsid w:val="00222371"/>
    <w:rsid w:val="00223453"/>
    <w:rsid w:val="00223D70"/>
    <w:rsid w:val="00224111"/>
    <w:rsid w:val="002241C6"/>
    <w:rsid w:val="0022462F"/>
    <w:rsid w:val="00224D11"/>
    <w:rsid w:val="002262E1"/>
    <w:rsid w:val="00226EB8"/>
    <w:rsid w:val="00227EE0"/>
    <w:rsid w:val="00230351"/>
    <w:rsid w:val="002304C5"/>
    <w:rsid w:val="00230D0F"/>
    <w:rsid w:val="002317EA"/>
    <w:rsid w:val="00231A74"/>
    <w:rsid w:val="00231B0B"/>
    <w:rsid w:val="00231FB5"/>
    <w:rsid w:val="00232405"/>
    <w:rsid w:val="00232479"/>
    <w:rsid w:val="00232EAA"/>
    <w:rsid w:val="00233576"/>
    <w:rsid w:val="002336B5"/>
    <w:rsid w:val="002350F1"/>
    <w:rsid w:val="002353E9"/>
    <w:rsid w:val="00235831"/>
    <w:rsid w:val="002373C8"/>
    <w:rsid w:val="00237B2B"/>
    <w:rsid w:val="00240FCB"/>
    <w:rsid w:val="00241627"/>
    <w:rsid w:val="00241DB8"/>
    <w:rsid w:val="00242210"/>
    <w:rsid w:val="00242576"/>
    <w:rsid w:val="00242DBD"/>
    <w:rsid w:val="0024398B"/>
    <w:rsid w:val="00243E7F"/>
    <w:rsid w:val="0024427F"/>
    <w:rsid w:val="0024447B"/>
    <w:rsid w:val="002445B1"/>
    <w:rsid w:val="00246888"/>
    <w:rsid w:val="00247302"/>
    <w:rsid w:val="0024761A"/>
    <w:rsid w:val="00247BF6"/>
    <w:rsid w:val="00250037"/>
    <w:rsid w:val="002504CE"/>
    <w:rsid w:val="002504F7"/>
    <w:rsid w:val="002507AD"/>
    <w:rsid w:val="00250E36"/>
    <w:rsid w:val="00251E0F"/>
    <w:rsid w:val="00251FF9"/>
    <w:rsid w:val="00252A8A"/>
    <w:rsid w:val="00252B07"/>
    <w:rsid w:val="00252B09"/>
    <w:rsid w:val="00253885"/>
    <w:rsid w:val="00253D17"/>
    <w:rsid w:val="0025421D"/>
    <w:rsid w:val="0025476C"/>
    <w:rsid w:val="00254B84"/>
    <w:rsid w:val="002551FB"/>
    <w:rsid w:val="00255486"/>
    <w:rsid w:val="00255798"/>
    <w:rsid w:val="00256347"/>
    <w:rsid w:val="00256A7A"/>
    <w:rsid w:val="00256A7B"/>
    <w:rsid w:val="00256CFB"/>
    <w:rsid w:val="00256FB4"/>
    <w:rsid w:val="002573AB"/>
    <w:rsid w:val="00257AA3"/>
    <w:rsid w:val="00260BFA"/>
    <w:rsid w:val="002610AD"/>
    <w:rsid w:val="00262564"/>
    <w:rsid w:val="00262713"/>
    <w:rsid w:val="00262892"/>
    <w:rsid w:val="00262F6A"/>
    <w:rsid w:val="00263905"/>
    <w:rsid w:val="00263B8A"/>
    <w:rsid w:val="00263E39"/>
    <w:rsid w:val="00264D10"/>
    <w:rsid w:val="00264F17"/>
    <w:rsid w:val="002658CB"/>
    <w:rsid w:val="002659FA"/>
    <w:rsid w:val="00266D68"/>
    <w:rsid w:val="00267061"/>
    <w:rsid w:val="002671AE"/>
    <w:rsid w:val="002671FD"/>
    <w:rsid w:val="00267B98"/>
    <w:rsid w:val="00267DB0"/>
    <w:rsid w:val="00270444"/>
    <w:rsid w:val="00270C64"/>
    <w:rsid w:val="00270D21"/>
    <w:rsid w:val="002724E3"/>
    <w:rsid w:val="00272659"/>
    <w:rsid w:val="002726AA"/>
    <w:rsid w:val="00272AE0"/>
    <w:rsid w:val="00273E8E"/>
    <w:rsid w:val="0027419E"/>
    <w:rsid w:val="002741C8"/>
    <w:rsid w:val="002746BA"/>
    <w:rsid w:val="00274877"/>
    <w:rsid w:val="00275E60"/>
    <w:rsid w:val="002760AB"/>
    <w:rsid w:val="0027627D"/>
    <w:rsid w:val="00276A17"/>
    <w:rsid w:val="00276D58"/>
    <w:rsid w:val="00276E4F"/>
    <w:rsid w:val="002776B4"/>
    <w:rsid w:val="00277815"/>
    <w:rsid w:val="002779EB"/>
    <w:rsid w:val="00280884"/>
    <w:rsid w:val="00280A8E"/>
    <w:rsid w:val="00280C76"/>
    <w:rsid w:val="00280F3F"/>
    <w:rsid w:val="002811A4"/>
    <w:rsid w:val="002822A8"/>
    <w:rsid w:val="002823A1"/>
    <w:rsid w:val="002826AE"/>
    <w:rsid w:val="00282BB9"/>
    <w:rsid w:val="00282DC3"/>
    <w:rsid w:val="00283275"/>
    <w:rsid w:val="002832F0"/>
    <w:rsid w:val="00283A46"/>
    <w:rsid w:val="00284AB0"/>
    <w:rsid w:val="002852F2"/>
    <w:rsid w:val="002859C9"/>
    <w:rsid w:val="002859D8"/>
    <w:rsid w:val="00285A36"/>
    <w:rsid w:val="00285B58"/>
    <w:rsid w:val="00285C2D"/>
    <w:rsid w:val="00285CD0"/>
    <w:rsid w:val="00285F4B"/>
    <w:rsid w:val="0028605C"/>
    <w:rsid w:val="002864FB"/>
    <w:rsid w:val="0028787E"/>
    <w:rsid w:val="0029007C"/>
    <w:rsid w:val="002901ED"/>
    <w:rsid w:val="00290409"/>
    <w:rsid w:val="00290940"/>
    <w:rsid w:val="00290A57"/>
    <w:rsid w:val="00290D3A"/>
    <w:rsid w:val="0029153E"/>
    <w:rsid w:val="00292DC3"/>
    <w:rsid w:val="002930A5"/>
    <w:rsid w:val="002933A4"/>
    <w:rsid w:val="00293C2A"/>
    <w:rsid w:val="00294E3A"/>
    <w:rsid w:val="00294F50"/>
    <w:rsid w:val="002954CD"/>
    <w:rsid w:val="00295866"/>
    <w:rsid w:val="00296778"/>
    <w:rsid w:val="0029733B"/>
    <w:rsid w:val="00297466"/>
    <w:rsid w:val="00297B67"/>
    <w:rsid w:val="00297C1E"/>
    <w:rsid w:val="002A1715"/>
    <w:rsid w:val="002A2D19"/>
    <w:rsid w:val="002A3A86"/>
    <w:rsid w:val="002A42AB"/>
    <w:rsid w:val="002A45D1"/>
    <w:rsid w:val="002A4B52"/>
    <w:rsid w:val="002A5729"/>
    <w:rsid w:val="002A6B07"/>
    <w:rsid w:val="002A6C66"/>
    <w:rsid w:val="002A7127"/>
    <w:rsid w:val="002A7859"/>
    <w:rsid w:val="002A7B52"/>
    <w:rsid w:val="002B00DA"/>
    <w:rsid w:val="002B0283"/>
    <w:rsid w:val="002B0919"/>
    <w:rsid w:val="002B0B86"/>
    <w:rsid w:val="002B0FF5"/>
    <w:rsid w:val="002B21BC"/>
    <w:rsid w:val="002B2D50"/>
    <w:rsid w:val="002B3984"/>
    <w:rsid w:val="002B3A22"/>
    <w:rsid w:val="002B3B52"/>
    <w:rsid w:val="002B412A"/>
    <w:rsid w:val="002B446B"/>
    <w:rsid w:val="002B4B1B"/>
    <w:rsid w:val="002B4BBB"/>
    <w:rsid w:val="002B5370"/>
    <w:rsid w:val="002B57EC"/>
    <w:rsid w:val="002B629B"/>
    <w:rsid w:val="002B643C"/>
    <w:rsid w:val="002B67C7"/>
    <w:rsid w:val="002B6BB5"/>
    <w:rsid w:val="002B6D2A"/>
    <w:rsid w:val="002B71EA"/>
    <w:rsid w:val="002B72CE"/>
    <w:rsid w:val="002B7532"/>
    <w:rsid w:val="002C0290"/>
    <w:rsid w:val="002C051E"/>
    <w:rsid w:val="002C1103"/>
    <w:rsid w:val="002C11F7"/>
    <w:rsid w:val="002C13F4"/>
    <w:rsid w:val="002C182B"/>
    <w:rsid w:val="002C186C"/>
    <w:rsid w:val="002C1985"/>
    <w:rsid w:val="002C1F55"/>
    <w:rsid w:val="002C224C"/>
    <w:rsid w:val="002C2545"/>
    <w:rsid w:val="002C259B"/>
    <w:rsid w:val="002C2D95"/>
    <w:rsid w:val="002C3336"/>
    <w:rsid w:val="002C4161"/>
    <w:rsid w:val="002C4369"/>
    <w:rsid w:val="002C49D0"/>
    <w:rsid w:val="002C4B95"/>
    <w:rsid w:val="002C4D0B"/>
    <w:rsid w:val="002C4D4B"/>
    <w:rsid w:val="002C52A6"/>
    <w:rsid w:val="002C5632"/>
    <w:rsid w:val="002C7037"/>
    <w:rsid w:val="002C70C9"/>
    <w:rsid w:val="002C7EB2"/>
    <w:rsid w:val="002D00A4"/>
    <w:rsid w:val="002D11BF"/>
    <w:rsid w:val="002D154A"/>
    <w:rsid w:val="002D16FE"/>
    <w:rsid w:val="002D1F6E"/>
    <w:rsid w:val="002D1FFB"/>
    <w:rsid w:val="002D28AE"/>
    <w:rsid w:val="002D2D44"/>
    <w:rsid w:val="002D2EAE"/>
    <w:rsid w:val="002D3C74"/>
    <w:rsid w:val="002D3DA1"/>
    <w:rsid w:val="002D3EF8"/>
    <w:rsid w:val="002D5756"/>
    <w:rsid w:val="002D5984"/>
    <w:rsid w:val="002D66A2"/>
    <w:rsid w:val="002D66CA"/>
    <w:rsid w:val="002D67D4"/>
    <w:rsid w:val="002D737B"/>
    <w:rsid w:val="002D79C8"/>
    <w:rsid w:val="002E0A62"/>
    <w:rsid w:val="002E0B39"/>
    <w:rsid w:val="002E0E01"/>
    <w:rsid w:val="002E1303"/>
    <w:rsid w:val="002E1F29"/>
    <w:rsid w:val="002E2543"/>
    <w:rsid w:val="002E3138"/>
    <w:rsid w:val="002E318E"/>
    <w:rsid w:val="002E37DB"/>
    <w:rsid w:val="002E3E88"/>
    <w:rsid w:val="002E3ED8"/>
    <w:rsid w:val="002E48F7"/>
    <w:rsid w:val="002E5166"/>
    <w:rsid w:val="002E5ED1"/>
    <w:rsid w:val="002E6164"/>
    <w:rsid w:val="002E6846"/>
    <w:rsid w:val="002E688E"/>
    <w:rsid w:val="002E7223"/>
    <w:rsid w:val="002E7603"/>
    <w:rsid w:val="002E7949"/>
    <w:rsid w:val="002F0610"/>
    <w:rsid w:val="002F0FC5"/>
    <w:rsid w:val="002F12DE"/>
    <w:rsid w:val="002F1957"/>
    <w:rsid w:val="002F2CC6"/>
    <w:rsid w:val="002F2FE8"/>
    <w:rsid w:val="002F304A"/>
    <w:rsid w:val="002F399E"/>
    <w:rsid w:val="002F60E8"/>
    <w:rsid w:val="002F6F2B"/>
    <w:rsid w:val="002F7337"/>
    <w:rsid w:val="002F75B2"/>
    <w:rsid w:val="002F778C"/>
    <w:rsid w:val="002F7B01"/>
    <w:rsid w:val="00300D15"/>
    <w:rsid w:val="003012AF"/>
    <w:rsid w:val="00302598"/>
    <w:rsid w:val="00303058"/>
    <w:rsid w:val="00303198"/>
    <w:rsid w:val="00303419"/>
    <w:rsid w:val="00303D12"/>
    <w:rsid w:val="00304150"/>
    <w:rsid w:val="00304873"/>
    <w:rsid w:val="00304B7B"/>
    <w:rsid w:val="00304BA1"/>
    <w:rsid w:val="003051D9"/>
    <w:rsid w:val="00305522"/>
    <w:rsid w:val="00306423"/>
    <w:rsid w:val="003073A0"/>
    <w:rsid w:val="0031005A"/>
    <w:rsid w:val="00310C76"/>
    <w:rsid w:val="00310E27"/>
    <w:rsid w:val="00310F49"/>
    <w:rsid w:val="0031149B"/>
    <w:rsid w:val="003114A8"/>
    <w:rsid w:val="00311CF7"/>
    <w:rsid w:val="00312186"/>
    <w:rsid w:val="003132EC"/>
    <w:rsid w:val="003134AD"/>
    <w:rsid w:val="003147E4"/>
    <w:rsid w:val="00314925"/>
    <w:rsid w:val="00315F1D"/>
    <w:rsid w:val="003160DC"/>
    <w:rsid w:val="00316500"/>
    <w:rsid w:val="00316FB2"/>
    <w:rsid w:val="00317898"/>
    <w:rsid w:val="00317B8C"/>
    <w:rsid w:val="0032028A"/>
    <w:rsid w:val="00321A14"/>
    <w:rsid w:val="00321C8D"/>
    <w:rsid w:val="0032244A"/>
    <w:rsid w:val="00322A86"/>
    <w:rsid w:val="00323B28"/>
    <w:rsid w:val="00324B0C"/>
    <w:rsid w:val="003250E7"/>
    <w:rsid w:val="00325DA9"/>
    <w:rsid w:val="00326A1D"/>
    <w:rsid w:val="00327575"/>
    <w:rsid w:val="00327700"/>
    <w:rsid w:val="00327B89"/>
    <w:rsid w:val="00332592"/>
    <w:rsid w:val="00332BF3"/>
    <w:rsid w:val="00332CBF"/>
    <w:rsid w:val="00332F43"/>
    <w:rsid w:val="00333125"/>
    <w:rsid w:val="00333233"/>
    <w:rsid w:val="003354A0"/>
    <w:rsid w:val="00335614"/>
    <w:rsid w:val="00335667"/>
    <w:rsid w:val="00336DC3"/>
    <w:rsid w:val="00337524"/>
    <w:rsid w:val="0034005C"/>
    <w:rsid w:val="00340554"/>
    <w:rsid w:val="0034070D"/>
    <w:rsid w:val="00341289"/>
    <w:rsid w:val="00341570"/>
    <w:rsid w:val="003415A2"/>
    <w:rsid w:val="00341B31"/>
    <w:rsid w:val="00341DFA"/>
    <w:rsid w:val="003420A2"/>
    <w:rsid w:val="00342226"/>
    <w:rsid w:val="003424C6"/>
    <w:rsid w:val="00343305"/>
    <w:rsid w:val="00343993"/>
    <w:rsid w:val="003441CE"/>
    <w:rsid w:val="003446A7"/>
    <w:rsid w:val="003446D4"/>
    <w:rsid w:val="00344AD3"/>
    <w:rsid w:val="00344B58"/>
    <w:rsid w:val="00344CE3"/>
    <w:rsid w:val="003458E0"/>
    <w:rsid w:val="003462E3"/>
    <w:rsid w:val="003466B1"/>
    <w:rsid w:val="00350152"/>
    <w:rsid w:val="00350188"/>
    <w:rsid w:val="003503E4"/>
    <w:rsid w:val="00350710"/>
    <w:rsid w:val="00350A94"/>
    <w:rsid w:val="00350E79"/>
    <w:rsid w:val="00351CDA"/>
    <w:rsid w:val="003557ED"/>
    <w:rsid w:val="00355B23"/>
    <w:rsid w:val="00355C21"/>
    <w:rsid w:val="00357684"/>
    <w:rsid w:val="003606C4"/>
    <w:rsid w:val="00360803"/>
    <w:rsid w:val="00360AE2"/>
    <w:rsid w:val="003610B4"/>
    <w:rsid w:val="00361821"/>
    <w:rsid w:val="00361A9D"/>
    <w:rsid w:val="003634C7"/>
    <w:rsid w:val="003642DF"/>
    <w:rsid w:val="003643C9"/>
    <w:rsid w:val="003644DE"/>
    <w:rsid w:val="00364B85"/>
    <w:rsid w:val="003657CA"/>
    <w:rsid w:val="00366AAF"/>
    <w:rsid w:val="00367230"/>
    <w:rsid w:val="003708C1"/>
    <w:rsid w:val="00370AD4"/>
    <w:rsid w:val="00371EA5"/>
    <w:rsid w:val="00372925"/>
    <w:rsid w:val="00373033"/>
    <w:rsid w:val="003732F8"/>
    <w:rsid w:val="003736AB"/>
    <w:rsid w:val="00373CB8"/>
    <w:rsid w:val="00373D6A"/>
    <w:rsid w:val="003743FF"/>
    <w:rsid w:val="0037456F"/>
    <w:rsid w:val="0037468B"/>
    <w:rsid w:val="0037476C"/>
    <w:rsid w:val="00374A33"/>
    <w:rsid w:val="00374E3C"/>
    <w:rsid w:val="0037534B"/>
    <w:rsid w:val="0037561A"/>
    <w:rsid w:val="003758A2"/>
    <w:rsid w:val="00375A5C"/>
    <w:rsid w:val="00375F53"/>
    <w:rsid w:val="0037618E"/>
    <w:rsid w:val="003762C2"/>
    <w:rsid w:val="00376907"/>
    <w:rsid w:val="00377469"/>
    <w:rsid w:val="00377985"/>
    <w:rsid w:val="00380F89"/>
    <w:rsid w:val="003810BE"/>
    <w:rsid w:val="00381632"/>
    <w:rsid w:val="0038253D"/>
    <w:rsid w:val="00383370"/>
    <w:rsid w:val="00383494"/>
    <w:rsid w:val="00383928"/>
    <w:rsid w:val="00383A28"/>
    <w:rsid w:val="00383B89"/>
    <w:rsid w:val="003847B9"/>
    <w:rsid w:val="00384AEE"/>
    <w:rsid w:val="00384E9E"/>
    <w:rsid w:val="00385C2D"/>
    <w:rsid w:val="00385C9E"/>
    <w:rsid w:val="00385E56"/>
    <w:rsid w:val="00386E78"/>
    <w:rsid w:val="00387F72"/>
    <w:rsid w:val="00390530"/>
    <w:rsid w:val="003906DD"/>
    <w:rsid w:val="00390ADF"/>
    <w:rsid w:val="00391FE7"/>
    <w:rsid w:val="003928D3"/>
    <w:rsid w:val="0039315E"/>
    <w:rsid w:val="003948BD"/>
    <w:rsid w:val="00395E00"/>
    <w:rsid w:val="00396BC9"/>
    <w:rsid w:val="003972B1"/>
    <w:rsid w:val="0039768E"/>
    <w:rsid w:val="003A04B4"/>
    <w:rsid w:val="003A0EEC"/>
    <w:rsid w:val="003A160B"/>
    <w:rsid w:val="003A36BF"/>
    <w:rsid w:val="003A3F3F"/>
    <w:rsid w:val="003A4936"/>
    <w:rsid w:val="003A4F29"/>
    <w:rsid w:val="003A59B5"/>
    <w:rsid w:val="003A5F9D"/>
    <w:rsid w:val="003A6844"/>
    <w:rsid w:val="003A7306"/>
    <w:rsid w:val="003A78D1"/>
    <w:rsid w:val="003B0332"/>
    <w:rsid w:val="003B1229"/>
    <w:rsid w:val="003B13AB"/>
    <w:rsid w:val="003B2C11"/>
    <w:rsid w:val="003B2C28"/>
    <w:rsid w:val="003B3C25"/>
    <w:rsid w:val="003B4771"/>
    <w:rsid w:val="003B4B1C"/>
    <w:rsid w:val="003B4C6A"/>
    <w:rsid w:val="003B4D23"/>
    <w:rsid w:val="003B4E5A"/>
    <w:rsid w:val="003B5080"/>
    <w:rsid w:val="003B5F84"/>
    <w:rsid w:val="003B714F"/>
    <w:rsid w:val="003C1179"/>
    <w:rsid w:val="003C1547"/>
    <w:rsid w:val="003C254A"/>
    <w:rsid w:val="003C342B"/>
    <w:rsid w:val="003C3854"/>
    <w:rsid w:val="003C3BA5"/>
    <w:rsid w:val="003C55D9"/>
    <w:rsid w:val="003C5E74"/>
    <w:rsid w:val="003C663F"/>
    <w:rsid w:val="003C6A9E"/>
    <w:rsid w:val="003C6D3F"/>
    <w:rsid w:val="003C6D5E"/>
    <w:rsid w:val="003C6D6C"/>
    <w:rsid w:val="003C75B9"/>
    <w:rsid w:val="003C7DAA"/>
    <w:rsid w:val="003D16EE"/>
    <w:rsid w:val="003D1A53"/>
    <w:rsid w:val="003D1FA5"/>
    <w:rsid w:val="003D28AE"/>
    <w:rsid w:val="003D2932"/>
    <w:rsid w:val="003D36AD"/>
    <w:rsid w:val="003D3701"/>
    <w:rsid w:val="003D4268"/>
    <w:rsid w:val="003D4611"/>
    <w:rsid w:val="003D4F9D"/>
    <w:rsid w:val="003D5C71"/>
    <w:rsid w:val="003D5FAA"/>
    <w:rsid w:val="003D5FD7"/>
    <w:rsid w:val="003D6090"/>
    <w:rsid w:val="003D683F"/>
    <w:rsid w:val="003D6B47"/>
    <w:rsid w:val="003D6C9D"/>
    <w:rsid w:val="003D70C0"/>
    <w:rsid w:val="003D7AE7"/>
    <w:rsid w:val="003D7C2D"/>
    <w:rsid w:val="003D7E21"/>
    <w:rsid w:val="003E05CD"/>
    <w:rsid w:val="003E06AC"/>
    <w:rsid w:val="003E1970"/>
    <w:rsid w:val="003E277C"/>
    <w:rsid w:val="003E3A52"/>
    <w:rsid w:val="003E3C41"/>
    <w:rsid w:val="003E3FD4"/>
    <w:rsid w:val="003E4438"/>
    <w:rsid w:val="003E4626"/>
    <w:rsid w:val="003E4B73"/>
    <w:rsid w:val="003E5B24"/>
    <w:rsid w:val="003E5F4C"/>
    <w:rsid w:val="003E7CA8"/>
    <w:rsid w:val="003E7E8F"/>
    <w:rsid w:val="003E7EB0"/>
    <w:rsid w:val="003F0585"/>
    <w:rsid w:val="003F0BC6"/>
    <w:rsid w:val="003F0DF2"/>
    <w:rsid w:val="003F16D0"/>
    <w:rsid w:val="003F1CD5"/>
    <w:rsid w:val="003F1E27"/>
    <w:rsid w:val="003F20C4"/>
    <w:rsid w:val="003F2915"/>
    <w:rsid w:val="003F2BC4"/>
    <w:rsid w:val="003F3102"/>
    <w:rsid w:val="003F3389"/>
    <w:rsid w:val="003F35DC"/>
    <w:rsid w:val="003F38BC"/>
    <w:rsid w:val="003F3903"/>
    <w:rsid w:val="003F3BD3"/>
    <w:rsid w:val="003F4188"/>
    <w:rsid w:val="003F435B"/>
    <w:rsid w:val="003F4D2B"/>
    <w:rsid w:val="003F5FEE"/>
    <w:rsid w:val="003F7301"/>
    <w:rsid w:val="003F79CC"/>
    <w:rsid w:val="003F7C16"/>
    <w:rsid w:val="0040090C"/>
    <w:rsid w:val="00400B1D"/>
    <w:rsid w:val="00400B35"/>
    <w:rsid w:val="00402125"/>
    <w:rsid w:val="00402321"/>
    <w:rsid w:val="004031CC"/>
    <w:rsid w:val="004031EA"/>
    <w:rsid w:val="00403423"/>
    <w:rsid w:val="00403874"/>
    <w:rsid w:val="0040389F"/>
    <w:rsid w:val="004039AB"/>
    <w:rsid w:val="00403E2E"/>
    <w:rsid w:val="004042C2"/>
    <w:rsid w:val="0040436C"/>
    <w:rsid w:val="004044D8"/>
    <w:rsid w:val="00404EBE"/>
    <w:rsid w:val="00405060"/>
    <w:rsid w:val="004054FD"/>
    <w:rsid w:val="00405963"/>
    <w:rsid w:val="00405ED3"/>
    <w:rsid w:val="004061BF"/>
    <w:rsid w:val="00407981"/>
    <w:rsid w:val="00407FC4"/>
    <w:rsid w:val="00410508"/>
    <w:rsid w:val="00410A03"/>
    <w:rsid w:val="00410D44"/>
    <w:rsid w:val="004110D8"/>
    <w:rsid w:val="004111C9"/>
    <w:rsid w:val="00411615"/>
    <w:rsid w:val="00411828"/>
    <w:rsid w:val="00412FC6"/>
    <w:rsid w:val="00414FE4"/>
    <w:rsid w:val="0041589C"/>
    <w:rsid w:val="00415B26"/>
    <w:rsid w:val="00415EF1"/>
    <w:rsid w:val="00415EFB"/>
    <w:rsid w:val="00416228"/>
    <w:rsid w:val="004167D7"/>
    <w:rsid w:val="00416A1A"/>
    <w:rsid w:val="00416F8F"/>
    <w:rsid w:val="00417292"/>
    <w:rsid w:val="00420619"/>
    <w:rsid w:val="0042154C"/>
    <w:rsid w:val="004215DD"/>
    <w:rsid w:val="00422080"/>
    <w:rsid w:val="00422A48"/>
    <w:rsid w:val="00422A55"/>
    <w:rsid w:val="00422FFF"/>
    <w:rsid w:val="00424F0D"/>
    <w:rsid w:val="00425868"/>
    <w:rsid w:val="004259F4"/>
    <w:rsid w:val="00427C19"/>
    <w:rsid w:val="00427DA2"/>
    <w:rsid w:val="00427F42"/>
    <w:rsid w:val="004302E9"/>
    <w:rsid w:val="004304B6"/>
    <w:rsid w:val="00430E06"/>
    <w:rsid w:val="00430FFE"/>
    <w:rsid w:val="00431EA1"/>
    <w:rsid w:val="004324FD"/>
    <w:rsid w:val="00432E88"/>
    <w:rsid w:val="004333D5"/>
    <w:rsid w:val="00434001"/>
    <w:rsid w:val="00434975"/>
    <w:rsid w:val="00434B2E"/>
    <w:rsid w:val="004351F4"/>
    <w:rsid w:val="004352FC"/>
    <w:rsid w:val="0043729E"/>
    <w:rsid w:val="00437435"/>
    <w:rsid w:val="004379F9"/>
    <w:rsid w:val="004404F6"/>
    <w:rsid w:val="00440D91"/>
    <w:rsid w:val="004416E8"/>
    <w:rsid w:val="004420E7"/>
    <w:rsid w:val="00442AFD"/>
    <w:rsid w:val="0044384D"/>
    <w:rsid w:val="00443C8F"/>
    <w:rsid w:val="00444F60"/>
    <w:rsid w:val="004451C8"/>
    <w:rsid w:val="00445627"/>
    <w:rsid w:val="004460C8"/>
    <w:rsid w:val="00446B6B"/>
    <w:rsid w:val="004502CC"/>
    <w:rsid w:val="00450B63"/>
    <w:rsid w:val="00452143"/>
    <w:rsid w:val="004529A3"/>
    <w:rsid w:val="004550EA"/>
    <w:rsid w:val="00455747"/>
    <w:rsid w:val="0045595F"/>
    <w:rsid w:val="00456080"/>
    <w:rsid w:val="004567BF"/>
    <w:rsid w:val="00456D62"/>
    <w:rsid w:val="00456DDD"/>
    <w:rsid w:val="00456F13"/>
    <w:rsid w:val="004573FA"/>
    <w:rsid w:val="0045757C"/>
    <w:rsid w:val="004578AD"/>
    <w:rsid w:val="00457B6C"/>
    <w:rsid w:val="004607BB"/>
    <w:rsid w:val="004620EB"/>
    <w:rsid w:val="004626C3"/>
    <w:rsid w:val="00462B01"/>
    <w:rsid w:val="00463269"/>
    <w:rsid w:val="00464BE9"/>
    <w:rsid w:val="00464F9A"/>
    <w:rsid w:val="004661EC"/>
    <w:rsid w:val="004672AC"/>
    <w:rsid w:val="00467EBC"/>
    <w:rsid w:val="004701CF"/>
    <w:rsid w:val="00470337"/>
    <w:rsid w:val="0047086F"/>
    <w:rsid w:val="00472019"/>
    <w:rsid w:val="0047208F"/>
    <w:rsid w:val="004722BA"/>
    <w:rsid w:val="00472635"/>
    <w:rsid w:val="004726AC"/>
    <w:rsid w:val="00472EB6"/>
    <w:rsid w:val="00472EFA"/>
    <w:rsid w:val="00473152"/>
    <w:rsid w:val="004732FC"/>
    <w:rsid w:val="0047383D"/>
    <w:rsid w:val="00474EE4"/>
    <w:rsid w:val="00475443"/>
    <w:rsid w:val="004763FB"/>
    <w:rsid w:val="00476ADD"/>
    <w:rsid w:val="00477328"/>
    <w:rsid w:val="0048030A"/>
    <w:rsid w:val="00480497"/>
    <w:rsid w:val="00480816"/>
    <w:rsid w:val="00480DBB"/>
    <w:rsid w:val="004812E6"/>
    <w:rsid w:val="004818E7"/>
    <w:rsid w:val="0048196D"/>
    <w:rsid w:val="00481DEA"/>
    <w:rsid w:val="00482D95"/>
    <w:rsid w:val="00483C84"/>
    <w:rsid w:val="004843A0"/>
    <w:rsid w:val="00484915"/>
    <w:rsid w:val="00484B74"/>
    <w:rsid w:val="00484CFC"/>
    <w:rsid w:val="00484E00"/>
    <w:rsid w:val="00484FE1"/>
    <w:rsid w:val="0048523B"/>
    <w:rsid w:val="00485339"/>
    <w:rsid w:val="00485971"/>
    <w:rsid w:val="0048733E"/>
    <w:rsid w:val="0048794A"/>
    <w:rsid w:val="00487DED"/>
    <w:rsid w:val="004903C5"/>
    <w:rsid w:val="00490900"/>
    <w:rsid w:val="00490A95"/>
    <w:rsid w:val="00490F00"/>
    <w:rsid w:val="004934C6"/>
    <w:rsid w:val="00493F1E"/>
    <w:rsid w:val="004942B6"/>
    <w:rsid w:val="00496077"/>
    <w:rsid w:val="00496855"/>
    <w:rsid w:val="004977C3"/>
    <w:rsid w:val="00497809"/>
    <w:rsid w:val="00497D17"/>
    <w:rsid w:val="004A0A06"/>
    <w:rsid w:val="004A0A38"/>
    <w:rsid w:val="004A0C75"/>
    <w:rsid w:val="004A0EB5"/>
    <w:rsid w:val="004A143E"/>
    <w:rsid w:val="004A248C"/>
    <w:rsid w:val="004A35A2"/>
    <w:rsid w:val="004A36EC"/>
    <w:rsid w:val="004A3F9E"/>
    <w:rsid w:val="004A5894"/>
    <w:rsid w:val="004A6304"/>
    <w:rsid w:val="004A6438"/>
    <w:rsid w:val="004A67DD"/>
    <w:rsid w:val="004A6B34"/>
    <w:rsid w:val="004B02A0"/>
    <w:rsid w:val="004B02E4"/>
    <w:rsid w:val="004B1230"/>
    <w:rsid w:val="004B1E66"/>
    <w:rsid w:val="004B2317"/>
    <w:rsid w:val="004B2869"/>
    <w:rsid w:val="004B2A70"/>
    <w:rsid w:val="004B4CF8"/>
    <w:rsid w:val="004B501A"/>
    <w:rsid w:val="004B5098"/>
    <w:rsid w:val="004B5F23"/>
    <w:rsid w:val="004B61E6"/>
    <w:rsid w:val="004B6DE3"/>
    <w:rsid w:val="004B7E91"/>
    <w:rsid w:val="004B7EFC"/>
    <w:rsid w:val="004C005C"/>
    <w:rsid w:val="004C022A"/>
    <w:rsid w:val="004C045B"/>
    <w:rsid w:val="004C04C4"/>
    <w:rsid w:val="004C0962"/>
    <w:rsid w:val="004C1052"/>
    <w:rsid w:val="004C11F4"/>
    <w:rsid w:val="004C27B1"/>
    <w:rsid w:val="004C3686"/>
    <w:rsid w:val="004C3804"/>
    <w:rsid w:val="004C3E06"/>
    <w:rsid w:val="004C4450"/>
    <w:rsid w:val="004C50D1"/>
    <w:rsid w:val="004C5C63"/>
    <w:rsid w:val="004C6275"/>
    <w:rsid w:val="004C64D9"/>
    <w:rsid w:val="004C68F1"/>
    <w:rsid w:val="004C6D2F"/>
    <w:rsid w:val="004C6EE0"/>
    <w:rsid w:val="004C783A"/>
    <w:rsid w:val="004D0099"/>
    <w:rsid w:val="004D0AC9"/>
    <w:rsid w:val="004D1528"/>
    <w:rsid w:val="004D15C0"/>
    <w:rsid w:val="004D1647"/>
    <w:rsid w:val="004D1BD9"/>
    <w:rsid w:val="004D2313"/>
    <w:rsid w:val="004D26DD"/>
    <w:rsid w:val="004D2F8B"/>
    <w:rsid w:val="004D342C"/>
    <w:rsid w:val="004D4A83"/>
    <w:rsid w:val="004D4E98"/>
    <w:rsid w:val="004D5066"/>
    <w:rsid w:val="004D5440"/>
    <w:rsid w:val="004D576C"/>
    <w:rsid w:val="004D5B73"/>
    <w:rsid w:val="004D5FDC"/>
    <w:rsid w:val="004D628B"/>
    <w:rsid w:val="004D6763"/>
    <w:rsid w:val="004D6A05"/>
    <w:rsid w:val="004D7205"/>
    <w:rsid w:val="004D72AF"/>
    <w:rsid w:val="004E00A2"/>
    <w:rsid w:val="004E0105"/>
    <w:rsid w:val="004E029B"/>
    <w:rsid w:val="004E0409"/>
    <w:rsid w:val="004E0A2D"/>
    <w:rsid w:val="004E1510"/>
    <w:rsid w:val="004E18B4"/>
    <w:rsid w:val="004E1F17"/>
    <w:rsid w:val="004E1FBB"/>
    <w:rsid w:val="004E2287"/>
    <w:rsid w:val="004E28AC"/>
    <w:rsid w:val="004E2CB2"/>
    <w:rsid w:val="004E2CD3"/>
    <w:rsid w:val="004E2FAD"/>
    <w:rsid w:val="004E36E7"/>
    <w:rsid w:val="004E3961"/>
    <w:rsid w:val="004E4B8F"/>
    <w:rsid w:val="004E4FA6"/>
    <w:rsid w:val="004E5234"/>
    <w:rsid w:val="004E5A04"/>
    <w:rsid w:val="004E6210"/>
    <w:rsid w:val="004E70BB"/>
    <w:rsid w:val="004E7437"/>
    <w:rsid w:val="004E7C9B"/>
    <w:rsid w:val="004F02A3"/>
    <w:rsid w:val="004F03F5"/>
    <w:rsid w:val="004F0D45"/>
    <w:rsid w:val="004F1ADB"/>
    <w:rsid w:val="004F1ADE"/>
    <w:rsid w:val="004F1D1F"/>
    <w:rsid w:val="004F2950"/>
    <w:rsid w:val="004F2B5A"/>
    <w:rsid w:val="004F2DEB"/>
    <w:rsid w:val="004F3CE8"/>
    <w:rsid w:val="004F40B2"/>
    <w:rsid w:val="004F517E"/>
    <w:rsid w:val="004F5797"/>
    <w:rsid w:val="004F5C18"/>
    <w:rsid w:val="004F5ECE"/>
    <w:rsid w:val="004F615A"/>
    <w:rsid w:val="004F68D3"/>
    <w:rsid w:val="004F74DF"/>
    <w:rsid w:val="00500523"/>
    <w:rsid w:val="00500D60"/>
    <w:rsid w:val="005020DC"/>
    <w:rsid w:val="00502900"/>
    <w:rsid w:val="005030B1"/>
    <w:rsid w:val="005030CB"/>
    <w:rsid w:val="00503373"/>
    <w:rsid w:val="00503F69"/>
    <w:rsid w:val="005065C8"/>
    <w:rsid w:val="00506C39"/>
    <w:rsid w:val="005073BD"/>
    <w:rsid w:val="005078CB"/>
    <w:rsid w:val="005102BB"/>
    <w:rsid w:val="0051073F"/>
    <w:rsid w:val="005120CF"/>
    <w:rsid w:val="00512EC9"/>
    <w:rsid w:val="005131CE"/>
    <w:rsid w:val="005134FC"/>
    <w:rsid w:val="00513902"/>
    <w:rsid w:val="0051452E"/>
    <w:rsid w:val="005147B1"/>
    <w:rsid w:val="00515D84"/>
    <w:rsid w:val="005166C0"/>
    <w:rsid w:val="00516AA9"/>
    <w:rsid w:val="00516D92"/>
    <w:rsid w:val="005172C1"/>
    <w:rsid w:val="005174D0"/>
    <w:rsid w:val="00520297"/>
    <w:rsid w:val="00520728"/>
    <w:rsid w:val="00520EAF"/>
    <w:rsid w:val="00520FAD"/>
    <w:rsid w:val="00521929"/>
    <w:rsid w:val="00521EC4"/>
    <w:rsid w:val="005222F2"/>
    <w:rsid w:val="005230AC"/>
    <w:rsid w:val="00523216"/>
    <w:rsid w:val="00523787"/>
    <w:rsid w:val="005245A6"/>
    <w:rsid w:val="005255F0"/>
    <w:rsid w:val="00526151"/>
    <w:rsid w:val="00527573"/>
    <w:rsid w:val="00527982"/>
    <w:rsid w:val="005279BE"/>
    <w:rsid w:val="00527BF3"/>
    <w:rsid w:val="005324CB"/>
    <w:rsid w:val="005324FA"/>
    <w:rsid w:val="0053266A"/>
    <w:rsid w:val="00533AB8"/>
    <w:rsid w:val="005347D3"/>
    <w:rsid w:val="00534F7A"/>
    <w:rsid w:val="0053712A"/>
    <w:rsid w:val="00537563"/>
    <w:rsid w:val="005376F0"/>
    <w:rsid w:val="005416D2"/>
    <w:rsid w:val="00541B50"/>
    <w:rsid w:val="00541E6C"/>
    <w:rsid w:val="0054234F"/>
    <w:rsid w:val="00543704"/>
    <w:rsid w:val="005439FB"/>
    <w:rsid w:val="00543E23"/>
    <w:rsid w:val="005442CE"/>
    <w:rsid w:val="00544308"/>
    <w:rsid w:val="005448F4"/>
    <w:rsid w:val="00545087"/>
    <w:rsid w:val="00545616"/>
    <w:rsid w:val="005457EC"/>
    <w:rsid w:val="00545B80"/>
    <w:rsid w:val="005464AA"/>
    <w:rsid w:val="00546735"/>
    <w:rsid w:val="0054680F"/>
    <w:rsid w:val="00546B5F"/>
    <w:rsid w:val="005474C8"/>
    <w:rsid w:val="00550B73"/>
    <w:rsid w:val="005515AD"/>
    <w:rsid w:val="005516E9"/>
    <w:rsid w:val="005524C6"/>
    <w:rsid w:val="00552C1E"/>
    <w:rsid w:val="00552F69"/>
    <w:rsid w:val="00553015"/>
    <w:rsid w:val="005532D0"/>
    <w:rsid w:val="005539EF"/>
    <w:rsid w:val="00554671"/>
    <w:rsid w:val="005549B8"/>
    <w:rsid w:val="00554A55"/>
    <w:rsid w:val="00555374"/>
    <w:rsid w:val="00556333"/>
    <w:rsid w:val="0055649C"/>
    <w:rsid w:val="00556EA2"/>
    <w:rsid w:val="0055700C"/>
    <w:rsid w:val="005609DB"/>
    <w:rsid w:val="0056184F"/>
    <w:rsid w:val="00561A5B"/>
    <w:rsid w:val="0056212D"/>
    <w:rsid w:val="0056233C"/>
    <w:rsid w:val="0056250B"/>
    <w:rsid w:val="005627AB"/>
    <w:rsid w:val="005628B9"/>
    <w:rsid w:val="00562ACA"/>
    <w:rsid w:val="00562C43"/>
    <w:rsid w:val="00562F57"/>
    <w:rsid w:val="005631DC"/>
    <w:rsid w:val="005633DD"/>
    <w:rsid w:val="00563649"/>
    <w:rsid w:val="00563948"/>
    <w:rsid w:val="0056451B"/>
    <w:rsid w:val="0056523C"/>
    <w:rsid w:val="005653A9"/>
    <w:rsid w:val="00565AF2"/>
    <w:rsid w:val="00566C1E"/>
    <w:rsid w:val="00567404"/>
    <w:rsid w:val="00567557"/>
    <w:rsid w:val="0056758F"/>
    <w:rsid w:val="00567770"/>
    <w:rsid w:val="00567A07"/>
    <w:rsid w:val="00567DE1"/>
    <w:rsid w:val="00570061"/>
    <w:rsid w:val="0057038E"/>
    <w:rsid w:val="00570F55"/>
    <w:rsid w:val="00571194"/>
    <w:rsid w:val="005717B1"/>
    <w:rsid w:val="00571F23"/>
    <w:rsid w:val="00571F5D"/>
    <w:rsid w:val="00573130"/>
    <w:rsid w:val="00573A0B"/>
    <w:rsid w:val="0057401E"/>
    <w:rsid w:val="00574407"/>
    <w:rsid w:val="0057457D"/>
    <w:rsid w:val="00575529"/>
    <w:rsid w:val="00576132"/>
    <w:rsid w:val="005762DB"/>
    <w:rsid w:val="00576610"/>
    <w:rsid w:val="00576F19"/>
    <w:rsid w:val="005773A7"/>
    <w:rsid w:val="00577414"/>
    <w:rsid w:val="00577949"/>
    <w:rsid w:val="00577AB1"/>
    <w:rsid w:val="00577D0F"/>
    <w:rsid w:val="0058127D"/>
    <w:rsid w:val="00582316"/>
    <w:rsid w:val="00582393"/>
    <w:rsid w:val="005824E0"/>
    <w:rsid w:val="00582658"/>
    <w:rsid w:val="005829B4"/>
    <w:rsid w:val="00582B3D"/>
    <w:rsid w:val="0058341F"/>
    <w:rsid w:val="005848BD"/>
    <w:rsid w:val="00584913"/>
    <w:rsid w:val="00584DA6"/>
    <w:rsid w:val="0058549D"/>
    <w:rsid w:val="005857A1"/>
    <w:rsid w:val="005857EA"/>
    <w:rsid w:val="00585F6B"/>
    <w:rsid w:val="00586755"/>
    <w:rsid w:val="00587BC7"/>
    <w:rsid w:val="00587CB0"/>
    <w:rsid w:val="00590197"/>
    <w:rsid w:val="00590683"/>
    <w:rsid w:val="005916F8"/>
    <w:rsid w:val="0059193B"/>
    <w:rsid w:val="00591D2B"/>
    <w:rsid w:val="00591EFC"/>
    <w:rsid w:val="00592405"/>
    <w:rsid w:val="005936AE"/>
    <w:rsid w:val="00594E3B"/>
    <w:rsid w:val="005951DD"/>
    <w:rsid w:val="00595DFC"/>
    <w:rsid w:val="00595F94"/>
    <w:rsid w:val="00596C0E"/>
    <w:rsid w:val="00596D68"/>
    <w:rsid w:val="00596E9B"/>
    <w:rsid w:val="005A0171"/>
    <w:rsid w:val="005A0ADB"/>
    <w:rsid w:val="005A0F98"/>
    <w:rsid w:val="005A1844"/>
    <w:rsid w:val="005A279D"/>
    <w:rsid w:val="005A30EA"/>
    <w:rsid w:val="005A3292"/>
    <w:rsid w:val="005A3646"/>
    <w:rsid w:val="005A38E2"/>
    <w:rsid w:val="005A450A"/>
    <w:rsid w:val="005A558D"/>
    <w:rsid w:val="005A55AE"/>
    <w:rsid w:val="005A572F"/>
    <w:rsid w:val="005A5C5B"/>
    <w:rsid w:val="005B0483"/>
    <w:rsid w:val="005B0980"/>
    <w:rsid w:val="005B1876"/>
    <w:rsid w:val="005B1D2A"/>
    <w:rsid w:val="005B1D36"/>
    <w:rsid w:val="005B2C46"/>
    <w:rsid w:val="005B3B79"/>
    <w:rsid w:val="005B3D0A"/>
    <w:rsid w:val="005B3F25"/>
    <w:rsid w:val="005B4021"/>
    <w:rsid w:val="005B42B8"/>
    <w:rsid w:val="005B47F8"/>
    <w:rsid w:val="005B5070"/>
    <w:rsid w:val="005B5A54"/>
    <w:rsid w:val="005B5E37"/>
    <w:rsid w:val="005B6EAC"/>
    <w:rsid w:val="005B7D88"/>
    <w:rsid w:val="005C00D0"/>
    <w:rsid w:val="005C08EC"/>
    <w:rsid w:val="005C0D9F"/>
    <w:rsid w:val="005C1429"/>
    <w:rsid w:val="005C1AF4"/>
    <w:rsid w:val="005C299D"/>
    <w:rsid w:val="005C2C59"/>
    <w:rsid w:val="005C3148"/>
    <w:rsid w:val="005C31DC"/>
    <w:rsid w:val="005C3526"/>
    <w:rsid w:val="005C3C7B"/>
    <w:rsid w:val="005C5240"/>
    <w:rsid w:val="005C528F"/>
    <w:rsid w:val="005C53AB"/>
    <w:rsid w:val="005C56CB"/>
    <w:rsid w:val="005C613A"/>
    <w:rsid w:val="005C664D"/>
    <w:rsid w:val="005C683F"/>
    <w:rsid w:val="005C6895"/>
    <w:rsid w:val="005C7046"/>
    <w:rsid w:val="005C7736"/>
    <w:rsid w:val="005D06A6"/>
    <w:rsid w:val="005D0CE2"/>
    <w:rsid w:val="005D18C7"/>
    <w:rsid w:val="005D30F9"/>
    <w:rsid w:val="005D361B"/>
    <w:rsid w:val="005D4593"/>
    <w:rsid w:val="005D497D"/>
    <w:rsid w:val="005D57AF"/>
    <w:rsid w:val="005D5937"/>
    <w:rsid w:val="005D5CC2"/>
    <w:rsid w:val="005D605B"/>
    <w:rsid w:val="005D6C7A"/>
    <w:rsid w:val="005E013A"/>
    <w:rsid w:val="005E0C81"/>
    <w:rsid w:val="005E0D1A"/>
    <w:rsid w:val="005E0DC0"/>
    <w:rsid w:val="005E153A"/>
    <w:rsid w:val="005E1CBA"/>
    <w:rsid w:val="005E2287"/>
    <w:rsid w:val="005E3091"/>
    <w:rsid w:val="005E3985"/>
    <w:rsid w:val="005E40F1"/>
    <w:rsid w:val="005E432D"/>
    <w:rsid w:val="005E44A5"/>
    <w:rsid w:val="005E48C4"/>
    <w:rsid w:val="005E5A9F"/>
    <w:rsid w:val="005E647C"/>
    <w:rsid w:val="005E6BF9"/>
    <w:rsid w:val="005E73B6"/>
    <w:rsid w:val="005E7A0C"/>
    <w:rsid w:val="005F00AA"/>
    <w:rsid w:val="005F06A0"/>
    <w:rsid w:val="005F0AFE"/>
    <w:rsid w:val="005F16C2"/>
    <w:rsid w:val="005F1B40"/>
    <w:rsid w:val="005F2C38"/>
    <w:rsid w:val="005F317D"/>
    <w:rsid w:val="005F4CC6"/>
    <w:rsid w:val="005F5BCD"/>
    <w:rsid w:val="005F6834"/>
    <w:rsid w:val="005F6C3C"/>
    <w:rsid w:val="005F6E37"/>
    <w:rsid w:val="005F74F0"/>
    <w:rsid w:val="005F7584"/>
    <w:rsid w:val="005F7650"/>
    <w:rsid w:val="005F77EC"/>
    <w:rsid w:val="005F7A60"/>
    <w:rsid w:val="006002E5"/>
    <w:rsid w:val="006002F2"/>
    <w:rsid w:val="006005C5"/>
    <w:rsid w:val="006007EE"/>
    <w:rsid w:val="00601233"/>
    <w:rsid w:val="00601526"/>
    <w:rsid w:val="00601DB6"/>
    <w:rsid w:val="006025F8"/>
    <w:rsid w:val="00603AA4"/>
    <w:rsid w:val="00603D73"/>
    <w:rsid w:val="0060436D"/>
    <w:rsid w:val="0060602B"/>
    <w:rsid w:val="006063AC"/>
    <w:rsid w:val="00606AF7"/>
    <w:rsid w:val="006074AB"/>
    <w:rsid w:val="006074C3"/>
    <w:rsid w:val="0060777F"/>
    <w:rsid w:val="00607A91"/>
    <w:rsid w:val="00607C22"/>
    <w:rsid w:val="00611046"/>
    <w:rsid w:val="0061173F"/>
    <w:rsid w:val="006119BB"/>
    <w:rsid w:val="00611E89"/>
    <w:rsid w:val="00612267"/>
    <w:rsid w:val="00612D43"/>
    <w:rsid w:val="00613FB4"/>
    <w:rsid w:val="00614285"/>
    <w:rsid w:val="00614794"/>
    <w:rsid w:val="0061484A"/>
    <w:rsid w:val="00614E16"/>
    <w:rsid w:val="00615364"/>
    <w:rsid w:val="00615558"/>
    <w:rsid w:val="00615C09"/>
    <w:rsid w:val="00616A49"/>
    <w:rsid w:val="00616DFA"/>
    <w:rsid w:val="00617343"/>
    <w:rsid w:val="00617950"/>
    <w:rsid w:val="00617B57"/>
    <w:rsid w:val="0062053B"/>
    <w:rsid w:val="006207EC"/>
    <w:rsid w:val="00621626"/>
    <w:rsid w:val="00622643"/>
    <w:rsid w:val="00622789"/>
    <w:rsid w:val="00622B9F"/>
    <w:rsid w:val="0062312B"/>
    <w:rsid w:val="00623CB2"/>
    <w:rsid w:val="00624D03"/>
    <w:rsid w:val="0062534A"/>
    <w:rsid w:val="00627A37"/>
    <w:rsid w:val="00627E0F"/>
    <w:rsid w:val="00630945"/>
    <w:rsid w:val="00630BFD"/>
    <w:rsid w:val="00631EE2"/>
    <w:rsid w:val="00632224"/>
    <w:rsid w:val="00632BB7"/>
    <w:rsid w:val="00632F1F"/>
    <w:rsid w:val="00633415"/>
    <w:rsid w:val="006336B1"/>
    <w:rsid w:val="006337FA"/>
    <w:rsid w:val="00633921"/>
    <w:rsid w:val="00633BF3"/>
    <w:rsid w:val="00633DDB"/>
    <w:rsid w:val="0063412F"/>
    <w:rsid w:val="00634998"/>
    <w:rsid w:val="00634DBB"/>
    <w:rsid w:val="0063530C"/>
    <w:rsid w:val="00635388"/>
    <w:rsid w:val="00635727"/>
    <w:rsid w:val="0063652F"/>
    <w:rsid w:val="00636587"/>
    <w:rsid w:val="0063667C"/>
    <w:rsid w:val="00636C77"/>
    <w:rsid w:val="00636DE7"/>
    <w:rsid w:val="006370C8"/>
    <w:rsid w:val="006379C7"/>
    <w:rsid w:val="00641C06"/>
    <w:rsid w:val="00641F29"/>
    <w:rsid w:val="006428EC"/>
    <w:rsid w:val="00644960"/>
    <w:rsid w:val="00645781"/>
    <w:rsid w:val="00645786"/>
    <w:rsid w:val="0064579B"/>
    <w:rsid w:val="006460C7"/>
    <w:rsid w:val="006461C3"/>
    <w:rsid w:val="00646C7A"/>
    <w:rsid w:val="00647D7E"/>
    <w:rsid w:val="00647FB0"/>
    <w:rsid w:val="0065011B"/>
    <w:rsid w:val="00650667"/>
    <w:rsid w:val="00650B3A"/>
    <w:rsid w:val="00651BDB"/>
    <w:rsid w:val="00652BC7"/>
    <w:rsid w:val="00653EC8"/>
    <w:rsid w:val="00653F78"/>
    <w:rsid w:val="00654921"/>
    <w:rsid w:val="006556BC"/>
    <w:rsid w:val="00655F79"/>
    <w:rsid w:val="00656011"/>
    <w:rsid w:val="00656552"/>
    <w:rsid w:val="0065709C"/>
    <w:rsid w:val="00657AEA"/>
    <w:rsid w:val="00660054"/>
    <w:rsid w:val="00661084"/>
    <w:rsid w:val="0066159F"/>
    <w:rsid w:val="00661C34"/>
    <w:rsid w:val="006628B7"/>
    <w:rsid w:val="00662B8D"/>
    <w:rsid w:val="006635A5"/>
    <w:rsid w:val="006638D2"/>
    <w:rsid w:val="00663D09"/>
    <w:rsid w:val="006645BF"/>
    <w:rsid w:val="00664ABD"/>
    <w:rsid w:val="00664DE3"/>
    <w:rsid w:val="00664E65"/>
    <w:rsid w:val="006653C8"/>
    <w:rsid w:val="006655A9"/>
    <w:rsid w:val="006658E4"/>
    <w:rsid w:val="006669AF"/>
    <w:rsid w:val="00666D11"/>
    <w:rsid w:val="0066736B"/>
    <w:rsid w:val="0066779B"/>
    <w:rsid w:val="00670919"/>
    <w:rsid w:val="00670BAC"/>
    <w:rsid w:val="006713C6"/>
    <w:rsid w:val="00671981"/>
    <w:rsid w:val="00671B16"/>
    <w:rsid w:val="00672CF7"/>
    <w:rsid w:val="00672DFC"/>
    <w:rsid w:val="00673114"/>
    <w:rsid w:val="0067366D"/>
    <w:rsid w:val="00673C8B"/>
    <w:rsid w:val="00675AF5"/>
    <w:rsid w:val="006771A4"/>
    <w:rsid w:val="006775EF"/>
    <w:rsid w:val="00677998"/>
    <w:rsid w:val="00680123"/>
    <w:rsid w:val="00680601"/>
    <w:rsid w:val="00680638"/>
    <w:rsid w:val="006810D8"/>
    <w:rsid w:val="00681AC1"/>
    <w:rsid w:val="00681F58"/>
    <w:rsid w:val="00682048"/>
    <w:rsid w:val="006822CA"/>
    <w:rsid w:val="00683D91"/>
    <w:rsid w:val="006840DC"/>
    <w:rsid w:val="0068548E"/>
    <w:rsid w:val="0068552D"/>
    <w:rsid w:val="00685C88"/>
    <w:rsid w:val="00687030"/>
    <w:rsid w:val="00687580"/>
    <w:rsid w:val="00687740"/>
    <w:rsid w:val="00687B86"/>
    <w:rsid w:val="00690129"/>
    <w:rsid w:val="006909C9"/>
    <w:rsid w:val="00691051"/>
    <w:rsid w:val="00692320"/>
    <w:rsid w:val="0069233D"/>
    <w:rsid w:val="006926D7"/>
    <w:rsid w:val="006927AB"/>
    <w:rsid w:val="006929C0"/>
    <w:rsid w:val="00692A20"/>
    <w:rsid w:val="00693901"/>
    <w:rsid w:val="00693A8D"/>
    <w:rsid w:val="00693BD1"/>
    <w:rsid w:val="00693F66"/>
    <w:rsid w:val="00694556"/>
    <w:rsid w:val="006949D8"/>
    <w:rsid w:val="006952B3"/>
    <w:rsid w:val="0069623E"/>
    <w:rsid w:val="00696CA5"/>
    <w:rsid w:val="006973FA"/>
    <w:rsid w:val="0069788D"/>
    <w:rsid w:val="006979A9"/>
    <w:rsid w:val="006A03F8"/>
    <w:rsid w:val="006A0571"/>
    <w:rsid w:val="006A0591"/>
    <w:rsid w:val="006A0989"/>
    <w:rsid w:val="006A0D65"/>
    <w:rsid w:val="006A15F2"/>
    <w:rsid w:val="006A15FB"/>
    <w:rsid w:val="006A1925"/>
    <w:rsid w:val="006A1B98"/>
    <w:rsid w:val="006A1F3B"/>
    <w:rsid w:val="006A2342"/>
    <w:rsid w:val="006A2350"/>
    <w:rsid w:val="006A2FD9"/>
    <w:rsid w:val="006A331D"/>
    <w:rsid w:val="006A3385"/>
    <w:rsid w:val="006A358A"/>
    <w:rsid w:val="006A36ED"/>
    <w:rsid w:val="006A440F"/>
    <w:rsid w:val="006A4B41"/>
    <w:rsid w:val="006A5576"/>
    <w:rsid w:val="006A56FD"/>
    <w:rsid w:val="006A5726"/>
    <w:rsid w:val="006A5C79"/>
    <w:rsid w:val="006A63F7"/>
    <w:rsid w:val="006B0689"/>
    <w:rsid w:val="006B06DB"/>
    <w:rsid w:val="006B0B21"/>
    <w:rsid w:val="006B117C"/>
    <w:rsid w:val="006B13CC"/>
    <w:rsid w:val="006B2FFC"/>
    <w:rsid w:val="006B3551"/>
    <w:rsid w:val="006B438E"/>
    <w:rsid w:val="006B521E"/>
    <w:rsid w:val="006B62F2"/>
    <w:rsid w:val="006B6D3A"/>
    <w:rsid w:val="006B7841"/>
    <w:rsid w:val="006C0A08"/>
    <w:rsid w:val="006C224E"/>
    <w:rsid w:val="006C237C"/>
    <w:rsid w:val="006C29AC"/>
    <w:rsid w:val="006C29C9"/>
    <w:rsid w:val="006C2B39"/>
    <w:rsid w:val="006C393F"/>
    <w:rsid w:val="006C3C2D"/>
    <w:rsid w:val="006C3C45"/>
    <w:rsid w:val="006C43D6"/>
    <w:rsid w:val="006C4651"/>
    <w:rsid w:val="006C487C"/>
    <w:rsid w:val="006C53BF"/>
    <w:rsid w:val="006C5437"/>
    <w:rsid w:val="006C56FA"/>
    <w:rsid w:val="006C590B"/>
    <w:rsid w:val="006C5DAD"/>
    <w:rsid w:val="006C63C5"/>
    <w:rsid w:val="006C6689"/>
    <w:rsid w:val="006C6896"/>
    <w:rsid w:val="006C6939"/>
    <w:rsid w:val="006C7594"/>
    <w:rsid w:val="006D03F1"/>
    <w:rsid w:val="006D0BCE"/>
    <w:rsid w:val="006D0BDC"/>
    <w:rsid w:val="006D1DF4"/>
    <w:rsid w:val="006D20DE"/>
    <w:rsid w:val="006D2DA6"/>
    <w:rsid w:val="006D2EB7"/>
    <w:rsid w:val="006D4298"/>
    <w:rsid w:val="006D4B40"/>
    <w:rsid w:val="006D4DBA"/>
    <w:rsid w:val="006D5562"/>
    <w:rsid w:val="006D59B8"/>
    <w:rsid w:val="006D618A"/>
    <w:rsid w:val="006D6971"/>
    <w:rsid w:val="006D6CA3"/>
    <w:rsid w:val="006D768D"/>
    <w:rsid w:val="006D76B2"/>
    <w:rsid w:val="006E0536"/>
    <w:rsid w:val="006E0FB5"/>
    <w:rsid w:val="006E1082"/>
    <w:rsid w:val="006E1146"/>
    <w:rsid w:val="006E159D"/>
    <w:rsid w:val="006E197D"/>
    <w:rsid w:val="006E19DA"/>
    <w:rsid w:val="006E1F68"/>
    <w:rsid w:val="006E2336"/>
    <w:rsid w:val="006E2606"/>
    <w:rsid w:val="006E3F70"/>
    <w:rsid w:val="006E43D0"/>
    <w:rsid w:val="006E4E64"/>
    <w:rsid w:val="006E5AA4"/>
    <w:rsid w:val="006E5EEA"/>
    <w:rsid w:val="006E6039"/>
    <w:rsid w:val="006E62D7"/>
    <w:rsid w:val="006E6852"/>
    <w:rsid w:val="006E6C9E"/>
    <w:rsid w:val="006E71D3"/>
    <w:rsid w:val="006E7ACB"/>
    <w:rsid w:val="006E7CC5"/>
    <w:rsid w:val="006F0323"/>
    <w:rsid w:val="006F0AA7"/>
    <w:rsid w:val="006F0C92"/>
    <w:rsid w:val="006F1B0F"/>
    <w:rsid w:val="006F1BFA"/>
    <w:rsid w:val="006F2373"/>
    <w:rsid w:val="006F3A62"/>
    <w:rsid w:val="006F450C"/>
    <w:rsid w:val="006F46E9"/>
    <w:rsid w:val="006F4A87"/>
    <w:rsid w:val="006F6FB8"/>
    <w:rsid w:val="006F7CA4"/>
    <w:rsid w:val="00700351"/>
    <w:rsid w:val="0070091C"/>
    <w:rsid w:val="00700C3A"/>
    <w:rsid w:val="00700EEF"/>
    <w:rsid w:val="00701651"/>
    <w:rsid w:val="00701694"/>
    <w:rsid w:val="007018A5"/>
    <w:rsid w:val="00703217"/>
    <w:rsid w:val="00703664"/>
    <w:rsid w:val="00703980"/>
    <w:rsid w:val="00704337"/>
    <w:rsid w:val="00704501"/>
    <w:rsid w:val="00704D31"/>
    <w:rsid w:val="00704E5C"/>
    <w:rsid w:val="00704F9E"/>
    <w:rsid w:val="00706ACC"/>
    <w:rsid w:val="0071014F"/>
    <w:rsid w:val="00710E60"/>
    <w:rsid w:val="007112BE"/>
    <w:rsid w:val="00711393"/>
    <w:rsid w:val="00711669"/>
    <w:rsid w:val="00712050"/>
    <w:rsid w:val="00712617"/>
    <w:rsid w:val="00712647"/>
    <w:rsid w:val="00713A6D"/>
    <w:rsid w:val="0071428F"/>
    <w:rsid w:val="00714F9A"/>
    <w:rsid w:val="00715B0B"/>
    <w:rsid w:val="0071636B"/>
    <w:rsid w:val="007169D7"/>
    <w:rsid w:val="0071775C"/>
    <w:rsid w:val="00717BC5"/>
    <w:rsid w:val="00717DB9"/>
    <w:rsid w:val="00720A19"/>
    <w:rsid w:val="00720A3B"/>
    <w:rsid w:val="00721669"/>
    <w:rsid w:val="007217FE"/>
    <w:rsid w:val="00721FF8"/>
    <w:rsid w:val="00722400"/>
    <w:rsid w:val="00722734"/>
    <w:rsid w:val="00723161"/>
    <w:rsid w:val="00723191"/>
    <w:rsid w:val="007231D5"/>
    <w:rsid w:val="00723ED4"/>
    <w:rsid w:val="007250CB"/>
    <w:rsid w:val="007252FE"/>
    <w:rsid w:val="007263C0"/>
    <w:rsid w:val="00726562"/>
    <w:rsid w:val="00730EB9"/>
    <w:rsid w:val="007311C1"/>
    <w:rsid w:val="00731509"/>
    <w:rsid w:val="007315FB"/>
    <w:rsid w:val="00732629"/>
    <w:rsid w:val="007327BA"/>
    <w:rsid w:val="00732A7E"/>
    <w:rsid w:val="007334B2"/>
    <w:rsid w:val="007334C8"/>
    <w:rsid w:val="00733560"/>
    <w:rsid w:val="00733787"/>
    <w:rsid w:val="00733805"/>
    <w:rsid w:val="007339CA"/>
    <w:rsid w:val="00733BF1"/>
    <w:rsid w:val="0073407B"/>
    <w:rsid w:val="0073433D"/>
    <w:rsid w:val="007343AF"/>
    <w:rsid w:val="0073470C"/>
    <w:rsid w:val="00734930"/>
    <w:rsid w:val="00734E7A"/>
    <w:rsid w:val="0073546A"/>
    <w:rsid w:val="00735D53"/>
    <w:rsid w:val="007367AC"/>
    <w:rsid w:val="007369AB"/>
    <w:rsid w:val="00736E11"/>
    <w:rsid w:val="00740604"/>
    <w:rsid w:val="00740984"/>
    <w:rsid w:val="00740C91"/>
    <w:rsid w:val="00740F98"/>
    <w:rsid w:val="007418C2"/>
    <w:rsid w:val="00741FEC"/>
    <w:rsid w:val="007424FD"/>
    <w:rsid w:val="00742BA3"/>
    <w:rsid w:val="00742F78"/>
    <w:rsid w:val="007439D7"/>
    <w:rsid w:val="0074474E"/>
    <w:rsid w:val="00744D22"/>
    <w:rsid w:val="0074516F"/>
    <w:rsid w:val="0074532C"/>
    <w:rsid w:val="00745664"/>
    <w:rsid w:val="00745FA3"/>
    <w:rsid w:val="00746018"/>
    <w:rsid w:val="00746729"/>
    <w:rsid w:val="00746B8D"/>
    <w:rsid w:val="007476B5"/>
    <w:rsid w:val="007505C7"/>
    <w:rsid w:val="00750AE3"/>
    <w:rsid w:val="00750BA2"/>
    <w:rsid w:val="00750CCE"/>
    <w:rsid w:val="0075171C"/>
    <w:rsid w:val="007521A8"/>
    <w:rsid w:val="00752275"/>
    <w:rsid w:val="00752FEF"/>
    <w:rsid w:val="0075342B"/>
    <w:rsid w:val="0075411D"/>
    <w:rsid w:val="00754145"/>
    <w:rsid w:val="00754188"/>
    <w:rsid w:val="007549DA"/>
    <w:rsid w:val="00755888"/>
    <w:rsid w:val="00755A56"/>
    <w:rsid w:val="00755F88"/>
    <w:rsid w:val="00755FBF"/>
    <w:rsid w:val="00756AC1"/>
    <w:rsid w:val="00756BC7"/>
    <w:rsid w:val="00756CAC"/>
    <w:rsid w:val="00760195"/>
    <w:rsid w:val="007606F9"/>
    <w:rsid w:val="00762626"/>
    <w:rsid w:val="007626E6"/>
    <w:rsid w:val="00762FC7"/>
    <w:rsid w:val="007633D7"/>
    <w:rsid w:val="007658FD"/>
    <w:rsid w:val="007659D1"/>
    <w:rsid w:val="007662FB"/>
    <w:rsid w:val="00766950"/>
    <w:rsid w:val="0077056E"/>
    <w:rsid w:val="007712B0"/>
    <w:rsid w:val="007719B7"/>
    <w:rsid w:val="00771A5D"/>
    <w:rsid w:val="00771C11"/>
    <w:rsid w:val="00771DDB"/>
    <w:rsid w:val="0077220F"/>
    <w:rsid w:val="007722C0"/>
    <w:rsid w:val="00772320"/>
    <w:rsid w:val="00772A90"/>
    <w:rsid w:val="00773175"/>
    <w:rsid w:val="00773609"/>
    <w:rsid w:val="007737B9"/>
    <w:rsid w:val="00773B2C"/>
    <w:rsid w:val="00774D1B"/>
    <w:rsid w:val="00775E0E"/>
    <w:rsid w:val="007760E2"/>
    <w:rsid w:val="00776652"/>
    <w:rsid w:val="007771A9"/>
    <w:rsid w:val="00777575"/>
    <w:rsid w:val="00777F19"/>
    <w:rsid w:val="00780AEB"/>
    <w:rsid w:val="00780DD5"/>
    <w:rsid w:val="00780F61"/>
    <w:rsid w:val="0078134C"/>
    <w:rsid w:val="0078144B"/>
    <w:rsid w:val="0078152A"/>
    <w:rsid w:val="00783616"/>
    <w:rsid w:val="00784229"/>
    <w:rsid w:val="00784828"/>
    <w:rsid w:val="00784DBF"/>
    <w:rsid w:val="007851AD"/>
    <w:rsid w:val="007852F6"/>
    <w:rsid w:val="0078549A"/>
    <w:rsid w:val="00785A20"/>
    <w:rsid w:val="00785C37"/>
    <w:rsid w:val="0078631D"/>
    <w:rsid w:val="007867B0"/>
    <w:rsid w:val="00786B1C"/>
    <w:rsid w:val="0078720C"/>
    <w:rsid w:val="00787B4C"/>
    <w:rsid w:val="00787E3F"/>
    <w:rsid w:val="007901CC"/>
    <w:rsid w:val="00790347"/>
    <w:rsid w:val="00790508"/>
    <w:rsid w:val="007905D1"/>
    <w:rsid w:val="00790A23"/>
    <w:rsid w:val="00790E57"/>
    <w:rsid w:val="00790EA6"/>
    <w:rsid w:val="00790EED"/>
    <w:rsid w:val="00791B55"/>
    <w:rsid w:val="00791F6E"/>
    <w:rsid w:val="00792B7F"/>
    <w:rsid w:val="0079313A"/>
    <w:rsid w:val="00793B27"/>
    <w:rsid w:val="00793B4C"/>
    <w:rsid w:val="00795A08"/>
    <w:rsid w:val="007965C4"/>
    <w:rsid w:val="00796791"/>
    <w:rsid w:val="00796A62"/>
    <w:rsid w:val="007970B5"/>
    <w:rsid w:val="00797AFF"/>
    <w:rsid w:val="00797D56"/>
    <w:rsid w:val="007A0690"/>
    <w:rsid w:val="007A0F7A"/>
    <w:rsid w:val="007A15D2"/>
    <w:rsid w:val="007A17ED"/>
    <w:rsid w:val="007A1907"/>
    <w:rsid w:val="007A1D62"/>
    <w:rsid w:val="007A1E3C"/>
    <w:rsid w:val="007A1E57"/>
    <w:rsid w:val="007A2350"/>
    <w:rsid w:val="007A54B1"/>
    <w:rsid w:val="007A5A79"/>
    <w:rsid w:val="007A5BC0"/>
    <w:rsid w:val="007A6169"/>
    <w:rsid w:val="007A76F5"/>
    <w:rsid w:val="007A7845"/>
    <w:rsid w:val="007A7DFA"/>
    <w:rsid w:val="007A7F91"/>
    <w:rsid w:val="007B07E9"/>
    <w:rsid w:val="007B09B9"/>
    <w:rsid w:val="007B0DFC"/>
    <w:rsid w:val="007B246F"/>
    <w:rsid w:val="007B282F"/>
    <w:rsid w:val="007B290D"/>
    <w:rsid w:val="007B2CE5"/>
    <w:rsid w:val="007B3CE2"/>
    <w:rsid w:val="007B4251"/>
    <w:rsid w:val="007B50F4"/>
    <w:rsid w:val="007B5901"/>
    <w:rsid w:val="007B650A"/>
    <w:rsid w:val="007B68DA"/>
    <w:rsid w:val="007B6DEF"/>
    <w:rsid w:val="007C0751"/>
    <w:rsid w:val="007C0BF5"/>
    <w:rsid w:val="007C1631"/>
    <w:rsid w:val="007C169C"/>
    <w:rsid w:val="007C186F"/>
    <w:rsid w:val="007C23B8"/>
    <w:rsid w:val="007C325F"/>
    <w:rsid w:val="007C4046"/>
    <w:rsid w:val="007C4282"/>
    <w:rsid w:val="007C43B0"/>
    <w:rsid w:val="007C4941"/>
    <w:rsid w:val="007C4A75"/>
    <w:rsid w:val="007C4AD6"/>
    <w:rsid w:val="007C51AA"/>
    <w:rsid w:val="007C528B"/>
    <w:rsid w:val="007C5A20"/>
    <w:rsid w:val="007C60C6"/>
    <w:rsid w:val="007C759A"/>
    <w:rsid w:val="007C7EF3"/>
    <w:rsid w:val="007D0236"/>
    <w:rsid w:val="007D0380"/>
    <w:rsid w:val="007D0DEF"/>
    <w:rsid w:val="007D0F3F"/>
    <w:rsid w:val="007D1451"/>
    <w:rsid w:val="007D1F76"/>
    <w:rsid w:val="007D2D2A"/>
    <w:rsid w:val="007D2E71"/>
    <w:rsid w:val="007D2EC1"/>
    <w:rsid w:val="007D34FC"/>
    <w:rsid w:val="007D3A77"/>
    <w:rsid w:val="007D3BFC"/>
    <w:rsid w:val="007D3DC6"/>
    <w:rsid w:val="007D46D9"/>
    <w:rsid w:val="007D5316"/>
    <w:rsid w:val="007D5501"/>
    <w:rsid w:val="007D64E8"/>
    <w:rsid w:val="007D6CB3"/>
    <w:rsid w:val="007D75CE"/>
    <w:rsid w:val="007D79CB"/>
    <w:rsid w:val="007E0AFF"/>
    <w:rsid w:val="007E2040"/>
    <w:rsid w:val="007E2990"/>
    <w:rsid w:val="007E2A04"/>
    <w:rsid w:val="007E2FFF"/>
    <w:rsid w:val="007E3169"/>
    <w:rsid w:val="007E35C9"/>
    <w:rsid w:val="007E4123"/>
    <w:rsid w:val="007E4210"/>
    <w:rsid w:val="007E4B05"/>
    <w:rsid w:val="007E57DB"/>
    <w:rsid w:val="007E5956"/>
    <w:rsid w:val="007E5A0D"/>
    <w:rsid w:val="007E5C76"/>
    <w:rsid w:val="007E6C82"/>
    <w:rsid w:val="007E78B9"/>
    <w:rsid w:val="007E7DA7"/>
    <w:rsid w:val="007E7E2D"/>
    <w:rsid w:val="007E7F2D"/>
    <w:rsid w:val="007F0C6B"/>
    <w:rsid w:val="007F11A7"/>
    <w:rsid w:val="007F1C0F"/>
    <w:rsid w:val="007F1DB0"/>
    <w:rsid w:val="007F22E5"/>
    <w:rsid w:val="007F27A0"/>
    <w:rsid w:val="007F29E5"/>
    <w:rsid w:val="007F2C83"/>
    <w:rsid w:val="007F429C"/>
    <w:rsid w:val="007F501F"/>
    <w:rsid w:val="007F5855"/>
    <w:rsid w:val="007F5F17"/>
    <w:rsid w:val="007F6376"/>
    <w:rsid w:val="007F6C8A"/>
    <w:rsid w:val="007F6E95"/>
    <w:rsid w:val="007F774B"/>
    <w:rsid w:val="007F7D64"/>
    <w:rsid w:val="00800B8D"/>
    <w:rsid w:val="00802646"/>
    <w:rsid w:val="008031E3"/>
    <w:rsid w:val="008032E4"/>
    <w:rsid w:val="00803518"/>
    <w:rsid w:val="00803E47"/>
    <w:rsid w:val="008044D0"/>
    <w:rsid w:val="00804955"/>
    <w:rsid w:val="00804BCD"/>
    <w:rsid w:val="008051B0"/>
    <w:rsid w:val="00805521"/>
    <w:rsid w:val="00805529"/>
    <w:rsid w:val="00805649"/>
    <w:rsid w:val="00805E0C"/>
    <w:rsid w:val="008070C7"/>
    <w:rsid w:val="008071D5"/>
    <w:rsid w:val="008106DA"/>
    <w:rsid w:val="00810726"/>
    <w:rsid w:val="00810867"/>
    <w:rsid w:val="008110A9"/>
    <w:rsid w:val="008113DB"/>
    <w:rsid w:val="00813040"/>
    <w:rsid w:val="008135B7"/>
    <w:rsid w:val="00813852"/>
    <w:rsid w:val="00814EC2"/>
    <w:rsid w:val="00814F1A"/>
    <w:rsid w:val="008159D7"/>
    <w:rsid w:val="00815EB1"/>
    <w:rsid w:val="00816ABB"/>
    <w:rsid w:val="00816D99"/>
    <w:rsid w:val="0081743A"/>
    <w:rsid w:val="0081774A"/>
    <w:rsid w:val="00817DF6"/>
    <w:rsid w:val="00817E6F"/>
    <w:rsid w:val="00817EB2"/>
    <w:rsid w:val="0082007E"/>
    <w:rsid w:val="008203E5"/>
    <w:rsid w:val="00820954"/>
    <w:rsid w:val="00820FC9"/>
    <w:rsid w:val="00821927"/>
    <w:rsid w:val="00821F8F"/>
    <w:rsid w:val="00822406"/>
    <w:rsid w:val="00822476"/>
    <w:rsid w:val="00823925"/>
    <w:rsid w:val="008244B7"/>
    <w:rsid w:val="00824785"/>
    <w:rsid w:val="0082483A"/>
    <w:rsid w:val="00824D92"/>
    <w:rsid w:val="008263F2"/>
    <w:rsid w:val="00826893"/>
    <w:rsid w:val="00827816"/>
    <w:rsid w:val="00827A31"/>
    <w:rsid w:val="00827D55"/>
    <w:rsid w:val="00827EDE"/>
    <w:rsid w:val="008301C9"/>
    <w:rsid w:val="008304A3"/>
    <w:rsid w:val="0083117F"/>
    <w:rsid w:val="0083172F"/>
    <w:rsid w:val="00831F47"/>
    <w:rsid w:val="008325A8"/>
    <w:rsid w:val="00832733"/>
    <w:rsid w:val="008327F2"/>
    <w:rsid w:val="00832927"/>
    <w:rsid w:val="00832F18"/>
    <w:rsid w:val="008330A4"/>
    <w:rsid w:val="00833CF0"/>
    <w:rsid w:val="00834E6B"/>
    <w:rsid w:val="008355D2"/>
    <w:rsid w:val="00835D44"/>
    <w:rsid w:val="008362C4"/>
    <w:rsid w:val="008366A5"/>
    <w:rsid w:val="00836AAC"/>
    <w:rsid w:val="00836C3D"/>
    <w:rsid w:val="008370E0"/>
    <w:rsid w:val="0084026C"/>
    <w:rsid w:val="00840611"/>
    <w:rsid w:val="00840B77"/>
    <w:rsid w:val="00840C8F"/>
    <w:rsid w:val="008419FD"/>
    <w:rsid w:val="00841F6A"/>
    <w:rsid w:val="008421F3"/>
    <w:rsid w:val="00842245"/>
    <w:rsid w:val="00842289"/>
    <w:rsid w:val="00842CA8"/>
    <w:rsid w:val="0084341D"/>
    <w:rsid w:val="0084391A"/>
    <w:rsid w:val="00843AB1"/>
    <w:rsid w:val="00843CBD"/>
    <w:rsid w:val="00843EB7"/>
    <w:rsid w:val="00844116"/>
    <w:rsid w:val="008448E6"/>
    <w:rsid w:val="00844EC7"/>
    <w:rsid w:val="00845188"/>
    <w:rsid w:val="00845317"/>
    <w:rsid w:val="00845500"/>
    <w:rsid w:val="00845E96"/>
    <w:rsid w:val="00846078"/>
    <w:rsid w:val="008466E1"/>
    <w:rsid w:val="00847541"/>
    <w:rsid w:val="008479C8"/>
    <w:rsid w:val="00847A56"/>
    <w:rsid w:val="00847C15"/>
    <w:rsid w:val="0085032D"/>
    <w:rsid w:val="008504FB"/>
    <w:rsid w:val="00850BA0"/>
    <w:rsid w:val="00851C4D"/>
    <w:rsid w:val="00852245"/>
    <w:rsid w:val="00852CD7"/>
    <w:rsid w:val="00853368"/>
    <w:rsid w:val="00853BA5"/>
    <w:rsid w:val="00854822"/>
    <w:rsid w:val="00854F81"/>
    <w:rsid w:val="008551BB"/>
    <w:rsid w:val="0085562A"/>
    <w:rsid w:val="00855733"/>
    <w:rsid w:val="00856971"/>
    <w:rsid w:val="00857A55"/>
    <w:rsid w:val="0086015C"/>
    <w:rsid w:val="008619AB"/>
    <w:rsid w:val="00862007"/>
    <w:rsid w:val="008636D6"/>
    <w:rsid w:val="00863989"/>
    <w:rsid w:val="00863B98"/>
    <w:rsid w:val="00863E06"/>
    <w:rsid w:val="0086501F"/>
    <w:rsid w:val="00865122"/>
    <w:rsid w:val="0086542C"/>
    <w:rsid w:val="00865548"/>
    <w:rsid w:val="0086568A"/>
    <w:rsid w:val="0086742A"/>
    <w:rsid w:val="00870C67"/>
    <w:rsid w:val="008710D0"/>
    <w:rsid w:val="00871214"/>
    <w:rsid w:val="00871788"/>
    <w:rsid w:val="00871E36"/>
    <w:rsid w:val="00872AF0"/>
    <w:rsid w:val="00873081"/>
    <w:rsid w:val="008731AC"/>
    <w:rsid w:val="00873247"/>
    <w:rsid w:val="00873FF2"/>
    <w:rsid w:val="00874123"/>
    <w:rsid w:val="00875CE1"/>
    <w:rsid w:val="00876D6B"/>
    <w:rsid w:val="00876FDD"/>
    <w:rsid w:val="008770F2"/>
    <w:rsid w:val="00877414"/>
    <w:rsid w:val="00877791"/>
    <w:rsid w:val="00877B81"/>
    <w:rsid w:val="00877E0F"/>
    <w:rsid w:val="00880F02"/>
    <w:rsid w:val="00880F96"/>
    <w:rsid w:val="0088109F"/>
    <w:rsid w:val="008815E1"/>
    <w:rsid w:val="00881621"/>
    <w:rsid w:val="008817FB"/>
    <w:rsid w:val="008820AC"/>
    <w:rsid w:val="00883276"/>
    <w:rsid w:val="00883EC7"/>
    <w:rsid w:val="0088495B"/>
    <w:rsid w:val="008859D8"/>
    <w:rsid w:val="00885EE0"/>
    <w:rsid w:val="008862BB"/>
    <w:rsid w:val="0088653C"/>
    <w:rsid w:val="00886B25"/>
    <w:rsid w:val="00886C88"/>
    <w:rsid w:val="00887459"/>
    <w:rsid w:val="008903D2"/>
    <w:rsid w:val="00890DD7"/>
    <w:rsid w:val="00892077"/>
    <w:rsid w:val="008921F9"/>
    <w:rsid w:val="00892684"/>
    <w:rsid w:val="008929A4"/>
    <w:rsid w:val="00892FAA"/>
    <w:rsid w:val="00893104"/>
    <w:rsid w:val="00893648"/>
    <w:rsid w:val="00893B40"/>
    <w:rsid w:val="00894106"/>
    <w:rsid w:val="008947F8"/>
    <w:rsid w:val="008950FC"/>
    <w:rsid w:val="00896BAB"/>
    <w:rsid w:val="008971C6"/>
    <w:rsid w:val="008971E9"/>
    <w:rsid w:val="008A140F"/>
    <w:rsid w:val="008A1822"/>
    <w:rsid w:val="008A2557"/>
    <w:rsid w:val="008A30FA"/>
    <w:rsid w:val="008A36E4"/>
    <w:rsid w:val="008A5D12"/>
    <w:rsid w:val="008A5DDD"/>
    <w:rsid w:val="008A67A4"/>
    <w:rsid w:val="008A680B"/>
    <w:rsid w:val="008A6B5C"/>
    <w:rsid w:val="008A74E7"/>
    <w:rsid w:val="008A7864"/>
    <w:rsid w:val="008A7909"/>
    <w:rsid w:val="008A7FE4"/>
    <w:rsid w:val="008B0339"/>
    <w:rsid w:val="008B0BDE"/>
    <w:rsid w:val="008B1337"/>
    <w:rsid w:val="008B17FB"/>
    <w:rsid w:val="008B1908"/>
    <w:rsid w:val="008B1D4B"/>
    <w:rsid w:val="008B2230"/>
    <w:rsid w:val="008B22E8"/>
    <w:rsid w:val="008B38E2"/>
    <w:rsid w:val="008B4372"/>
    <w:rsid w:val="008B5007"/>
    <w:rsid w:val="008B50F1"/>
    <w:rsid w:val="008B5206"/>
    <w:rsid w:val="008B5CAD"/>
    <w:rsid w:val="008B7641"/>
    <w:rsid w:val="008C05BD"/>
    <w:rsid w:val="008C0F77"/>
    <w:rsid w:val="008C166F"/>
    <w:rsid w:val="008C173D"/>
    <w:rsid w:val="008C2236"/>
    <w:rsid w:val="008C3312"/>
    <w:rsid w:val="008C3C10"/>
    <w:rsid w:val="008C41D4"/>
    <w:rsid w:val="008C42B4"/>
    <w:rsid w:val="008C4603"/>
    <w:rsid w:val="008C485C"/>
    <w:rsid w:val="008C5AEC"/>
    <w:rsid w:val="008C5D17"/>
    <w:rsid w:val="008C64BD"/>
    <w:rsid w:val="008C653D"/>
    <w:rsid w:val="008C6DE3"/>
    <w:rsid w:val="008C6FD8"/>
    <w:rsid w:val="008C7620"/>
    <w:rsid w:val="008C7664"/>
    <w:rsid w:val="008C7C65"/>
    <w:rsid w:val="008C7C7B"/>
    <w:rsid w:val="008D03C9"/>
    <w:rsid w:val="008D09BE"/>
    <w:rsid w:val="008D0DCA"/>
    <w:rsid w:val="008D1721"/>
    <w:rsid w:val="008D1D78"/>
    <w:rsid w:val="008D2969"/>
    <w:rsid w:val="008D2A1E"/>
    <w:rsid w:val="008D32DB"/>
    <w:rsid w:val="008D3822"/>
    <w:rsid w:val="008D3EE8"/>
    <w:rsid w:val="008D4009"/>
    <w:rsid w:val="008D4820"/>
    <w:rsid w:val="008D49EA"/>
    <w:rsid w:val="008D4E50"/>
    <w:rsid w:val="008D53C8"/>
    <w:rsid w:val="008D59A0"/>
    <w:rsid w:val="008D5E9D"/>
    <w:rsid w:val="008D6407"/>
    <w:rsid w:val="008D642D"/>
    <w:rsid w:val="008D76AA"/>
    <w:rsid w:val="008D7CC1"/>
    <w:rsid w:val="008D7CCB"/>
    <w:rsid w:val="008E078E"/>
    <w:rsid w:val="008E1FD7"/>
    <w:rsid w:val="008E2A4F"/>
    <w:rsid w:val="008E2B17"/>
    <w:rsid w:val="008E415B"/>
    <w:rsid w:val="008E4889"/>
    <w:rsid w:val="008E4AAA"/>
    <w:rsid w:val="008E5717"/>
    <w:rsid w:val="008E5793"/>
    <w:rsid w:val="008E5CA6"/>
    <w:rsid w:val="008E64F0"/>
    <w:rsid w:val="008E6A59"/>
    <w:rsid w:val="008E705C"/>
    <w:rsid w:val="008E72E9"/>
    <w:rsid w:val="008E7878"/>
    <w:rsid w:val="008E79CA"/>
    <w:rsid w:val="008F0588"/>
    <w:rsid w:val="008F0DA9"/>
    <w:rsid w:val="008F1BC6"/>
    <w:rsid w:val="008F2081"/>
    <w:rsid w:val="008F35EE"/>
    <w:rsid w:val="008F4C57"/>
    <w:rsid w:val="008F50F5"/>
    <w:rsid w:val="008F6651"/>
    <w:rsid w:val="008F74E8"/>
    <w:rsid w:val="008F754F"/>
    <w:rsid w:val="008F79F9"/>
    <w:rsid w:val="008F7B36"/>
    <w:rsid w:val="00900BD8"/>
    <w:rsid w:val="00901681"/>
    <w:rsid w:val="00901A31"/>
    <w:rsid w:val="009020DF"/>
    <w:rsid w:val="009026EE"/>
    <w:rsid w:val="00902C2B"/>
    <w:rsid w:val="009031E4"/>
    <w:rsid w:val="009034BB"/>
    <w:rsid w:val="00903B97"/>
    <w:rsid w:val="00903F04"/>
    <w:rsid w:val="009048AB"/>
    <w:rsid w:val="00904A31"/>
    <w:rsid w:val="00905497"/>
    <w:rsid w:val="00906479"/>
    <w:rsid w:val="00906948"/>
    <w:rsid w:val="00907238"/>
    <w:rsid w:val="009078C1"/>
    <w:rsid w:val="009103DC"/>
    <w:rsid w:val="00910494"/>
    <w:rsid w:val="0091113E"/>
    <w:rsid w:val="0091119B"/>
    <w:rsid w:val="00911B87"/>
    <w:rsid w:val="00911D62"/>
    <w:rsid w:val="0091276C"/>
    <w:rsid w:val="009137D2"/>
    <w:rsid w:val="00913B46"/>
    <w:rsid w:val="00914340"/>
    <w:rsid w:val="009150B2"/>
    <w:rsid w:val="009152EC"/>
    <w:rsid w:val="009155CD"/>
    <w:rsid w:val="00915E70"/>
    <w:rsid w:val="00915FD2"/>
    <w:rsid w:val="009164B9"/>
    <w:rsid w:val="009168C2"/>
    <w:rsid w:val="00917177"/>
    <w:rsid w:val="00917213"/>
    <w:rsid w:val="009176A4"/>
    <w:rsid w:val="0091795D"/>
    <w:rsid w:val="009179D6"/>
    <w:rsid w:val="00917AB0"/>
    <w:rsid w:val="00917EAE"/>
    <w:rsid w:val="0092060E"/>
    <w:rsid w:val="00920C96"/>
    <w:rsid w:val="00920CC4"/>
    <w:rsid w:val="00921DA5"/>
    <w:rsid w:val="00921DB5"/>
    <w:rsid w:val="00921ED7"/>
    <w:rsid w:val="0092263E"/>
    <w:rsid w:val="00922A70"/>
    <w:rsid w:val="009230A8"/>
    <w:rsid w:val="0092414B"/>
    <w:rsid w:val="0092432D"/>
    <w:rsid w:val="009246F4"/>
    <w:rsid w:val="00924A74"/>
    <w:rsid w:val="00924BC7"/>
    <w:rsid w:val="00925084"/>
    <w:rsid w:val="009250ED"/>
    <w:rsid w:val="009252FD"/>
    <w:rsid w:val="00926711"/>
    <w:rsid w:val="00926B15"/>
    <w:rsid w:val="00927E9C"/>
    <w:rsid w:val="009309CA"/>
    <w:rsid w:val="00931098"/>
    <w:rsid w:val="00932756"/>
    <w:rsid w:val="009330ED"/>
    <w:rsid w:val="00933228"/>
    <w:rsid w:val="00933400"/>
    <w:rsid w:val="00933F78"/>
    <w:rsid w:val="00934566"/>
    <w:rsid w:val="00935003"/>
    <w:rsid w:val="00937BC9"/>
    <w:rsid w:val="00937D04"/>
    <w:rsid w:val="009409C0"/>
    <w:rsid w:val="00940BDD"/>
    <w:rsid w:val="0094153A"/>
    <w:rsid w:val="00942D03"/>
    <w:rsid w:val="0094334C"/>
    <w:rsid w:val="009437D6"/>
    <w:rsid w:val="00943CEF"/>
    <w:rsid w:val="00943FF4"/>
    <w:rsid w:val="0094419D"/>
    <w:rsid w:val="009446A8"/>
    <w:rsid w:val="00944E8D"/>
    <w:rsid w:val="00946685"/>
    <w:rsid w:val="0094674B"/>
    <w:rsid w:val="009476D3"/>
    <w:rsid w:val="00947864"/>
    <w:rsid w:val="009505D3"/>
    <w:rsid w:val="00951B70"/>
    <w:rsid w:val="0095224A"/>
    <w:rsid w:val="00952CF8"/>
    <w:rsid w:val="00952D61"/>
    <w:rsid w:val="00952F4C"/>
    <w:rsid w:val="0095379C"/>
    <w:rsid w:val="00953943"/>
    <w:rsid w:val="00953E8A"/>
    <w:rsid w:val="00954001"/>
    <w:rsid w:val="009540A1"/>
    <w:rsid w:val="0095477A"/>
    <w:rsid w:val="00954883"/>
    <w:rsid w:val="0095559B"/>
    <w:rsid w:val="00955B23"/>
    <w:rsid w:val="00955B9B"/>
    <w:rsid w:val="00956B57"/>
    <w:rsid w:val="0095705B"/>
    <w:rsid w:val="0095759B"/>
    <w:rsid w:val="00957614"/>
    <w:rsid w:val="00957A10"/>
    <w:rsid w:val="00960298"/>
    <w:rsid w:val="009603A9"/>
    <w:rsid w:val="00960DEC"/>
    <w:rsid w:val="009617EB"/>
    <w:rsid w:val="0096236B"/>
    <w:rsid w:val="0096262A"/>
    <w:rsid w:val="00963216"/>
    <w:rsid w:val="00963650"/>
    <w:rsid w:val="00963690"/>
    <w:rsid w:val="009647A6"/>
    <w:rsid w:val="009648C9"/>
    <w:rsid w:val="009652B0"/>
    <w:rsid w:val="009655B0"/>
    <w:rsid w:val="00965737"/>
    <w:rsid w:val="00965E25"/>
    <w:rsid w:val="00967036"/>
    <w:rsid w:val="009676FB"/>
    <w:rsid w:val="00967E6C"/>
    <w:rsid w:val="00967F70"/>
    <w:rsid w:val="0097024B"/>
    <w:rsid w:val="0097030A"/>
    <w:rsid w:val="009704E9"/>
    <w:rsid w:val="00970F53"/>
    <w:rsid w:val="00971B06"/>
    <w:rsid w:val="00971B44"/>
    <w:rsid w:val="00972E6A"/>
    <w:rsid w:val="00973353"/>
    <w:rsid w:val="009734F5"/>
    <w:rsid w:val="00973C55"/>
    <w:rsid w:val="0097423D"/>
    <w:rsid w:val="009749F2"/>
    <w:rsid w:val="00974C4E"/>
    <w:rsid w:val="00974FB5"/>
    <w:rsid w:val="009756E0"/>
    <w:rsid w:val="00976F61"/>
    <w:rsid w:val="00977B6A"/>
    <w:rsid w:val="00980C98"/>
    <w:rsid w:val="00980D88"/>
    <w:rsid w:val="00980E44"/>
    <w:rsid w:val="009810E2"/>
    <w:rsid w:val="00981A8D"/>
    <w:rsid w:val="00982047"/>
    <w:rsid w:val="00982237"/>
    <w:rsid w:val="00983052"/>
    <w:rsid w:val="00983113"/>
    <w:rsid w:val="0098316B"/>
    <w:rsid w:val="00983546"/>
    <w:rsid w:val="009855CA"/>
    <w:rsid w:val="0098564F"/>
    <w:rsid w:val="00985DE8"/>
    <w:rsid w:val="0099026C"/>
    <w:rsid w:val="00991E48"/>
    <w:rsid w:val="009929D4"/>
    <w:rsid w:val="00992DBD"/>
    <w:rsid w:val="0099316E"/>
    <w:rsid w:val="00993B73"/>
    <w:rsid w:val="00994698"/>
    <w:rsid w:val="00994A03"/>
    <w:rsid w:val="00995AE5"/>
    <w:rsid w:val="00995E0A"/>
    <w:rsid w:val="00996312"/>
    <w:rsid w:val="0099638D"/>
    <w:rsid w:val="009963A5"/>
    <w:rsid w:val="009967F9"/>
    <w:rsid w:val="00996EFA"/>
    <w:rsid w:val="00996EFE"/>
    <w:rsid w:val="009979A7"/>
    <w:rsid w:val="00997B28"/>
    <w:rsid w:val="00997BC4"/>
    <w:rsid w:val="00997F2B"/>
    <w:rsid w:val="009A132F"/>
    <w:rsid w:val="009A1408"/>
    <w:rsid w:val="009A165E"/>
    <w:rsid w:val="009A180C"/>
    <w:rsid w:val="009A1C26"/>
    <w:rsid w:val="009A1EFD"/>
    <w:rsid w:val="009A2813"/>
    <w:rsid w:val="009A3427"/>
    <w:rsid w:val="009A3655"/>
    <w:rsid w:val="009A38FD"/>
    <w:rsid w:val="009A454C"/>
    <w:rsid w:val="009A465E"/>
    <w:rsid w:val="009A46B9"/>
    <w:rsid w:val="009A47C9"/>
    <w:rsid w:val="009A487C"/>
    <w:rsid w:val="009A71AA"/>
    <w:rsid w:val="009B064C"/>
    <w:rsid w:val="009B06A4"/>
    <w:rsid w:val="009B0CB1"/>
    <w:rsid w:val="009B0F44"/>
    <w:rsid w:val="009B1727"/>
    <w:rsid w:val="009B1CB9"/>
    <w:rsid w:val="009B290F"/>
    <w:rsid w:val="009B40E7"/>
    <w:rsid w:val="009B45BA"/>
    <w:rsid w:val="009B558A"/>
    <w:rsid w:val="009B5695"/>
    <w:rsid w:val="009B586F"/>
    <w:rsid w:val="009B64C4"/>
    <w:rsid w:val="009B6667"/>
    <w:rsid w:val="009B6AC6"/>
    <w:rsid w:val="009B6E05"/>
    <w:rsid w:val="009B71AB"/>
    <w:rsid w:val="009B742A"/>
    <w:rsid w:val="009B7A8B"/>
    <w:rsid w:val="009B7E68"/>
    <w:rsid w:val="009C0F40"/>
    <w:rsid w:val="009C15C9"/>
    <w:rsid w:val="009C176B"/>
    <w:rsid w:val="009C1CA5"/>
    <w:rsid w:val="009C1D08"/>
    <w:rsid w:val="009C1FCF"/>
    <w:rsid w:val="009C3A79"/>
    <w:rsid w:val="009C4350"/>
    <w:rsid w:val="009C44DB"/>
    <w:rsid w:val="009C478A"/>
    <w:rsid w:val="009C4F2C"/>
    <w:rsid w:val="009C69E5"/>
    <w:rsid w:val="009C69E8"/>
    <w:rsid w:val="009C6BEF"/>
    <w:rsid w:val="009C7283"/>
    <w:rsid w:val="009C732D"/>
    <w:rsid w:val="009C7854"/>
    <w:rsid w:val="009C7D44"/>
    <w:rsid w:val="009C7E4A"/>
    <w:rsid w:val="009C7F06"/>
    <w:rsid w:val="009D0B81"/>
    <w:rsid w:val="009D1164"/>
    <w:rsid w:val="009D1586"/>
    <w:rsid w:val="009D186B"/>
    <w:rsid w:val="009D1C5C"/>
    <w:rsid w:val="009D28A5"/>
    <w:rsid w:val="009D2BB9"/>
    <w:rsid w:val="009D2E9C"/>
    <w:rsid w:val="009D41D9"/>
    <w:rsid w:val="009D59B4"/>
    <w:rsid w:val="009D5AD1"/>
    <w:rsid w:val="009D7644"/>
    <w:rsid w:val="009D7964"/>
    <w:rsid w:val="009D7985"/>
    <w:rsid w:val="009D79C5"/>
    <w:rsid w:val="009E053E"/>
    <w:rsid w:val="009E065F"/>
    <w:rsid w:val="009E1419"/>
    <w:rsid w:val="009E2493"/>
    <w:rsid w:val="009E2A6F"/>
    <w:rsid w:val="009E2C22"/>
    <w:rsid w:val="009E317C"/>
    <w:rsid w:val="009E3223"/>
    <w:rsid w:val="009E32AC"/>
    <w:rsid w:val="009E3F82"/>
    <w:rsid w:val="009E4184"/>
    <w:rsid w:val="009E51F1"/>
    <w:rsid w:val="009E5C5A"/>
    <w:rsid w:val="009E7A6E"/>
    <w:rsid w:val="009F0B49"/>
    <w:rsid w:val="009F29D4"/>
    <w:rsid w:val="009F2A75"/>
    <w:rsid w:val="009F306D"/>
    <w:rsid w:val="009F34B6"/>
    <w:rsid w:val="009F3514"/>
    <w:rsid w:val="009F3A00"/>
    <w:rsid w:val="009F41A3"/>
    <w:rsid w:val="009F444E"/>
    <w:rsid w:val="009F48CC"/>
    <w:rsid w:val="009F4969"/>
    <w:rsid w:val="009F4DB8"/>
    <w:rsid w:val="009F52E0"/>
    <w:rsid w:val="009F55FA"/>
    <w:rsid w:val="009F5615"/>
    <w:rsid w:val="009F65C0"/>
    <w:rsid w:val="009F7619"/>
    <w:rsid w:val="009F7990"/>
    <w:rsid w:val="009F7A41"/>
    <w:rsid w:val="009F7BD6"/>
    <w:rsid w:val="009F7C79"/>
    <w:rsid w:val="009F7EE2"/>
    <w:rsid w:val="00A00EBC"/>
    <w:rsid w:val="00A011CD"/>
    <w:rsid w:val="00A01508"/>
    <w:rsid w:val="00A0159D"/>
    <w:rsid w:val="00A01999"/>
    <w:rsid w:val="00A02383"/>
    <w:rsid w:val="00A02406"/>
    <w:rsid w:val="00A02433"/>
    <w:rsid w:val="00A029EC"/>
    <w:rsid w:val="00A02E12"/>
    <w:rsid w:val="00A03667"/>
    <w:rsid w:val="00A03930"/>
    <w:rsid w:val="00A04891"/>
    <w:rsid w:val="00A04983"/>
    <w:rsid w:val="00A04D6F"/>
    <w:rsid w:val="00A04D77"/>
    <w:rsid w:val="00A05BC1"/>
    <w:rsid w:val="00A05C5E"/>
    <w:rsid w:val="00A060B4"/>
    <w:rsid w:val="00A07269"/>
    <w:rsid w:val="00A0753F"/>
    <w:rsid w:val="00A078E1"/>
    <w:rsid w:val="00A10FFD"/>
    <w:rsid w:val="00A11347"/>
    <w:rsid w:val="00A11818"/>
    <w:rsid w:val="00A11828"/>
    <w:rsid w:val="00A124EA"/>
    <w:rsid w:val="00A12FFA"/>
    <w:rsid w:val="00A13017"/>
    <w:rsid w:val="00A133B9"/>
    <w:rsid w:val="00A138D2"/>
    <w:rsid w:val="00A13D35"/>
    <w:rsid w:val="00A14240"/>
    <w:rsid w:val="00A14EC3"/>
    <w:rsid w:val="00A16140"/>
    <w:rsid w:val="00A169AB"/>
    <w:rsid w:val="00A16A67"/>
    <w:rsid w:val="00A1702C"/>
    <w:rsid w:val="00A20209"/>
    <w:rsid w:val="00A212DC"/>
    <w:rsid w:val="00A21505"/>
    <w:rsid w:val="00A2268E"/>
    <w:rsid w:val="00A229C8"/>
    <w:rsid w:val="00A22B4F"/>
    <w:rsid w:val="00A22C76"/>
    <w:rsid w:val="00A23376"/>
    <w:rsid w:val="00A2375D"/>
    <w:rsid w:val="00A240F9"/>
    <w:rsid w:val="00A24BAE"/>
    <w:rsid w:val="00A24E02"/>
    <w:rsid w:val="00A24FFF"/>
    <w:rsid w:val="00A259F2"/>
    <w:rsid w:val="00A25A18"/>
    <w:rsid w:val="00A25E1D"/>
    <w:rsid w:val="00A26763"/>
    <w:rsid w:val="00A2791F"/>
    <w:rsid w:val="00A27A5B"/>
    <w:rsid w:val="00A30CFA"/>
    <w:rsid w:val="00A30DE3"/>
    <w:rsid w:val="00A30E48"/>
    <w:rsid w:val="00A310E6"/>
    <w:rsid w:val="00A314E2"/>
    <w:rsid w:val="00A31751"/>
    <w:rsid w:val="00A31DAA"/>
    <w:rsid w:val="00A31DB1"/>
    <w:rsid w:val="00A32408"/>
    <w:rsid w:val="00A32DAC"/>
    <w:rsid w:val="00A32EAF"/>
    <w:rsid w:val="00A3336C"/>
    <w:rsid w:val="00A3377B"/>
    <w:rsid w:val="00A3389A"/>
    <w:rsid w:val="00A34032"/>
    <w:rsid w:val="00A3554B"/>
    <w:rsid w:val="00A35A9E"/>
    <w:rsid w:val="00A35DA3"/>
    <w:rsid w:val="00A361EB"/>
    <w:rsid w:val="00A36552"/>
    <w:rsid w:val="00A36A12"/>
    <w:rsid w:val="00A370A2"/>
    <w:rsid w:val="00A37180"/>
    <w:rsid w:val="00A37D62"/>
    <w:rsid w:val="00A37E71"/>
    <w:rsid w:val="00A40F76"/>
    <w:rsid w:val="00A41DEF"/>
    <w:rsid w:val="00A42200"/>
    <w:rsid w:val="00A42224"/>
    <w:rsid w:val="00A4244D"/>
    <w:rsid w:val="00A42FF0"/>
    <w:rsid w:val="00A434F9"/>
    <w:rsid w:val="00A4355C"/>
    <w:rsid w:val="00A43FAB"/>
    <w:rsid w:val="00A4407D"/>
    <w:rsid w:val="00A44FEE"/>
    <w:rsid w:val="00A45B14"/>
    <w:rsid w:val="00A46476"/>
    <w:rsid w:val="00A46FEB"/>
    <w:rsid w:val="00A47AB3"/>
    <w:rsid w:val="00A47D76"/>
    <w:rsid w:val="00A47DA0"/>
    <w:rsid w:val="00A51559"/>
    <w:rsid w:val="00A5175E"/>
    <w:rsid w:val="00A51E19"/>
    <w:rsid w:val="00A52816"/>
    <w:rsid w:val="00A52821"/>
    <w:rsid w:val="00A535A0"/>
    <w:rsid w:val="00A535B9"/>
    <w:rsid w:val="00A535FD"/>
    <w:rsid w:val="00A53D1B"/>
    <w:rsid w:val="00A53F6A"/>
    <w:rsid w:val="00A54639"/>
    <w:rsid w:val="00A55473"/>
    <w:rsid w:val="00A55AAA"/>
    <w:rsid w:val="00A55D93"/>
    <w:rsid w:val="00A55FCC"/>
    <w:rsid w:val="00A56191"/>
    <w:rsid w:val="00A5639A"/>
    <w:rsid w:val="00A565CB"/>
    <w:rsid w:val="00A57E50"/>
    <w:rsid w:val="00A600DE"/>
    <w:rsid w:val="00A6011F"/>
    <w:rsid w:val="00A6012E"/>
    <w:rsid w:val="00A60427"/>
    <w:rsid w:val="00A62447"/>
    <w:rsid w:val="00A62FD1"/>
    <w:rsid w:val="00A637C7"/>
    <w:rsid w:val="00A63AB7"/>
    <w:rsid w:val="00A63AC4"/>
    <w:rsid w:val="00A63C00"/>
    <w:rsid w:val="00A6472E"/>
    <w:rsid w:val="00A64797"/>
    <w:rsid w:val="00A6486B"/>
    <w:rsid w:val="00A64947"/>
    <w:rsid w:val="00A64CF5"/>
    <w:rsid w:val="00A64D3A"/>
    <w:rsid w:val="00A652DC"/>
    <w:rsid w:val="00A65FBF"/>
    <w:rsid w:val="00A6617F"/>
    <w:rsid w:val="00A66451"/>
    <w:rsid w:val="00A665F3"/>
    <w:rsid w:val="00A70941"/>
    <w:rsid w:val="00A7095D"/>
    <w:rsid w:val="00A71AF4"/>
    <w:rsid w:val="00A71C91"/>
    <w:rsid w:val="00A71F83"/>
    <w:rsid w:val="00A72195"/>
    <w:rsid w:val="00A72AC2"/>
    <w:rsid w:val="00A72AC5"/>
    <w:rsid w:val="00A72ADA"/>
    <w:rsid w:val="00A72B5C"/>
    <w:rsid w:val="00A72B9E"/>
    <w:rsid w:val="00A730BB"/>
    <w:rsid w:val="00A73BA9"/>
    <w:rsid w:val="00A75D6B"/>
    <w:rsid w:val="00A75E58"/>
    <w:rsid w:val="00A7629D"/>
    <w:rsid w:val="00A76791"/>
    <w:rsid w:val="00A77162"/>
    <w:rsid w:val="00A7755F"/>
    <w:rsid w:val="00A77684"/>
    <w:rsid w:val="00A7768C"/>
    <w:rsid w:val="00A77BFF"/>
    <w:rsid w:val="00A8019A"/>
    <w:rsid w:val="00A80989"/>
    <w:rsid w:val="00A80B24"/>
    <w:rsid w:val="00A8174A"/>
    <w:rsid w:val="00A817B4"/>
    <w:rsid w:val="00A81C50"/>
    <w:rsid w:val="00A81CEE"/>
    <w:rsid w:val="00A829FF"/>
    <w:rsid w:val="00A82CC5"/>
    <w:rsid w:val="00A83F23"/>
    <w:rsid w:val="00A84092"/>
    <w:rsid w:val="00A84123"/>
    <w:rsid w:val="00A84AC1"/>
    <w:rsid w:val="00A85038"/>
    <w:rsid w:val="00A8667A"/>
    <w:rsid w:val="00A866D7"/>
    <w:rsid w:val="00A86746"/>
    <w:rsid w:val="00A86B87"/>
    <w:rsid w:val="00A86EF7"/>
    <w:rsid w:val="00A87385"/>
    <w:rsid w:val="00A875F9"/>
    <w:rsid w:val="00A8764D"/>
    <w:rsid w:val="00A87F94"/>
    <w:rsid w:val="00A9001C"/>
    <w:rsid w:val="00A905FF"/>
    <w:rsid w:val="00A9065C"/>
    <w:rsid w:val="00A91D88"/>
    <w:rsid w:val="00A931EB"/>
    <w:rsid w:val="00A9402E"/>
    <w:rsid w:val="00A94EA6"/>
    <w:rsid w:val="00A95550"/>
    <w:rsid w:val="00A959F8"/>
    <w:rsid w:val="00A960B9"/>
    <w:rsid w:val="00A965BE"/>
    <w:rsid w:val="00A965FA"/>
    <w:rsid w:val="00A968D3"/>
    <w:rsid w:val="00A973CA"/>
    <w:rsid w:val="00A97989"/>
    <w:rsid w:val="00A9798E"/>
    <w:rsid w:val="00AA00EE"/>
    <w:rsid w:val="00AA0169"/>
    <w:rsid w:val="00AA01A4"/>
    <w:rsid w:val="00AA068D"/>
    <w:rsid w:val="00AA09D2"/>
    <w:rsid w:val="00AA1CBC"/>
    <w:rsid w:val="00AA1F67"/>
    <w:rsid w:val="00AA2C41"/>
    <w:rsid w:val="00AA3707"/>
    <w:rsid w:val="00AA3B7E"/>
    <w:rsid w:val="00AA3CAD"/>
    <w:rsid w:val="00AA3E72"/>
    <w:rsid w:val="00AA4317"/>
    <w:rsid w:val="00AA47DE"/>
    <w:rsid w:val="00AA4847"/>
    <w:rsid w:val="00AA4F90"/>
    <w:rsid w:val="00AA557B"/>
    <w:rsid w:val="00AA5AC3"/>
    <w:rsid w:val="00AA5BE8"/>
    <w:rsid w:val="00AA690F"/>
    <w:rsid w:val="00AA7010"/>
    <w:rsid w:val="00AA7724"/>
    <w:rsid w:val="00AA77F5"/>
    <w:rsid w:val="00AA79D5"/>
    <w:rsid w:val="00AA79D8"/>
    <w:rsid w:val="00AA7F87"/>
    <w:rsid w:val="00AB075E"/>
    <w:rsid w:val="00AB0AAD"/>
    <w:rsid w:val="00AB1079"/>
    <w:rsid w:val="00AB1658"/>
    <w:rsid w:val="00AB18BB"/>
    <w:rsid w:val="00AB18D9"/>
    <w:rsid w:val="00AB1A0E"/>
    <w:rsid w:val="00AB2419"/>
    <w:rsid w:val="00AB2E3D"/>
    <w:rsid w:val="00AB2F55"/>
    <w:rsid w:val="00AB3F74"/>
    <w:rsid w:val="00AB4003"/>
    <w:rsid w:val="00AB4047"/>
    <w:rsid w:val="00AB4065"/>
    <w:rsid w:val="00AB478A"/>
    <w:rsid w:val="00AB4F00"/>
    <w:rsid w:val="00AB66BB"/>
    <w:rsid w:val="00AB67AC"/>
    <w:rsid w:val="00AB7318"/>
    <w:rsid w:val="00AC0C0C"/>
    <w:rsid w:val="00AC12B4"/>
    <w:rsid w:val="00AC19D9"/>
    <w:rsid w:val="00AC1DF5"/>
    <w:rsid w:val="00AC1F08"/>
    <w:rsid w:val="00AC2A67"/>
    <w:rsid w:val="00AC30CA"/>
    <w:rsid w:val="00AC36B0"/>
    <w:rsid w:val="00AC3EC8"/>
    <w:rsid w:val="00AC4899"/>
    <w:rsid w:val="00AC5E9F"/>
    <w:rsid w:val="00AC65D0"/>
    <w:rsid w:val="00AC66BC"/>
    <w:rsid w:val="00AC6BCF"/>
    <w:rsid w:val="00AD01FB"/>
    <w:rsid w:val="00AD0C06"/>
    <w:rsid w:val="00AD1969"/>
    <w:rsid w:val="00AD1E19"/>
    <w:rsid w:val="00AD20C2"/>
    <w:rsid w:val="00AD217F"/>
    <w:rsid w:val="00AD2511"/>
    <w:rsid w:val="00AD25C4"/>
    <w:rsid w:val="00AD3C86"/>
    <w:rsid w:val="00AD40C4"/>
    <w:rsid w:val="00AD4D69"/>
    <w:rsid w:val="00AD4E2F"/>
    <w:rsid w:val="00AD5602"/>
    <w:rsid w:val="00AD56C3"/>
    <w:rsid w:val="00AD63E0"/>
    <w:rsid w:val="00AD76EF"/>
    <w:rsid w:val="00AE0165"/>
    <w:rsid w:val="00AE021C"/>
    <w:rsid w:val="00AE03E0"/>
    <w:rsid w:val="00AE0772"/>
    <w:rsid w:val="00AE09E3"/>
    <w:rsid w:val="00AE1A1F"/>
    <w:rsid w:val="00AE1B16"/>
    <w:rsid w:val="00AE2044"/>
    <w:rsid w:val="00AE24AE"/>
    <w:rsid w:val="00AE2CA2"/>
    <w:rsid w:val="00AE31F3"/>
    <w:rsid w:val="00AE3811"/>
    <w:rsid w:val="00AE3B92"/>
    <w:rsid w:val="00AE4041"/>
    <w:rsid w:val="00AE529C"/>
    <w:rsid w:val="00AE550C"/>
    <w:rsid w:val="00AE5AD3"/>
    <w:rsid w:val="00AE63E7"/>
    <w:rsid w:val="00AE66B3"/>
    <w:rsid w:val="00AE6AD6"/>
    <w:rsid w:val="00AE73B8"/>
    <w:rsid w:val="00AE7F5F"/>
    <w:rsid w:val="00AF07EE"/>
    <w:rsid w:val="00AF0AE9"/>
    <w:rsid w:val="00AF19C7"/>
    <w:rsid w:val="00AF2140"/>
    <w:rsid w:val="00AF45B0"/>
    <w:rsid w:val="00AF4EF7"/>
    <w:rsid w:val="00AF5E29"/>
    <w:rsid w:val="00AF7739"/>
    <w:rsid w:val="00B003D9"/>
    <w:rsid w:val="00B00F01"/>
    <w:rsid w:val="00B0115C"/>
    <w:rsid w:val="00B0130B"/>
    <w:rsid w:val="00B01AD9"/>
    <w:rsid w:val="00B020AE"/>
    <w:rsid w:val="00B021D7"/>
    <w:rsid w:val="00B02390"/>
    <w:rsid w:val="00B02B1B"/>
    <w:rsid w:val="00B03244"/>
    <w:rsid w:val="00B04622"/>
    <w:rsid w:val="00B0483D"/>
    <w:rsid w:val="00B05BDF"/>
    <w:rsid w:val="00B05EC2"/>
    <w:rsid w:val="00B10D01"/>
    <w:rsid w:val="00B11010"/>
    <w:rsid w:val="00B11129"/>
    <w:rsid w:val="00B1135C"/>
    <w:rsid w:val="00B122A8"/>
    <w:rsid w:val="00B12757"/>
    <w:rsid w:val="00B12A16"/>
    <w:rsid w:val="00B12A30"/>
    <w:rsid w:val="00B13218"/>
    <w:rsid w:val="00B13625"/>
    <w:rsid w:val="00B13C6E"/>
    <w:rsid w:val="00B13E64"/>
    <w:rsid w:val="00B13FEF"/>
    <w:rsid w:val="00B150A8"/>
    <w:rsid w:val="00B1543C"/>
    <w:rsid w:val="00B15730"/>
    <w:rsid w:val="00B17058"/>
    <w:rsid w:val="00B171AF"/>
    <w:rsid w:val="00B1783F"/>
    <w:rsid w:val="00B17ED5"/>
    <w:rsid w:val="00B20E0A"/>
    <w:rsid w:val="00B210F0"/>
    <w:rsid w:val="00B215D5"/>
    <w:rsid w:val="00B217B4"/>
    <w:rsid w:val="00B218B2"/>
    <w:rsid w:val="00B21A30"/>
    <w:rsid w:val="00B222AD"/>
    <w:rsid w:val="00B22F5D"/>
    <w:rsid w:val="00B23632"/>
    <w:rsid w:val="00B23F5A"/>
    <w:rsid w:val="00B24666"/>
    <w:rsid w:val="00B24AC1"/>
    <w:rsid w:val="00B25023"/>
    <w:rsid w:val="00B2505B"/>
    <w:rsid w:val="00B25468"/>
    <w:rsid w:val="00B2560F"/>
    <w:rsid w:val="00B257FB"/>
    <w:rsid w:val="00B26538"/>
    <w:rsid w:val="00B26A5B"/>
    <w:rsid w:val="00B27040"/>
    <w:rsid w:val="00B27F33"/>
    <w:rsid w:val="00B30815"/>
    <w:rsid w:val="00B310F2"/>
    <w:rsid w:val="00B312B1"/>
    <w:rsid w:val="00B314CC"/>
    <w:rsid w:val="00B31665"/>
    <w:rsid w:val="00B32A11"/>
    <w:rsid w:val="00B32FAD"/>
    <w:rsid w:val="00B3306C"/>
    <w:rsid w:val="00B33C65"/>
    <w:rsid w:val="00B33E91"/>
    <w:rsid w:val="00B33EBE"/>
    <w:rsid w:val="00B3411F"/>
    <w:rsid w:val="00B349A4"/>
    <w:rsid w:val="00B34B1C"/>
    <w:rsid w:val="00B34BE4"/>
    <w:rsid w:val="00B34C1D"/>
    <w:rsid w:val="00B35182"/>
    <w:rsid w:val="00B35644"/>
    <w:rsid w:val="00B363BE"/>
    <w:rsid w:val="00B367F6"/>
    <w:rsid w:val="00B36F9A"/>
    <w:rsid w:val="00B37C98"/>
    <w:rsid w:val="00B40093"/>
    <w:rsid w:val="00B40768"/>
    <w:rsid w:val="00B409E4"/>
    <w:rsid w:val="00B42402"/>
    <w:rsid w:val="00B42AC8"/>
    <w:rsid w:val="00B43166"/>
    <w:rsid w:val="00B43352"/>
    <w:rsid w:val="00B43CCA"/>
    <w:rsid w:val="00B44597"/>
    <w:rsid w:val="00B44BAD"/>
    <w:rsid w:val="00B44E6E"/>
    <w:rsid w:val="00B44FEC"/>
    <w:rsid w:val="00B455CF"/>
    <w:rsid w:val="00B465AB"/>
    <w:rsid w:val="00B47084"/>
    <w:rsid w:val="00B4744F"/>
    <w:rsid w:val="00B47BF4"/>
    <w:rsid w:val="00B47D28"/>
    <w:rsid w:val="00B51384"/>
    <w:rsid w:val="00B51448"/>
    <w:rsid w:val="00B517A5"/>
    <w:rsid w:val="00B51F3F"/>
    <w:rsid w:val="00B527B7"/>
    <w:rsid w:val="00B52E86"/>
    <w:rsid w:val="00B539F0"/>
    <w:rsid w:val="00B53B75"/>
    <w:rsid w:val="00B53C25"/>
    <w:rsid w:val="00B53C99"/>
    <w:rsid w:val="00B53E48"/>
    <w:rsid w:val="00B541C2"/>
    <w:rsid w:val="00B54745"/>
    <w:rsid w:val="00B548E3"/>
    <w:rsid w:val="00B549CC"/>
    <w:rsid w:val="00B55303"/>
    <w:rsid w:val="00B5583A"/>
    <w:rsid w:val="00B55C32"/>
    <w:rsid w:val="00B55F3D"/>
    <w:rsid w:val="00B56025"/>
    <w:rsid w:val="00B5657D"/>
    <w:rsid w:val="00B60D0B"/>
    <w:rsid w:val="00B60F31"/>
    <w:rsid w:val="00B62031"/>
    <w:rsid w:val="00B62A21"/>
    <w:rsid w:val="00B632E1"/>
    <w:rsid w:val="00B637A9"/>
    <w:rsid w:val="00B63FD0"/>
    <w:rsid w:val="00B64649"/>
    <w:rsid w:val="00B64660"/>
    <w:rsid w:val="00B6493E"/>
    <w:rsid w:val="00B649D4"/>
    <w:rsid w:val="00B64AA8"/>
    <w:rsid w:val="00B64FBF"/>
    <w:rsid w:val="00B659DA"/>
    <w:rsid w:val="00B66343"/>
    <w:rsid w:val="00B66842"/>
    <w:rsid w:val="00B67031"/>
    <w:rsid w:val="00B678E0"/>
    <w:rsid w:val="00B67B01"/>
    <w:rsid w:val="00B7185B"/>
    <w:rsid w:val="00B718D4"/>
    <w:rsid w:val="00B7264E"/>
    <w:rsid w:val="00B73ACE"/>
    <w:rsid w:val="00B73EB0"/>
    <w:rsid w:val="00B75096"/>
    <w:rsid w:val="00B75A24"/>
    <w:rsid w:val="00B761AA"/>
    <w:rsid w:val="00B771ED"/>
    <w:rsid w:val="00B80A44"/>
    <w:rsid w:val="00B8181C"/>
    <w:rsid w:val="00B8211D"/>
    <w:rsid w:val="00B82343"/>
    <w:rsid w:val="00B82547"/>
    <w:rsid w:val="00B827EF"/>
    <w:rsid w:val="00B82A84"/>
    <w:rsid w:val="00B82AA1"/>
    <w:rsid w:val="00B82BB6"/>
    <w:rsid w:val="00B82DAF"/>
    <w:rsid w:val="00B82F22"/>
    <w:rsid w:val="00B837A0"/>
    <w:rsid w:val="00B837E8"/>
    <w:rsid w:val="00B83865"/>
    <w:rsid w:val="00B83BDB"/>
    <w:rsid w:val="00B83F00"/>
    <w:rsid w:val="00B843B8"/>
    <w:rsid w:val="00B847E8"/>
    <w:rsid w:val="00B84D8D"/>
    <w:rsid w:val="00B8552C"/>
    <w:rsid w:val="00B856E3"/>
    <w:rsid w:val="00B85BB2"/>
    <w:rsid w:val="00B87621"/>
    <w:rsid w:val="00B9003E"/>
    <w:rsid w:val="00B904C2"/>
    <w:rsid w:val="00B90BC9"/>
    <w:rsid w:val="00B90E2E"/>
    <w:rsid w:val="00B91CC2"/>
    <w:rsid w:val="00B91EC0"/>
    <w:rsid w:val="00B9279C"/>
    <w:rsid w:val="00B931BB"/>
    <w:rsid w:val="00B94013"/>
    <w:rsid w:val="00B944FB"/>
    <w:rsid w:val="00B946F3"/>
    <w:rsid w:val="00B94EF8"/>
    <w:rsid w:val="00B955EC"/>
    <w:rsid w:val="00B95FE9"/>
    <w:rsid w:val="00B961E8"/>
    <w:rsid w:val="00B97F79"/>
    <w:rsid w:val="00BA01BC"/>
    <w:rsid w:val="00BA04E0"/>
    <w:rsid w:val="00BA0582"/>
    <w:rsid w:val="00BA0BF9"/>
    <w:rsid w:val="00BA0FB7"/>
    <w:rsid w:val="00BA151F"/>
    <w:rsid w:val="00BA16C0"/>
    <w:rsid w:val="00BA1AB2"/>
    <w:rsid w:val="00BA26C2"/>
    <w:rsid w:val="00BA28A6"/>
    <w:rsid w:val="00BA295C"/>
    <w:rsid w:val="00BA36AA"/>
    <w:rsid w:val="00BA3899"/>
    <w:rsid w:val="00BA3AF2"/>
    <w:rsid w:val="00BA478D"/>
    <w:rsid w:val="00BA4EEE"/>
    <w:rsid w:val="00BA5476"/>
    <w:rsid w:val="00BA5926"/>
    <w:rsid w:val="00BA5F8A"/>
    <w:rsid w:val="00BA68DB"/>
    <w:rsid w:val="00BA6C6B"/>
    <w:rsid w:val="00BA707B"/>
    <w:rsid w:val="00BA7377"/>
    <w:rsid w:val="00BA7E56"/>
    <w:rsid w:val="00BB03E1"/>
    <w:rsid w:val="00BB0700"/>
    <w:rsid w:val="00BB0E7F"/>
    <w:rsid w:val="00BB1F5C"/>
    <w:rsid w:val="00BB3A67"/>
    <w:rsid w:val="00BB3D45"/>
    <w:rsid w:val="00BB4008"/>
    <w:rsid w:val="00BB4988"/>
    <w:rsid w:val="00BB49CA"/>
    <w:rsid w:val="00BB5E7C"/>
    <w:rsid w:val="00BB6E54"/>
    <w:rsid w:val="00BB7C20"/>
    <w:rsid w:val="00BB7CEE"/>
    <w:rsid w:val="00BC0D0E"/>
    <w:rsid w:val="00BC1129"/>
    <w:rsid w:val="00BC327E"/>
    <w:rsid w:val="00BC35A5"/>
    <w:rsid w:val="00BC36B3"/>
    <w:rsid w:val="00BC36BE"/>
    <w:rsid w:val="00BC4326"/>
    <w:rsid w:val="00BC43C0"/>
    <w:rsid w:val="00BC4466"/>
    <w:rsid w:val="00BC57CC"/>
    <w:rsid w:val="00BC5A44"/>
    <w:rsid w:val="00BC6A85"/>
    <w:rsid w:val="00BC6F43"/>
    <w:rsid w:val="00BD07C3"/>
    <w:rsid w:val="00BD0BD4"/>
    <w:rsid w:val="00BD2F72"/>
    <w:rsid w:val="00BD34DB"/>
    <w:rsid w:val="00BD3A62"/>
    <w:rsid w:val="00BD3A8D"/>
    <w:rsid w:val="00BD4052"/>
    <w:rsid w:val="00BD4436"/>
    <w:rsid w:val="00BD5556"/>
    <w:rsid w:val="00BD6D5A"/>
    <w:rsid w:val="00BD7616"/>
    <w:rsid w:val="00BD7715"/>
    <w:rsid w:val="00BD7820"/>
    <w:rsid w:val="00BD79BE"/>
    <w:rsid w:val="00BD7A9F"/>
    <w:rsid w:val="00BD7B59"/>
    <w:rsid w:val="00BE0EAC"/>
    <w:rsid w:val="00BE103D"/>
    <w:rsid w:val="00BE19B0"/>
    <w:rsid w:val="00BE2086"/>
    <w:rsid w:val="00BE23B2"/>
    <w:rsid w:val="00BE25B1"/>
    <w:rsid w:val="00BE2DE5"/>
    <w:rsid w:val="00BE5749"/>
    <w:rsid w:val="00BE5922"/>
    <w:rsid w:val="00BE5D9E"/>
    <w:rsid w:val="00BE6757"/>
    <w:rsid w:val="00BE6A85"/>
    <w:rsid w:val="00BE7362"/>
    <w:rsid w:val="00BE7573"/>
    <w:rsid w:val="00BF0907"/>
    <w:rsid w:val="00BF0B6D"/>
    <w:rsid w:val="00BF0EE6"/>
    <w:rsid w:val="00BF1C92"/>
    <w:rsid w:val="00BF207F"/>
    <w:rsid w:val="00BF239A"/>
    <w:rsid w:val="00BF2678"/>
    <w:rsid w:val="00BF2D1A"/>
    <w:rsid w:val="00BF33D4"/>
    <w:rsid w:val="00BF396E"/>
    <w:rsid w:val="00BF4C26"/>
    <w:rsid w:val="00BF579C"/>
    <w:rsid w:val="00BF5C0B"/>
    <w:rsid w:val="00BF62C9"/>
    <w:rsid w:val="00BF6481"/>
    <w:rsid w:val="00BF676B"/>
    <w:rsid w:val="00BF6FBC"/>
    <w:rsid w:val="00BF7DFC"/>
    <w:rsid w:val="00BF7F14"/>
    <w:rsid w:val="00C00937"/>
    <w:rsid w:val="00C00978"/>
    <w:rsid w:val="00C0105B"/>
    <w:rsid w:val="00C010AF"/>
    <w:rsid w:val="00C015F8"/>
    <w:rsid w:val="00C03A44"/>
    <w:rsid w:val="00C04346"/>
    <w:rsid w:val="00C0437D"/>
    <w:rsid w:val="00C04603"/>
    <w:rsid w:val="00C04760"/>
    <w:rsid w:val="00C06D8D"/>
    <w:rsid w:val="00C071A3"/>
    <w:rsid w:val="00C073F7"/>
    <w:rsid w:val="00C07B38"/>
    <w:rsid w:val="00C10265"/>
    <w:rsid w:val="00C11C3C"/>
    <w:rsid w:val="00C120C7"/>
    <w:rsid w:val="00C12249"/>
    <w:rsid w:val="00C12AC6"/>
    <w:rsid w:val="00C12D57"/>
    <w:rsid w:val="00C14798"/>
    <w:rsid w:val="00C14ABF"/>
    <w:rsid w:val="00C15432"/>
    <w:rsid w:val="00C15D8A"/>
    <w:rsid w:val="00C16295"/>
    <w:rsid w:val="00C16CC6"/>
    <w:rsid w:val="00C16FCA"/>
    <w:rsid w:val="00C173E6"/>
    <w:rsid w:val="00C200A6"/>
    <w:rsid w:val="00C2048C"/>
    <w:rsid w:val="00C204E2"/>
    <w:rsid w:val="00C20629"/>
    <w:rsid w:val="00C207A5"/>
    <w:rsid w:val="00C20DA0"/>
    <w:rsid w:val="00C20EAA"/>
    <w:rsid w:val="00C21AA9"/>
    <w:rsid w:val="00C21D12"/>
    <w:rsid w:val="00C21EA3"/>
    <w:rsid w:val="00C22991"/>
    <w:rsid w:val="00C22A20"/>
    <w:rsid w:val="00C22DD6"/>
    <w:rsid w:val="00C238D6"/>
    <w:rsid w:val="00C23B20"/>
    <w:rsid w:val="00C23E74"/>
    <w:rsid w:val="00C23FB4"/>
    <w:rsid w:val="00C24427"/>
    <w:rsid w:val="00C24534"/>
    <w:rsid w:val="00C246BC"/>
    <w:rsid w:val="00C248D8"/>
    <w:rsid w:val="00C251F3"/>
    <w:rsid w:val="00C25BA7"/>
    <w:rsid w:val="00C2718E"/>
    <w:rsid w:val="00C27AC6"/>
    <w:rsid w:val="00C27B1F"/>
    <w:rsid w:val="00C3075C"/>
    <w:rsid w:val="00C31197"/>
    <w:rsid w:val="00C3184D"/>
    <w:rsid w:val="00C31930"/>
    <w:rsid w:val="00C31985"/>
    <w:rsid w:val="00C325B6"/>
    <w:rsid w:val="00C328AA"/>
    <w:rsid w:val="00C32A9A"/>
    <w:rsid w:val="00C331C5"/>
    <w:rsid w:val="00C33712"/>
    <w:rsid w:val="00C33E96"/>
    <w:rsid w:val="00C34623"/>
    <w:rsid w:val="00C3493E"/>
    <w:rsid w:val="00C34D9C"/>
    <w:rsid w:val="00C35192"/>
    <w:rsid w:val="00C35C81"/>
    <w:rsid w:val="00C363FD"/>
    <w:rsid w:val="00C36816"/>
    <w:rsid w:val="00C3697F"/>
    <w:rsid w:val="00C372DE"/>
    <w:rsid w:val="00C37C51"/>
    <w:rsid w:val="00C4059E"/>
    <w:rsid w:val="00C40DF8"/>
    <w:rsid w:val="00C41DF1"/>
    <w:rsid w:val="00C45173"/>
    <w:rsid w:val="00C47655"/>
    <w:rsid w:val="00C4798B"/>
    <w:rsid w:val="00C50FDC"/>
    <w:rsid w:val="00C512E3"/>
    <w:rsid w:val="00C5144E"/>
    <w:rsid w:val="00C5144F"/>
    <w:rsid w:val="00C5248C"/>
    <w:rsid w:val="00C527F5"/>
    <w:rsid w:val="00C529D5"/>
    <w:rsid w:val="00C53A08"/>
    <w:rsid w:val="00C53B26"/>
    <w:rsid w:val="00C53EC1"/>
    <w:rsid w:val="00C54184"/>
    <w:rsid w:val="00C54200"/>
    <w:rsid w:val="00C54BCB"/>
    <w:rsid w:val="00C5511E"/>
    <w:rsid w:val="00C551CE"/>
    <w:rsid w:val="00C56B4D"/>
    <w:rsid w:val="00C5795F"/>
    <w:rsid w:val="00C57B03"/>
    <w:rsid w:val="00C60472"/>
    <w:rsid w:val="00C60E85"/>
    <w:rsid w:val="00C61C64"/>
    <w:rsid w:val="00C631AC"/>
    <w:rsid w:val="00C63320"/>
    <w:rsid w:val="00C644AE"/>
    <w:rsid w:val="00C6567C"/>
    <w:rsid w:val="00C65721"/>
    <w:rsid w:val="00C65894"/>
    <w:rsid w:val="00C67050"/>
    <w:rsid w:val="00C672D9"/>
    <w:rsid w:val="00C67508"/>
    <w:rsid w:val="00C70265"/>
    <w:rsid w:val="00C705CD"/>
    <w:rsid w:val="00C721CC"/>
    <w:rsid w:val="00C72995"/>
    <w:rsid w:val="00C72C22"/>
    <w:rsid w:val="00C72FF4"/>
    <w:rsid w:val="00C737CA"/>
    <w:rsid w:val="00C75D06"/>
    <w:rsid w:val="00C7607F"/>
    <w:rsid w:val="00C7719A"/>
    <w:rsid w:val="00C77657"/>
    <w:rsid w:val="00C7768B"/>
    <w:rsid w:val="00C77878"/>
    <w:rsid w:val="00C77A2E"/>
    <w:rsid w:val="00C80039"/>
    <w:rsid w:val="00C80202"/>
    <w:rsid w:val="00C80E9D"/>
    <w:rsid w:val="00C81DB9"/>
    <w:rsid w:val="00C83277"/>
    <w:rsid w:val="00C838DE"/>
    <w:rsid w:val="00C83C12"/>
    <w:rsid w:val="00C83DFC"/>
    <w:rsid w:val="00C84FAD"/>
    <w:rsid w:val="00C86051"/>
    <w:rsid w:val="00C86316"/>
    <w:rsid w:val="00C867CD"/>
    <w:rsid w:val="00C86DA0"/>
    <w:rsid w:val="00C870B3"/>
    <w:rsid w:val="00C87683"/>
    <w:rsid w:val="00C87B8C"/>
    <w:rsid w:val="00C903F3"/>
    <w:rsid w:val="00C90A06"/>
    <w:rsid w:val="00C92592"/>
    <w:rsid w:val="00C9282F"/>
    <w:rsid w:val="00C92BB8"/>
    <w:rsid w:val="00C948AB"/>
    <w:rsid w:val="00C94A11"/>
    <w:rsid w:val="00C94CE7"/>
    <w:rsid w:val="00C94E35"/>
    <w:rsid w:val="00C95E4F"/>
    <w:rsid w:val="00C97002"/>
    <w:rsid w:val="00C970D7"/>
    <w:rsid w:val="00C975DA"/>
    <w:rsid w:val="00C97C82"/>
    <w:rsid w:val="00CA0458"/>
    <w:rsid w:val="00CA065C"/>
    <w:rsid w:val="00CA096E"/>
    <w:rsid w:val="00CA0E31"/>
    <w:rsid w:val="00CA1A75"/>
    <w:rsid w:val="00CA1AF6"/>
    <w:rsid w:val="00CA1E4D"/>
    <w:rsid w:val="00CA2156"/>
    <w:rsid w:val="00CA220A"/>
    <w:rsid w:val="00CA22E2"/>
    <w:rsid w:val="00CA2FFE"/>
    <w:rsid w:val="00CA31FF"/>
    <w:rsid w:val="00CA3D7F"/>
    <w:rsid w:val="00CA519C"/>
    <w:rsid w:val="00CA589C"/>
    <w:rsid w:val="00CA58CE"/>
    <w:rsid w:val="00CA5DBB"/>
    <w:rsid w:val="00CA624D"/>
    <w:rsid w:val="00CA64BF"/>
    <w:rsid w:val="00CA6FCE"/>
    <w:rsid w:val="00CA7483"/>
    <w:rsid w:val="00CA76E5"/>
    <w:rsid w:val="00CA78B7"/>
    <w:rsid w:val="00CA7918"/>
    <w:rsid w:val="00CA7B01"/>
    <w:rsid w:val="00CA7E68"/>
    <w:rsid w:val="00CA7E96"/>
    <w:rsid w:val="00CB0A37"/>
    <w:rsid w:val="00CB0E7F"/>
    <w:rsid w:val="00CB0F75"/>
    <w:rsid w:val="00CB1298"/>
    <w:rsid w:val="00CB29C0"/>
    <w:rsid w:val="00CB2ADD"/>
    <w:rsid w:val="00CB3339"/>
    <w:rsid w:val="00CB34B8"/>
    <w:rsid w:val="00CB369C"/>
    <w:rsid w:val="00CB36D3"/>
    <w:rsid w:val="00CB3E1C"/>
    <w:rsid w:val="00CB3FFE"/>
    <w:rsid w:val="00CB4027"/>
    <w:rsid w:val="00CB49DA"/>
    <w:rsid w:val="00CB4FF0"/>
    <w:rsid w:val="00CB50A8"/>
    <w:rsid w:val="00CB5105"/>
    <w:rsid w:val="00CB5209"/>
    <w:rsid w:val="00CB5ECE"/>
    <w:rsid w:val="00CB6176"/>
    <w:rsid w:val="00CB6783"/>
    <w:rsid w:val="00CB6A6E"/>
    <w:rsid w:val="00CB6FE0"/>
    <w:rsid w:val="00CB7ED6"/>
    <w:rsid w:val="00CC07C3"/>
    <w:rsid w:val="00CC0ABA"/>
    <w:rsid w:val="00CC1AEA"/>
    <w:rsid w:val="00CC1B06"/>
    <w:rsid w:val="00CC1F16"/>
    <w:rsid w:val="00CC239D"/>
    <w:rsid w:val="00CC2421"/>
    <w:rsid w:val="00CC280F"/>
    <w:rsid w:val="00CC2A78"/>
    <w:rsid w:val="00CC4590"/>
    <w:rsid w:val="00CC46A6"/>
    <w:rsid w:val="00CC5AEA"/>
    <w:rsid w:val="00CC5F5C"/>
    <w:rsid w:val="00CC75F0"/>
    <w:rsid w:val="00CC7923"/>
    <w:rsid w:val="00CD1605"/>
    <w:rsid w:val="00CD1CE7"/>
    <w:rsid w:val="00CD1D43"/>
    <w:rsid w:val="00CD231F"/>
    <w:rsid w:val="00CD2376"/>
    <w:rsid w:val="00CD2560"/>
    <w:rsid w:val="00CD310E"/>
    <w:rsid w:val="00CD41F3"/>
    <w:rsid w:val="00CD4C58"/>
    <w:rsid w:val="00CD4C5B"/>
    <w:rsid w:val="00CD4D58"/>
    <w:rsid w:val="00CD5176"/>
    <w:rsid w:val="00CD5538"/>
    <w:rsid w:val="00CD57FD"/>
    <w:rsid w:val="00CD5C85"/>
    <w:rsid w:val="00CD5D11"/>
    <w:rsid w:val="00CD6D78"/>
    <w:rsid w:val="00CD73C5"/>
    <w:rsid w:val="00CD7578"/>
    <w:rsid w:val="00CD79B6"/>
    <w:rsid w:val="00CE08F9"/>
    <w:rsid w:val="00CE247D"/>
    <w:rsid w:val="00CE3CF1"/>
    <w:rsid w:val="00CE3E2E"/>
    <w:rsid w:val="00CE3E5B"/>
    <w:rsid w:val="00CE3F60"/>
    <w:rsid w:val="00CE43D9"/>
    <w:rsid w:val="00CE467E"/>
    <w:rsid w:val="00CE47AF"/>
    <w:rsid w:val="00CE4838"/>
    <w:rsid w:val="00CE48C7"/>
    <w:rsid w:val="00CE4A4E"/>
    <w:rsid w:val="00CE535A"/>
    <w:rsid w:val="00CE5536"/>
    <w:rsid w:val="00CE5A69"/>
    <w:rsid w:val="00CE5CB5"/>
    <w:rsid w:val="00CE61D9"/>
    <w:rsid w:val="00CE6AE2"/>
    <w:rsid w:val="00CE6DDB"/>
    <w:rsid w:val="00CE79C3"/>
    <w:rsid w:val="00CF00F5"/>
    <w:rsid w:val="00CF07DD"/>
    <w:rsid w:val="00CF0A1D"/>
    <w:rsid w:val="00CF14A1"/>
    <w:rsid w:val="00CF170E"/>
    <w:rsid w:val="00CF31BB"/>
    <w:rsid w:val="00CF3297"/>
    <w:rsid w:val="00CF3733"/>
    <w:rsid w:val="00CF39EA"/>
    <w:rsid w:val="00CF44FD"/>
    <w:rsid w:val="00CF5E23"/>
    <w:rsid w:val="00CF5F32"/>
    <w:rsid w:val="00CF60C5"/>
    <w:rsid w:val="00CF6DD1"/>
    <w:rsid w:val="00D00741"/>
    <w:rsid w:val="00D01EC6"/>
    <w:rsid w:val="00D022FD"/>
    <w:rsid w:val="00D02E98"/>
    <w:rsid w:val="00D02F52"/>
    <w:rsid w:val="00D03724"/>
    <w:rsid w:val="00D04126"/>
    <w:rsid w:val="00D064C3"/>
    <w:rsid w:val="00D073A1"/>
    <w:rsid w:val="00D07484"/>
    <w:rsid w:val="00D0762F"/>
    <w:rsid w:val="00D07E3E"/>
    <w:rsid w:val="00D07F7D"/>
    <w:rsid w:val="00D10569"/>
    <w:rsid w:val="00D1064C"/>
    <w:rsid w:val="00D10E8A"/>
    <w:rsid w:val="00D11D6B"/>
    <w:rsid w:val="00D11FDC"/>
    <w:rsid w:val="00D12955"/>
    <w:rsid w:val="00D13541"/>
    <w:rsid w:val="00D136DA"/>
    <w:rsid w:val="00D13FD9"/>
    <w:rsid w:val="00D1446B"/>
    <w:rsid w:val="00D14526"/>
    <w:rsid w:val="00D145E4"/>
    <w:rsid w:val="00D148A9"/>
    <w:rsid w:val="00D14A31"/>
    <w:rsid w:val="00D14C72"/>
    <w:rsid w:val="00D15C4D"/>
    <w:rsid w:val="00D16100"/>
    <w:rsid w:val="00D16434"/>
    <w:rsid w:val="00D1658F"/>
    <w:rsid w:val="00D167BD"/>
    <w:rsid w:val="00D171AF"/>
    <w:rsid w:val="00D17574"/>
    <w:rsid w:val="00D20179"/>
    <w:rsid w:val="00D20223"/>
    <w:rsid w:val="00D215BE"/>
    <w:rsid w:val="00D21910"/>
    <w:rsid w:val="00D221C1"/>
    <w:rsid w:val="00D222AC"/>
    <w:rsid w:val="00D23206"/>
    <w:rsid w:val="00D23BCC"/>
    <w:rsid w:val="00D242E5"/>
    <w:rsid w:val="00D25715"/>
    <w:rsid w:val="00D25A5F"/>
    <w:rsid w:val="00D25E37"/>
    <w:rsid w:val="00D26BAB"/>
    <w:rsid w:val="00D30BF8"/>
    <w:rsid w:val="00D32BD2"/>
    <w:rsid w:val="00D33395"/>
    <w:rsid w:val="00D33A66"/>
    <w:rsid w:val="00D33D51"/>
    <w:rsid w:val="00D33F95"/>
    <w:rsid w:val="00D3426A"/>
    <w:rsid w:val="00D344A3"/>
    <w:rsid w:val="00D34F8A"/>
    <w:rsid w:val="00D351E8"/>
    <w:rsid w:val="00D3522D"/>
    <w:rsid w:val="00D35384"/>
    <w:rsid w:val="00D36CDA"/>
    <w:rsid w:val="00D36D9F"/>
    <w:rsid w:val="00D37694"/>
    <w:rsid w:val="00D4005C"/>
    <w:rsid w:val="00D40545"/>
    <w:rsid w:val="00D4107A"/>
    <w:rsid w:val="00D41489"/>
    <w:rsid w:val="00D424AA"/>
    <w:rsid w:val="00D425E4"/>
    <w:rsid w:val="00D42FB3"/>
    <w:rsid w:val="00D432FE"/>
    <w:rsid w:val="00D43B13"/>
    <w:rsid w:val="00D444B2"/>
    <w:rsid w:val="00D44A37"/>
    <w:rsid w:val="00D454A6"/>
    <w:rsid w:val="00D45543"/>
    <w:rsid w:val="00D45723"/>
    <w:rsid w:val="00D463CF"/>
    <w:rsid w:val="00D46838"/>
    <w:rsid w:val="00D50017"/>
    <w:rsid w:val="00D50E2F"/>
    <w:rsid w:val="00D51415"/>
    <w:rsid w:val="00D515CC"/>
    <w:rsid w:val="00D51A55"/>
    <w:rsid w:val="00D52C82"/>
    <w:rsid w:val="00D53716"/>
    <w:rsid w:val="00D5373F"/>
    <w:rsid w:val="00D539A5"/>
    <w:rsid w:val="00D541F4"/>
    <w:rsid w:val="00D54D60"/>
    <w:rsid w:val="00D54EB8"/>
    <w:rsid w:val="00D55389"/>
    <w:rsid w:val="00D56143"/>
    <w:rsid w:val="00D56153"/>
    <w:rsid w:val="00D56A68"/>
    <w:rsid w:val="00D56FCF"/>
    <w:rsid w:val="00D57023"/>
    <w:rsid w:val="00D57375"/>
    <w:rsid w:val="00D574F2"/>
    <w:rsid w:val="00D57559"/>
    <w:rsid w:val="00D57685"/>
    <w:rsid w:val="00D57741"/>
    <w:rsid w:val="00D60758"/>
    <w:rsid w:val="00D61765"/>
    <w:rsid w:val="00D61CEF"/>
    <w:rsid w:val="00D61FF3"/>
    <w:rsid w:val="00D621DB"/>
    <w:rsid w:val="00D62D0E"/>
    <w:rsid w:val="00D62E9A"/>
    <w:rsid w:val="00D640DF"/>
    <w:rsid w:val="00D6462F"/>
    <w:rsid w:val="00D64B72"/>
    <w:rsid w:val="00D65BBD"/>
    <w:rsid w:val="00D65FE3"/>
    <w:rsid w:val="00D66270"/>
    <w:rsid w:val="00D71F03"/>
    <w:rsid w:val="00D728A3"/>
    <w:rsid w:val="00D733FF"/>
    <w:rsid w:val="00D73797"/>
    <w:rsid w:val="00D74206"/>
    <w:rsid w:val="00D74490"/>
    <w:rsid w:val="00D744C0"/>
    <w:rsid w:val="00D74CB5"/>
    <w:rsid w:val="00D74D0A"/>
    <w:rsid w:val="00D756E7"/>
    <w:rsid w:val="00D756F9"/>
    <w:rsid w:val="00D7598E"/>
    <w:rsid w:val="00D75A3D"/>
    <w:rsid w:val="00D760BE"/>
    <w:rsid w:val="00D76625"/>
    <w:rsid w:val="00D76A48"/>
    <w:rsid w:val="00D77203"/>
    <w:rsid w:val="00D77570"/>
    <w:rsid w:val="00D77766"/>
    <w:rsid w:val="00D777C6"/>
    <w:rsid w:val="00D809B3"/>
    <w:rsid w:val="00D8179E"/>
    <w:rsid w:val="00D822FD"/>
    <w:rsid w:val="00D82C47"/>
    <w:rsid w:val="00D82F4C"/>
    <w:rsid w:val="00D832A3"/>
    <w:rsid w:val="00D83933"/>
    <w:rsid w:val="00D84084"/>
    <w:rsid w:val="00D8424F"/>
    <w:rsid w:val="00D84657"/>
    <w:rsid w:val="00D8467C"/>
    <w:rsid w:val="00D849E9"/>
    <w:rsid w:val="00D84E98"/>
    <w:rsid w:val="00D8534A"/>
    <w:rsid w:val="00D858B4"/>
    <w:rsid w:val="00D85A69"/>
    <w:rsid w:val="00D85D3F"/>
    <w:rsid w:val="00D85DC8"/>
    <w:rsid w:val="00D85EA8"/>
    <w:rsid w:val="00D8607B"/>
    <w:rsid w:val="00D86F64"/>
    <w:rsid w:val="00D86FEC"/>
    <w:rsid w:val="00D86FFA"/>
    <w:rsid w:val="00D87844"/>
    <w:rsid w:val="00D87C8B"/>
    <w:rsid w:val="00D90380"/>
    <w:rsid w:val="00D90D11"/>
    <w:rsid w:val="00D91947"/>
    <w:rsid w:val="00D91D0B"/>
    <w:rsid w:val="00D92166"/>
    <w:rsid w:val="00D92CE3"/>
    <w:rsid w:val="00D94182"/>
    <w:rsid w:val="00D94504"/>
    <w:rsid w:val="00D9461E"/>
    <w:rsid w:val="00D94829"/>
    <w:rsid w:val="00D94CD8"/>
    <w:rsid w:val="00D94D5A"/>
    <w:rsid w:val="00D94FDF"/>
    <w:rsid w:val="00D959EC"/>
    <w:rsid w:val="00D95A07"/>
    <w:rsid w:val="00D96472"/>
    <w:rsid w:val="00D97990"/>
    <w:rsid w:val="00D97E0F"/>
    <w:rsid w:val="00D97FA2"/>
    <w:rsid w:val="00D97FBC"/>
    <w:rsid w:val="00DA0234"/>
    <w:rsid w:val="00DA0303"/>
    <w:rsid w:val="00DA0633"/>
    <w:rsid w:val="00DA0B0B"/>
    <w:rsid w:val="00DA1107"/>
    <w:rsid w:val="00DA13CB"/>
    <w:rsid w:val="00DA175E"/>
    <w:rsid w:val="00DA17B6"/>
    <w:rsid w:val="00DA1B79"/>
    <w:rsid w:val="00DA20A1"/>
    <w:rsid w:val="00DA22B5"/>
    <w:rsid w:val="00DA2A29"/>
    <w:rsid w:val="00DA2B1B"/>
    <w:rsid w:val="00DA31E9"/>
    <w:rsid w:val="00DA335F"/>
    <w:rsid w:val="00DA35B7"/>
    <w:rsid w:val="00DA3BDE"/>
    <w:rsid w:val="00DA4860"/>
    <w:rsid w:val="00DA5002"/>
    <w:rsid w:val="00DA54A2"/>
    <w:rsid w:val="00DA5A12"/>
    <w:rsid w:val="00DA5A75"/>
    <w:rsid w:val="00DA5A83"/>
    <w:rsid w:val="00DA61E9"/>
    <w:rsid w:val="00DA6A25"/>
    <w:rsid w:val="00DB0DAD"/>
    <w:rsid w:val="00DB187C"/>
    <w:rsid w:val="00DB1923"/>
    <w:rsid w:val="00DB1B03"/>
    <w:rsid w:val="00DB1C66"/>
    <w:rsid w:val="00DB1CDF"/>
    <w:rsid w:val="00DB2054"/>
    <w:rsid w:val="00DB26B2"/>
    <w:rsid w:val="00DB2D21"/>
    <w:rsid w:val="00DB3143"/>
    <w:rsid w:val="00DB34C2"/>
    <w:rsid w:val="00DB41D1"/>
    <w:rsid w:val="00DB4446"/>
    <w:rsid w:val="00DB464D"/>
    <w:rsid w:val="00DB477E"/>
    <w:rsid w:val="00DB4D54"/>
    <w:rsid w:val="00DB53A4"/>
    <w:rsid w:val="00DB6429"/>
    <w:rsid w:val="00DB68AD"/>
    <w:rsid w:val="00DB6DC7"/>
    <w:rsid w:val="00DB6EC4"/>
    <w:rsid w:val="00DB743C"/>
    <w:rsid w:val="00DB7EA6"/>
    <w:rsid w:val="00DC0618"/>
    <w:rsid w:val="00DC064F"/>
    <w:rsid w:val="00DC1034"/>
    <w:rsid w:val="00DC1D0C"/>
    <w:rsid w:val="00DC27EC"/>
    <w:rsid w:val="00DC28AE"/>
    <w:rsid w:val="00DC475A"/>
    <w:rsid w:val="00DC4D58"/>
    <w:rsid w:val="00DC5153"/>
    <w:rsid w:val="00DC5197"/>
    <w:rsid w:val="00DC5460"/>
    <w:rsid w:val="00DC5AA7"/>
    <w:rsid w:val="00DC749D"/>
    <w:rsid w:val="00DD0178"/>
    <w:rsid w:val="00DD0611"/>
    <w:rsid w:val="00DD23F9"/>
    <w:rsid w:val="00DD5198"/>
    <w:rsid w:val="00DD56DB"/>
    <w:rsid w:val="00DD5AC0"/>
    <w:rsid w:val="00DD5CC5"/>
    <w:rsid w:val="00DD6123"/>
    <w:rsid w:val="00DD6500"/>
    <w:rsid w:val="00DD65D6"/>
    <w:rsid w:val="00DD6FB3"/>
    <w:rsid w:val="00DD71B3"/>
    <w:rsid w:val="00DD75FC"/>
    <w:rsid w:val="00DD7607"/>
    <w:rsid w:val="00DD7794"/>
    <w:rsid w:val="00DD796D"/>
    <w:rsid w:val="00DE0315"/>
    <w:rsid w:val="00DE0B6F"/>
    <w:rsid w:val="00DE0F91"/>
    <w:rsid w:val="00DE1189"/>
    <w:rsid w:val="00DE1209"/>
    <w:rsid w:val="00DE1836"/>
    <w:rsid w:val="00DE1FD7"/>
    <w:rsid w:val="00DE29E1"/>
    <w:rsid w:val="00DE2BF4"/>
    <w:rsid w:val="00DE456D"/>
    <w:rsid w:val="00DE47AA"/>
    <w:rsid w:val="00DE4EB8"/>
    <w:rsid w:val="00DE5A0D"/>
    <w:rsid w:val="00DE69B8"/>
    <w:rsid w:val="00DE6E36"/>
    <w:rsid w:val="00DE7506"/>
    <w:rsid w:val="00DE7570"/>
    <w:rsid w:val="00DE7C59"/>
    <w:rsid w:val="00DE7C95"/>
    <w:rsid w:val="00DF01A5"/>
    <w:rsid w:val="00DF0876"/>
    <w:rsid w:val="00DF0909"/>
    <w:rsid w:val="00DF1622"/>
    <w:rsid w:val="00DF172D"/>
    <w:rsid w:val="00DF1AEC"/>
    <w:rsid w:val="00DF2758"/>
    <w:rsid w:val="00DF32BF"/>
    <w:rsid w:val="00DF356C"/>
    <w:rsid w:val="00DF3AA5"/>
    <w:rsid w:val="00DF4559"/>
    <w:rsid w:val="00DF456B"/>
    <w:rsid w:val="00DF5148"/>
    <w:rsid w:val="00DF5A27"/>
    <w:rsid w:val="00DF658D"/>
    <w:rsid w:val="00E0084F"/>
    <w:rsid w:val="00E00B69"/>
    <w:rsid w:val="00E01BC8"/>
    <w:rsid w:val="00E02CC7"/>
    <w:rsid w:val="00E03053"/>
    <w:rsid w:val="00E031DD"/>
    <w:rsid w:val="00E03424"/>
    <w:rsid w:val="00E0361D"/>
    <w:rsid w:val="00E03E6B"/>
    <w:rsid w:val="00E03ED0"/>
    <w:rsid w:val="00E0487D"/>
    <w:rsid w:val="00E05672"/>
    <w:rsid w:val="00E05DA8"/>
    <w:rsid w:val="00E06A80"/>
    <w:rsid w:val="00E06EB2"/>
    <w:rsid w:val="00E07328"/>
    <w:rsid w:val="00E075F5"/>
    <w:rsid w:val="00E07E11"/>
    <w:rsid w:val="00E10768"/>
    <w:rsid w:val="00E10A1A"/>
    <w:rsid w:val="00E10C5F"/>
    <w:rsid w:val="00E11FD5"/>
    <w:rsid w:val="00E1238A"/>
    <w:rsid w:val="00E12A7A"/>
    <w:rsid w:val="00E13314"/>
    <w:rsid w:val="00E13C92"/>
    <w:rsid w:val="00E1432E"/>
    <w:rsid w:val="00E16043"/>
    <w:rsid w:val="00E161CF"/>
    <w:rsid w:val="00E17900"/>
    <w:rsid w:val="00E17BB7"/>
    <w:rsid w:val="00E20C2C"/>
    <w:rsid w:val="00E20D4A"/>
    <w:rsid w:val="00E20FEE"/>
    <w:rsid w:val="00E2112D"/>
    <w:rsid w:val="00E21A8F"/>
    <w:rsid w:val="00E21DBF"/>
    <w:rsid w:val="00E2211B"/>
    <w:rsid w:val="00E221F4"/>
    <w:rsid w:val="00E23C3F"/>
    <w:rsid w:val="00E241B9"/>
    <w:rsid w:val="00E24530"/>
    <w:rsid w:val="00E24BFB"/>
    <w:rsid w:val="00E24E9C"/>
    <w:rsid w:val="00E25199"/>
    <w:rsid w:val="00E25294"/>
    <w:rsid w:val="00E25874"/>
    <w:rsid w:val="00E26015"/>
    <w:rsid w:val="00E261F5"/>
    <w:rsid w:val="00E2635E"/>
    <w:rsid w:val="00E26B9D"/>
    <w:rsid w:val="00E26BE6"/>
    <w:rsid w:val="00E2797B"/>
    <w:rsid w:val="00E27D5E"/>
    <w:rsid w:val="00E3047A"/>
    <w:rsid w:val="00E30977"/>
    <w:rsid w:val="00E3181D"/>
    <w:rsid w:val="00E31BC3"/>
    <w:rsid w:val="00E337D0"/>
    <w:rsid w:val="00E33A5C"/>
    <w:rsid w:val="00E33BDC"/>
    <w:rsid w:val="00E3414B"/>
    <w:rsid w:val="00E346A6"/>
    <w:rsid w:val="00E34EE4"/>
    <w:rsid w:val="00E35010"/>
    <w:rsid w:val="00E36122"/>
    <w:rsid w:val="00E375A8"/>
    <w:rsid w:val="00E37787"/>
    <w:rsid w:val="00E37CB8"/>
    <w:rsid w:val="00E40159"/>
    <w:rsid w:val="00E4082B"/>
    <w:rsid w:val="00E411F5"/>
    <w:rsid w:val="00E4148F"/>
    <w:rsid w:val="00E415B0"/>
    <w:rsid w:val="00E415C1"/>
    <w:rsid w:val="00E42000"/>
    <w:rsid w:val="00E42444"/>
    <w:rsid w:val="00E42EA9"/>
    <w:rsid w:val="00E43076"/>
    <w:rsid w:val="00E434D8"/>
    <w:rsid w:val="00E436FC"/>
    <w:rsid w:val="00E43E4E"/>
    <w:rsid w:val="00E448C5"/>
    <w:rsid w:val="00E44FA5"/>
    <w:rsid w:val="00E45192"/>
    <w:rsid w:val="00E45509"/>
    <w:rsid w:val="00E458B4"/>
    <w:rsid w:val="00E459D2"/>
    <w:rsid w:val="00E45EDD"/>
    <w:rsid w:val="00E46035"/>
    <w:rsid w:val="00E46394"/>
    <w:rsid w:val="00E466BB"/>
    <w:rsid w:val="00E470FF"/>
    <w:rsid w:val="00E473C7"/>
    <w:rsid w:val="00E47475"/>
    <w:rsid w:val="00E47ED5"/>
    <w:rsid w:val="00E5009A"/>
    <w:rsid w:val="00E505A8"/>
    <w:rsid w:val="00E50674"/>
    <w:rsid w:val="00E50AEE"/>
    <w:rsid w:val="00E51250"/>
    <w:rsid w:val="00E51B70"/>
    <w:rsid w:val="00E51EA0"/>
    <w:rsid w:val="00E53177"/>
    <w:rsid w:val="00E53D36"/>
    <w:rsid w:val="00E53FB7"/>
    <w:rsid w:val="00E547B5"/>
    <w:rsid w:val="00E54849"/>
    <w:rsid w:val="00E551CE"/>
    <w:rsid w:val="00E569BC"/>
    <w:rsid w:val="00E56C4E"/>
    <w:rsid w:val="00E56F9B"/>
    <w:rsid w:val="00E579EB"/>
    <w:rsid w:val="00E57B62"/>
    <w:rsid w:val="00E60E08"/>
    <w:rsid w:val="00E61B70"/>
    <w:rsid w:val="00E621B4"/>
    <w:rsid w:val="00E62228"/>
    <w:rsid w:val="00E6392A"/>
    <w:rsid w:val="00E647CC"/>
    <w:rsid w:val="00E6575E"/>
    <w:rsid w:val="00E6611A"/>
    <w:rsid w:val="00E66300"/>
    <w:rsid w:val="00E6630B"/>
    <w:rsid w:val="00E66B74"/>
    <w:rsid w:val="00E6745D"/>
    <w:rsid w:val="00E67AEF"/>
    <w:rsid w:val="00E67F98"/>
    <w:rsid w:val="00E7000B"/>
    <w:rsid w:val="00E700B2"/>
    <w:rsid w:val="00E702C1"/>
    <w:rsid w:val="00E70C8D"/>
    <w:rsid w:val="00E71BF1"/>
    <w:rsid w:val="00E72B23"/>
    <w:rsid w:val="00E731A7"/>
    <w:rsid w:val="00E73BF9"/>
    <w:rsid w:val="00E74566"/>
    <w:rsid w:val="00E75D67"/>
    <w:rsid w:val="00E764F7"/>
    <w:rsid w:val="00E76BD3"/>
    <w:rsid w:val="00E77066"/>
    <w:rsid w:val="00E77220"/>
    <w:rsid w:val="00E81FFA"/>
    <w:rsid w:val="00E829EC"/>
    <w:rsid w:val="00E82E71"/>
    <w:rsid w:val="00E83725"/>
    <w:rsid w:val="00E83BD5"/>
    <w:rsid w:val="00E8410C"/>
    <w:rsid w:val="00E847EA"/>
    <w:rsid w:val="00E84C9B"/>
    <w:rsid w:val="00E84F69"/>
    <w:rsid w:val="00E85D4E"/>
    <w:rsid w:val="00E85E15"/>
    <w:rsid w:val="00E86197"/>
    <w:rsid w:val="00E862E7"/>
    <w:rsid w:val="00E86C47"/>
    <w:rsid w:val="00E8741D"/>
    <w:rsid w:val="00E87FC3"/>
    <w:rsid w:val="00E91089"/>
    <w:rsid w:val="00E915A8"/>
    <w:rsid w:val="00E91D48"/>
    <w:rsid w:val="00E9200E"/>
    <w:rsid w:val="00E923B3"/>
    <w:rsid w:val="00E92681"/>
    <w:rsid w:val="00E927EB"/>
    <w:rsid w:val="00E93090"/>
    <w:rsid w:val="00E9525F"/>
    <w:rsid w:val="00E95711"/>
    <w:rsid w:val="00E964C7"/>
    <w:rsid w:val="00E96516"/>
    <w:rsid w:val="00E967CB"/>
    <w:rsid w:val="00E97580"/>
    <w:rsid w:val="00E97C71"/>
    <w:rsid w:val="00E97FD0"/>
    <w:rsid w:val="00EA0070"/>
    <w:rsid w:val="00EA1029"/>
    <w:rsid w:val="00EA219F"/>
    <w:rsid w:val="00EA229F"/>
    <w:rsid w:val="00EA25E4"/>
    <w:rsid w:val="00EA2634"/>
    <w:rsid w:val="00EA2D76"/>
    <w:rsid w:val="00EA3423"/>
    <w:rsid w:val="00EA3637"/>
    <w:rsid w:val="00EA3A32"/>
    <w:rsid w:val="00EA3D09"/>
    <w:rsid w:val="00EA40BB"/>
    <w:rsid w:val="00EA5F63"/>
    <w:rsid w:val="00EA74E4"/>
    <w:rsid w:val="00EB00B1"/>
    <w:rsid w:val="00EB0442"/>
    <w:rsid w:val="00EB0516"/>
    <w:rsid w:val="00EB1254"/>
    <w:rsid w:val="00EB1D40"/>
    <w:rsid w:val="00EB2153"/>
    <w:rsid w:val="00EB2A4E"/>
    <w:rsid w:val="00EB332D"/>
    <w:rsid w:val="00EB4279"/>
    <w:rsid w:val="00EB4D5F"/>
    <w:rsid w:val="00EB516C"/>
    <w:rsid w:val="00EB5BB3"/>
    <w:rsid w:val="00EB6038"/>
    <w:rsid w:val="00EB6B97"/>
    <w:rsid w:val="00EB6C91"/>
    <w:rsid w:val="00EB6CCA"/>
    <w:rsid w:val="00EB7E2E"/>
    <w:rsid w:val="00EC0402"/>
    <w:rsid w:val="00EC0C6E"/>
    <w:rsid w:val="00EC13CF"/>
    <w:rsid w:val="00EC1896"/>
    <w:rsid w:val="00EC1989"/>
    <w:rsid w:val="00EC1E2B"/>
    <w:rsid w:val="00EC3020"/>
    <w:rsid w:val="00EC303C"/>
    <w:rsid w:val="00EC39C1"/>
    <w:rsid w:val="00EC3A3D"/>
    <w:rsid w:val="00EC3BBD"/>
    <w:rsid w:val="00EC41F2"/>
    <w:rsid w:val="00EC446B"/>
    <w:rsid w:val="00EC44E5"/>
    <w:rsid w:val="00EC4BF0"/>
    <w:rsid w:val="00EC4D5B"/>
    <w:rsid w:val="00EC50F0"/>
    <w:rsid w:val="00EC526B"/>
    <w:rsid w:val="00EC63AF"/>
    <w:rsid w:val="00EC64EF"/>
    <w:rsid w:val="00EC692B"/>
    <w:rsid w:val="00EC748D"/>
    <w:rsid w:val="00EC7B15"/>
    <w:rsid w:val="00ED0529"/>
    <w:rsid w:val="00ED0F98"/>
    <w:rsid w:val="00ED0FE1"/>
    <w:rsid w:val="00ED13D7"/>
    <w:rsid w:val="00ED164C"/>
    <w:rsid w:val="00ED1B81"/>
    <w:rsid w:val="00ED1FCF"/>
    <w:rsid w:val="00ED2F8E"/>
    <w:rsid w:val="00ED3491"/>
    <w:rsid w:val="00ED3D05"/>
    <w:rsid w:val="00ED461D"/>
    <w:rsid w:val="00ED5372"/>
    <w:rsid w:val="00ED6CA5"/>
    <w:rsid w:val="00ED7BAB"/>
    <w:rsid w:val="00ED7E66"/>
    <w:rsid w:val="00EE2255"/>
    <w:rsid w:val="00EE25C4"/>
    <w:rsid w:val="00EE29E0"/>
    <w:rsid w:val="00EE2D93"/>
    <w:rsid w:val="00EE2DC5"/>
    <w:rsid w:val="00EE345E"/>
    <w:rsid w:val="00EE34DA"/>
    <w:rsid w:val="00EE379D"/>
    <w:rsid w:val="00EE4C14"/>
    <w:rsid w:val="00EE4C98"/>
    <w:rsid w:val="00EE564F"/>
    <w:rsid w:val="00EE56FC"/>
    <w:rsid w:val="00EE5B73"/>
    <w:rsid w:val="00EE67BB"/>
    <w:rsid w:val="00EE6A61"/>
    <w:rsid w:val="00EE7958"/>
    <w:rsid w:val="00EF0534"/>
    <w:rsid w:val="00EF0DC7"/>
    <w:rsid w:val="00EF28C1"/>
    <w:rsid w:val="00EF2AE9"/>
    <w:rsid w:val="00EF377A"/>
    <w:rsid w:val="00EF3D5F"/>
    <w:rsid w:val="00EF442D"/>
    <w:rsid w:val="00EF4682"/>
    <w:rsid w:val="00EF4F16"/>
    <w:rsid w:val="00EF51C4"/>
    <w:rsid w:val="00EF5DD6"/>
    <w:rsid w:val="00EF6329"/>
    <w:rsid w:val="00EF635B"/>
    <w:rsid w:val="00EF6F93"/>
    <w:rsid w:val="00EF7C11"/>
    <w:rsid w:val="00EF7D15"/>
    <w:rsid w:val="00F007F8"/>
    <w:rsid w:val="00F0130D"/>
    <w:rsid w:val="00F01760"/>
    <w:rsid w:val="00F01EC6"/>
    <w:rsid w:val="00F02B95"/>
    <w:rsid w:val="00F02D2F"/>
    <w:rsid w:val="00F032D1"/>
    <w:rsid w:val="00F03595"/>
    <w:rsid w:val="00F03627"/>
    <w:rsid w:val="00F03BB6"/>
    <w:rsid w:val="00F040D7"/>
    <w:rsid w:val="00F04145"/>
    <w:rsid w:val="00F04F22"/>
    <w:rsid w:val="00F0537A"/>
    <w:rsid w:val="00F0693D"/>
    <w:rsid w:val="00F073BF"/>
    <w:rsid w:val="00F076D8"/>
    <w:rsid w:val="00F07E8A"/>
    <w:rsid w:val="00F1070F"/>
    <w:rsid w:val="00F10861"/>
    <w:rsid w:val="00F1204E"/>
    <w:rsid w:val="00F12467"/>
    <w:rsid w:val="00F126D4"/>
    <w:rsid w:val="00F12D8F"/>
    <w:rsid w:val="00F130E3"/>
    <w:rsid w:val="00F130EC"/>
    <w:rsid w:val="00F1380E"/>
    <w:rsid w:val="00F1390B"/>
    <w:rsid w:val="00F13B7A"/>
    <w:rsid w:val="00F14179"/>
    <w:rsid w:val="00F14945"/>
    <w:rsid w:val="00F1495A"/>
    <w:rsid w:val="00F14A22"/>
    <w:rsid w:val="00F14BA8"/>
    <w:rsid w:val="00F1623B"/>
    <w:rsid w:val="00F16766"/>
    <w:rsid w:val="00F16780"/>
    <w:rsid w:val="00F16AFF"/>
    <w:rsid w:val="00F17E4E"/>
    <w:rsid w:val="00F20290"/>
    <w:rsid w:val="00F204B3"/>
    <w:rsid w:val="00F215B3"/>
    <w:rsid w:val="00F23A2C"/>
    <w:rsid w:val="00F24114"/>
    <w:rsid w:val="00F24327"/>
    <w:rsid w:val="00F24B5B"/>
    <w:rsid w:val="00F253A1"/>
    <w:rsid w:val="00F25420"/>
    <w:rsid w:val="00F25B93"/>
    <w:rsid w:val="00F26547"/>
    <w:rsid w:val="00F26664"/>
    <w:rsid w:val="00F26FBC"/>
    <w:rsid w:val="00F2713C"/>
    <w:rsid w:val="00F30642"/>
    <w:rsid w:val="00F309D4"/>
    <w:rsid w:val="00F30C09"/>
    <w:rsid w:val="00F3124B"/>
    <w:rsid w:val="00F31355"/>
    <w:rsid w:val="00F319DD"/>
    <w:rsid w:val="00F31ED0"/>
    <w:rsid w:val="00F32474"/>
    <w:rsid w:val="00F3334E"/>
    <w:rsid w:val="00F3393A"/>
    <w:rsid w:val="00F34728"/>
    <w:rsid w:val="00F3516B"/>
    <w:rsid w:val="00F353A0"/>
    <w:rsid w:val="00F363A7"/>
    <w:rsid w:val="00F366F3"/>
    <w:rsid w:val="00F36846"/>
    <w:rsid w:val="00F40193"/>
    <w:rsid w:val="00F401AA"/>
    <w:rsid w:val="00F40620"/>
    <w:rsid w:val="00F40836"/>
    <w:rsid w:val="00F411D5"/>
    <w:rsid w:val="00F4148C"/>
    <w:rsid w:val="00F42A71"/>
    <w:rsid w:val="00F4306F"/>
    <w:rsid w:val="00F43434"/>
    <w:rsid w:val="00F4388B"/>
    <w:rsid w:val="00F43F91"/>
    <w:rsid w:val="00F44868"/>
    <w:rsid w:val="00F44C6A"/>
    <w:rsid w:val="00F44D41"/>
    <w:rsid w:val="00F44DCC"/>
    <w:rsid w:val="00F4554A"/>
    <w:rsid w:val="00F45A4D"/>
    <w:rsid w:val="00F46DB4"/>
    <w:rsid w:val="00F474D0"/>
    <w:rsid w:val="00F504E6"/>
    <w:rsid w:val="00F51493"/>
    <w:rsid w:val="00F516A8"/>
    <w:rsid w:val="00F51990"/>
    <w:rsid w:val="00F51B22"/>
    <w:rsid w:val="00F51D53"/>
    <w:rsid w:val="00F51F9A"/>
    <w:rsid w:val="00F527AB"/>
    <w:rsid w:val="00F530B7"/>
    <w:rsid w:val="00F532CA"/>
    <w:rsid w:val="00F5370B"/>
    <w:rsid w:val="00F5373D"/>
    <w:rsid w:val="00F53A0F"/>
    <w:rsid w:val="00F53B6B"/>
    <w:rsid w:val="00F53EB0"/>
    <w:rsid w:val="00F53F7A"/>
    <w:rsid w:val="00F54973"/>
    <w:rsid w:val="00F54D1F"/>
    <w:rsid w:val="00F551DD"/>
    <w:rsid w:val="00F5595C"/>
    <w:rsid w:val="00F55BA0"/>
    <w:rsid w:val="00F55D71"/>
    <w:rsid w:val="00F55FC1"/>
    <w:rsid w:val="00F561BA"/>
    <w:rsid w:val="00F563F4"/>
    <w:rsid w:val="00F564DD"/>
    <w:rsid w:val="00F56918"/>
    <w:rsid w:val="00F576A9"/>
    <w:rsid w:val="00F60783"/>
    <w:rsid w:val="00F60C95"/>
    <w:rsid w:val="00F62419"/>
    <w:rsid w:val="00F629A6"/>
    <w:rsid w:val="00F63215"/>
    <w:rsid w:val="00F6373B"/>
    <w:rsid w:val="00F63ABC"/>
    <w:rsid w:val="00F64498"/>
    <w:rsid w:val="00F64AD1"/>
    <w:rsid w:val="00F64C45"/>
    <w:rsid w:val="00F650DD"/>
    <w:rsid w:val="00F6546F"/>
    <w:rsid w:val="00F65EBB"/>
    <w:rsid w:val="00F666C3"/>
    <w:rsid w:val="00F66867"/>
    <w:rsid w:val="00F66D45"/>
    <w:rsid w:val="00F66FFF"/>
    <w:rsid w:val="00F704A3"/>
    <w:rsid w:val="00F70B30"/>
    <w:rsid w:val="00F71266"/>
    <w:rsid w:val="00F71D7E"/>
    <w:rsid w:val="00F71FB8"/>
    <w:rsid w:val="00F72272"/>
    <w:rsid w:val="00F729FC"/>
    <w:rsid w:val="00F73B1E"/>
    <w:rsid w:val="00F746F2"/>
    <w:rsid w:val="00F74E04"/>
    <w:rsid w:val="00F75938"/>
    <w:rsid w:val="00F759F8"/>
    <w:rsid w:val="00F7654B"/>
    <w:rsid w:val="00F76E0A"/>
    <w:rsid w:val="00F76F1A"/>
    <w:rsid w:val="00F77341"/>
    <w:rsid w:val="00F802DD"/>
    <w:rsid w:val="00F804CF"/>
    <w:rsid w:val="00F805CB"/>
    <w:rsid w:val="00F81095"/>
    <w:rsid w:val="00F819FA"/>
    <w:rsid w:val="00F81A8B"/>
    <w:rsid w:val="00F81CFC"/>
    <w:rsid w:val="00F822AF"/>
    <w:rsid w:val="00F823E2"/>
    <w:rsid w:val="00F82445"/>
    <w:rsid w:val="00F828E3"/>
    <w:rsid w:val="00F82F8C"/>
    <w:rsid w:val="00F83854"/>
    <w:rsid w:val="00F83FCD"/>
    <w:rsid w:val="00F85805"/>
    <w:rsid w:val="00F86B1F"/>
    <w:rsid w:val="00F87228"/>
    <w:rsid w:val="00F87759"/>
    <w:rsid w:val="00F87B82"/>
    <w:rsid w:val="00F90118"/>
    <w:rsid w:val="00F90CBE"/>
    <w:rsid w:val="00F917D5"/>
    <w:rsid w:val="00F92074"/>
    <w:rsid w:val="00F92B94"/>
    <w:rsid w:val="00F92F8A"/>
    <w:rsid w:val="00F92FE6"/>
    <w:rsid w:val="00F930ED"/>
    <w:rsid w:val="00F938A1"/>
    <w:rsid w:val="00F93C7E"/>
    <w:rsid w:val="00F93D52"/>
    <w:rsid w:val="00F93E30"/>
    <w:rsid w:val="00F9411F"/>
    <w:rsid w:val="00F94980"/>
    <w:rsid w:val="00F9501D"/>
    <w:rsid w:val="00F954FE"/>
    <w:rsid w:val="00F961A9"/>
    <w:rsid w:val="00F9629C"/>
    <w:rsid w:val="00F965F3"/>
    <w:rsid w:val="00F96869"/>
    <w:rsid w:val="00F9762D"/>
    <w:rsid w:val="00FA030B"/>
    <w:rsid w:val="00FA07C1"/>
    <w:rsid w:val="00FA0E6A"/>
    <w:rsid w:val="00FA11E0"/>
    <w:rsid w:val="00FA1A46"/>
    <w:rsid w:val="00FA2760"/>
    <w:rsid w:val="00FA3954"/>
    <w:rsid w:val="00FA3CE0"/>
    <w:rsid w:val="00FA4306"/>
    <w:rsid w:val="00FA4EB0"/>
    <w:rsid w:val="00FA55CB"/>
    <w:rsid w:val="00FA574B"/>
    <w:rsid w:val="00FA6246"/>
    <w:rsid w:val="00FA6662"/>
    <w:rsid w:val="00FA6D66"/>
    <w:rsid w:val="00FA6D79"/>
    <w:rsid w:val="00FA6F45"/>
    <w:rsid w:val="00FA71B1"/>
    <w:rsid w:val="00FA7381"/>
    <w:rsid w:val="00FA7DA3"/>
    <w:rsid w:val="00FA7DC2"/>
    <w:rsid w:val="00FB0D62"/>
    <w:rsid w:val="00FB2233"/>
    <w:rsid w:val="00FB3781"/>
    <w:rsid w:val="00FB3902"/>
    <w:rsid w:val="00FB3F5C"/>
    <w:rsid w:val="00FB3FA3"/>
    <w:rsid w:val="00FB4993"/>
    <w:rsid w:val="00FB4E40"/>
    <w:rsid w:val="00FB4F11"/>
    <w:rsid w:val="00FB569E"/>
    <w:rsid w:val="00FB66C4"/>
    <w:rsid w:val="00FB749D"/>
    <w:rsid w:val="00FB7755"/>
    <w:rsid w:val="00FB7EE8"/>
    <w:rsid w:val="00FC0178"/>
    <w:rsid w:val="00FC024D"/>
    <w:rsid w:val="00FC112C"/>
    <w:rsid w:val="00FC11DD"/>
    <w:rsid w:val="00FC15B4"/>
    <w:rsid w:val="00FC1618"/>
    <w:rsid w:val="00FC1903"/>
    <w:rsid w:val="00FC22F5"/>
    <w:rsid w:val="00FC282F"/>
    <w:rsid w:val="00FC2F56"/>
    <w:rsid w:val="00FC31D2"/>
    <w:rsid w:val="00FC3575"/>
    <w:rsid w:val="00FC386E"/>
    <w:rsid w:val="00FC3C1F"/>
    <w:rsid w:val="00FC3CCB"/>
    <w:rsid w:val="00FC3E05"/>
    <w:rsid w:val="00FC5518"/>
    <w:rsid w:val="00FC56DD"/>
    <w:rsid w:val="00FC59C5"/>
    <w:rsid w:val="00FC5DA9"/>
    <w:rsid w:val="00FC6AA0"/>
    <w:rsid w:val="00FC6AA2"/>
    <w:rsid w:val="00FC7AE0"/>
    <w:rsid w:val="00FC7B0B"/>
    <w:rsid w:val="00FD0C00"/>
    <w:rsid w:val="00FD1235"/>
    <w:rsid w:val="00FD17C0"/>
    <w:rsid w:val="00FD1D7B"/>
    <w:rsid w:val="00FD1FA4"/>
    <w:rsid w:val="00FD2854"/>
    <w:rsid w:val="00FD3B5A"/>
    <w:rsid w:val="00FD3BBA"/>
    <w:rsid w:val="00FD3DBE"/>
    <w:rsid w:val="00FD3EA7"/>
    <w:rsid w:val="00FD49DB"/>
    <w:rsid w:val="00FD4BA4"/>
    <w:rsid w:val="00FD5857"/>
    <w:rsid w:val="00FD6189"/>
    <w:rsid w:val="00FD7E7B"/>
    <w:rsid w:val="00FE018E"/>
    <w:rsid w:val="00FE058A"/>
    <w:rsid w:val="00FE11D1"/>
    <w:rsid w:val="00FE17A6"/>
    <w:rsid w:val="00FE17A9"/>
    <w:rsid w:val="00FE19D7"/>
    <w:rsid w:val="00FE2A99"/>
    <w:rsid w:val="00FE35B7"/>
    <w:rsid w:val="00FE4353"/>
    <w:rsid w:val="00FE447E"/>
    <w:rsid w:val="00FE4C24"/>
    <w:rsid w:val="00FE5367"/>
    <w:rsid w:val="00FE5762"/>
    <w:rsid w:val="00FE59A0"/>
    <w:rsid w:val="00FE622D"/>
    <w:rsid w:val="00FE698F"/>
    <w:rsid w:val="00FE7456"/>
    <w:rsid w:val="00FE746E"/>
    <w:rsid w:val="00FE7749"/>
    <w:rsid w:val="00FE7F0C"/>
    <w:rsid w:val="00FF0884"/>
    <w:rsid w:val="00FF1209"/>
    <w:rsid w:val="00FF1463"/>
    <w:rsid w:val="00FF194A"/>
    <w:rsid w:val="00FF218E"/>
    <w:rsid w:val="00FF21B8"/>
    <w:rsid w:val="00FF2D2B"/>
    <w:rsid w:val="00FF3326"/>
    <w:rsid w:val="00FF3431"/>
    <w:rsid w:val="00FF47F4"/>
    <w:rsid w:val="00FF51BC"/>
    <w:rsid w:val="00FF5341"/>
    <w:rsid w:val="00FF5610"/>
    <w:rsid w:val="00FF5C28"/>
    <w:rsid w:val="00FF5CF1"/>
    <w:rsid w:val="00FF5D33"/>
    <w:rsid w:val="00FF611A"/>
    <w:rsid w:val="00FF6244"/>
    <w:rsid w:val="00FF666E"/>
    <w:rsid w:val="00FF6848"/>
    <w:rsid w:val="00FF6E94"/>
    <w:rsid w:val="00FF7171"/>
    <w:rsid w:val="00FF74E6"/>
    <w:rsid w:val="106FB049"/>
    <w:rsid w:val="21845277"/>
    <w:rsid w:val="22A1BC38"/>
    <w:rsid w:val="22FCE1AD"/>
    <w:rsid w:val="2DFF85E0"/>
    <w:rsid w:val="50FAE129"/>
    <w:rsid w:val="51C7B52E"/>
    <w:rsid w:val="51ED13CA"/>
    <w:rsid w:val="66E3FC34"/>
    <w:rsid w:val="6834799F"/>
    <w:rsid w:val="716F3625"/>
    <w:rsid w:val="7B25C3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B64B0"/>
  <w15:docId w15:val="{6A315966-8AA7-44B1-A356-94016EC6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59"/>
      </w:numPr>
      <w:spacing w:before="360" w:after="240" w:line="300" w:lineRule="exact"/>
      <w:ind w:right="1134"/>
    </w:pPr>
    <w:rPr>
      <w:b/>
      <w:sz w:val="28"/>
    </w:rPr>
  </w:style>
  <w:style w:type="paragraph" w:customStyle="1" w:styleId="AnnoH1G">
    <w:name w:val="Anno_ H_1_G"/>
    <w:basedOn w:val="Normal"/>
    <w:next w:val="AnnoH23G"/>
    <w:autoRedefine/>
    <w:rsid w:val="00B843B8"/>
    <w:pPr>
      <w:keepNext/>
      <w:keepLines/>
      <w:spacing w:before="360" w:after="240" w:line="270" w:lineRule="exact"/>
      <w:ind w:right="1134" w:firstLine="1134"/>
    </w:pPr>
    <w:rPr>
      <w:b/>
      <w:sz w:val="28"/>
      <w:szCs w:val="28"/>
    </w:rPr>
  </w:style>
  <w:style w:type="paragraph" w:customStyle="1" w:styleId="AnnoH23G">
    <w:name w:val="Anno_ H_2/3_G"/>
    <w:basedOn w:val="Normal"/>
    <w:next w:val="AnnoSingleTxtG"/>
    <w:autoRedefine/>
    <w:rsid w:val="00FA1A46"/>
    <w:pPr>
      <w:keepNext/>
      <w:keepLines/>
      <w:numPr>
        <w:ilvl w:val="2"/>
        <w:numId w:val="59"/>
      </w:numPr>
      <w:spacing w:before="240" w:after="120" w:line="240" w:lineRule="exact"/>
      <w:ind w:right="1134"/>
    </w:pPr>
    <w:rPr>
      <w:u w:val="single"/>
    </w:rPr>
  </w:style>
  <w:style w:type="paragraph" w:customStyle="1" w:styleId="AnnoSingleTxtG">
    <w:name w:val="Anno_ Single Txt_G"/>
    <w:basedOn w:val="Normal"/>
    <w:rsid w:val="00FA1A46"/>
    <w:pPr>
      <w:numPr>
        <w:ilvl w:val="3"/>
        <w:numId w:val="59"/>
      </w:numPr>
      <w:spacing w:after="120"/>
      <w:ind w:right="1134"/>
      <w:jc w:val="both"/>
    </w:pPr>
  </w:style>
  <w:style w:type="character" w:styleId="FootnoteReference">
    <w:name w:val="footnote reference"/>
    <w:aliases w:val="4_G,ftref,Car Car Char Car Char Car Car Char Car Char Char,Car Car Car Car Car Car Car Car Char Car Car Char Car Car Car Char Car Char Char Char,16 Point,Superscript 6 Point,Char Char Char Char Car Char,fr,Footnote,E FNZ,Footnote#,Ref"/>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Footnote Text Char Char Char Char Char,Footnote Text Char Char Char Char,Footnote reference,FA Fu,Footnote Text Char Char Char,Footnote Text Cha,FA Fußnotentext,FA Fuﬂnotentext,Texto nota pie Car,Footnote Text Char Char,f,Geneva 9,fn"/>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qFormat/>
    <w:rsid w:val="00FA1A46"/>
    <w:pPr>
      <w:keepNext/>
      <w:keepLines/>
      <w:tabs>
        <w:tab w:val="num" w:pos="1135"/>
      </w:tabs>
      <w:spacing w:before="360" w:after="240" w:line="300" w:lineRule="exact"/>
      <w:ind w:left="1135" w:right="1134" w:hanging="28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rsid w:val="00FA1A46"/>
    <w:pPr>
      <w:keepNext/>
      <w:keepLines/>
      <w:spacing w:before="240" w:after="120" w:line="240" w:lineRule="exact"/>
      <w:ind w:right="1134"/>
    </w:pPr>
    <w:rPr>
      <w:b/>
    </w:rPr>
  </w:style>
  <w:style w:type="paragraph" w:customStyle="1" w:styleId="RegSingleTxtG">
    <w:name w:val="Reg_Single Txt_G"/>
    <w:basedOn w:val="Normal"/>
    <w:link w:val="RegSingleTxtGChar"/>
    <w:qFormat/>
    <w:rsid w:val="00FA1A46"/>
    <w:pPr>
      <w:tabs>
        <w:tab w:val="left" w:pos="1701"/>
      </w:tabs>
      <w:spacing w:after="120"/>
      <w:ind w:left="1134" w:right="1134"/>
      <w:jc w:val="both"/>
    </w:pPr>
  </w:style>
  <w:style w:type="paragraph" w:styleId="TOC1">
    <w:name w:val="toc 1"/>
    <w:basedOn w:val="Normal"/>
    <w:next w:val="Normal"/>
    <w:autoRedefine/>
    <w:rsid w:val="006927AB"/>
    <w:pPr>
      <w:tabs>
        <w:tab w:val="right" w:pos="851"/>
        <w:tab w:val="left" w:pos="1134"/>
        <w:tab w:val="left" w:pos="1559"/>
        <w:tab w:val="left" w:pos="1985"/>
        <w:tab w:val="right" w:leader="dot" w:pos="8930"/>
        <w:tab w:val="right" w:pos="9639"/>
      </w:tabs>
      <w:spacing w:after="120"/>
      <w:ind w:left="1985" w:hanging="1985"/>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style>
  <w:style w:type="paragraph" w:customStyle="1" w:styleId="RegH5G">
    <w:name w:val="Reg_H_5_G"/>
    <w:basedOn w:val="RegH4G"/>
    <w:qFormat/>
    <w:rsid w:val="00FA1A46"/>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tabs>
        <w:tab w:val="clear" w:pos="1701"/>
      </w:tabs>
      <w:ind w:left="0"/>
    </w:pPr>
  </w:style>
  <w:style w:type="paragraph" w:customStyle="1" w:styleId="RegSingleTxtG3">
    <w:name w:val="Reg_Single Txt_G3"/>
    <w:basedOn w:val="RegSingleTxtG"/>
    <w:qFormat/>
    <w:rsid w:val="00FA1A46"/>
    <w:pPr>
      <w:ind w:left="0"/>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unhideWhenUsed/>
    <w:rsid w:val="003B13AB"/>
    <w:rPr>
      <w:sz w:val="16"/>
      <w:szCs w:val="16"/>
    </w:rPr>
  </w:style>
  <w:style w:type="paragraph" w:styleId="CommentText">
    <w:name w:val="annotation text"/>
    <w:basedOn w:val="Normal"/>
    <w:link w:val="CommentTextChar"/>
    <w:unhideWhenUsed/>
    <w:rsid w:val="003B13AB"/>
    <w:pPr>
      <w:spacing w:line="240" w:lineRule="auto"/>
    </w:pPr>
  </w:style>
  <w:style w:type="character" w:customStyle="1" w:styleId="CommentTextChar">
    <w:name w:val="Comment Text Char"/>
    <w:basedOn w:val="DefaultParagraphFont"/>
    <w:link w:val="CommentText"/>
    <w:rsid w:val="003B13AB"/>
    <w:rPr>
      <w:rFonts w:eastAsia="SimSun"/>
      <w:lang w:val="en-GB" w:eastAsia="zh-CN"/>
    </w:rPr>
  </w:style>
  <w:style w:type="character" w:customStyle="1" w:styleId="HeaderChar">
    <w:name w:val="Header Char"/>
    <w:aliases w:val="6_G Char"/>
    <w:link w:val="Header"/>
    <w:rsid w:val="00256347"/>
    <w:rPr>
      <w:rFonts w:eastAsia="SimSun"/>
      <w:b/>
      <w:sz w:val="18"/>
      <w:lang w:val="en-GB" w:eastAsia="zh-CN"/>
    </w:rPr>
  </w:style>
  <w:style w:type="character" w:customStyle="1" w:styleId="FooterChar">
    <w:name w:val="Footer Char"/>
    <w:aliases w:val="3_G Char"/>
    <w:link w:val="Footer"/>
    <w:rsid w:val="00256347"/>
    <w:rPr>
      <w:rFonts w:eastAsia="SimSun"/>
      <w:sz w:val="16"/>
      <w:lang w:val="en-GB" w:eastAsia="zh-CN"/>
    </w:rPr>
  </w:style>
  <w:style w:type="character" w:customStyle="1" w:styleId="FootnoteTextChar">
    <w:name w:val="Footnote Text Char"/>
    <w:aliases w:val="5_G Char,Footnote Text Char Char Char Char Char Char,Footnote Text Char Char Char Char Char1,Footnote reference Char,FA Fu Char,Footnote Text Char Char Char Char1,Footnote Text Cha Char,FA Fußnotentext Char,FA Fuﬂnotentext Char,f Char"/>
    <w:basedOn w:val="DefaultParagraphFont"/>
    <w:link w:val="FootnoteText"/>
    <w:qFormat/>
    <w:rsid w:val="00256347"/>
    <w:rPr>
      <w:rFonts w:eastAsia="SimSun"/>
      <w:sz w:val="18"/>
      <w:lang w:val="en-GB" w:eastAsia="zh-CN"/>
    </w:rPr>
  </w:style>
  <w:style w:type="character" w:customStyle="1" w:styleId="RegSingleTxtGChar">
    <w:name w:val="Reg_Single Txt_G Char"/>
    <w:link w:val="RegSingleTxtG"/>
    <w:locked/>
    <w:rsid w:val="00256347"/>
    <w:rPr>
      <w:rFonts w:eastAsia="SimSun"/>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256347"/>
    <w:pPr>
      <w:suppressAutoHyphens w:val="0"/>
      <w:spacing w:after="160" w:line="240" w:lineRule="exact"/>
    </w:pPr>
    <w:rPr>
      <w:rFonts w:eastAsia="Times New Roman"/>
      <w:sz w:val="18"/>
      <w:vertAlign w:val="superscript"/>
      <w:lang w:val="en-US" w:eastAsia="en-US"/>
    </w:rPr>
  </w:style>
  <w:style w:type="character" w:styleId="Hyperlink">
    <w:name w:val="Hyperlink"/>
    <w:basedOn w:val="DefaultParagraphFont"/>
    <w:unhideWhenUsed/>
    <w:rsid w:val="00256347"/>
    <w:rPr>
      <w:color w:val="0000FF" w:themeColor="hyperlink"/>
      <w:u w:val="single"/>
    </w:rPr>
  </w:style>
  <w:style w:type="character" w:customStyle="1" w:styleId="ui-provider">
    <w:name w:val="ui-provider"/>
    <w:basedOn w:val="DefaultParagraphFont"/>
    <w:rsid w:val="00256347"/>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256347"/>
    <w:pPr>
      <w:spacing w:after="160" w:line="240" w:lineRule="exact"/>
      <w:jc w:val="both"/>
    </w:pPr>
    <w:rPr>
      <w:rFonts w:eastAsia="Times New Roman"/>
      <w:sz w:val="18"/>
      <w:vertAlign w:val="superscript"/>
      <w:lang w:eastAsia="en-GB"/>
    </w:rPr>
  </w:style>
  <w:style w:type="character" w:customStyle="1" w:styleId="normaltextrun">
    <w:name w:val="normaltextrun"/>
    <w:basedOn w:val="DefaultParagraphFont"/>
    <w:rsid w:val="00256347"/>
  </w:style>
  <w:style w:type="paragraph" w:styleId="CommentSubject">
    <w:name w:val="annotation subject"/>
    <w:basedOn w:val="CommentText"/>
    <w:next w:val="CommentText"/>
    <w:link w:val="CommentSubjectChar"/>
    <w:semiHidden/>
    <w:unhideWhenUsed/>
    <w:rsid w:val="00256347"/>
    <w:rPr>
      <w:b/>
      <w:bCs/>
    </w:rPr>
  </w:style>
  <w:style w:type="character" w:customStyle="1" w:styleId="CommentSubjectChar">
    <w:name w:val="Comment Subject Char"/>
    <w:basedOn w:val="CommentTextChar"/>
    <w:link w:val="CommentSubject"/>
    <w:semiHidden/>
    <w:rsid w:val="00256347"/>
    <w:rPr>
      <w:rFonts w:eastAsia="SimSun"/>
      <w:b/>
      <w:bCs/>
      <w:lang w:val="en-GB" w:eastAsia="zh-CN"/>
    </w:rPr>
  </w:style>
  <w:style w:type="character" w:styleId="UnresolvedMention">
    <w:name w:val="Unresolved Mention"/>
    <w:basedOn w:val="DefaultParagraphFont"/>
    <w:uiPriority w:val="99"/>
    <w:unhideWhenUsed/>
    <w:rsid w:val="00256347"/>
    <w:rPr>
      <w:color w:val="605E5C"/>
      <w:shd w:val="clear" w:color="auto" w:fill="E1DFDD"/>
    </w:rPr>
  </w:style>
  <w:style w:type="character" w:styleId="Mention">
    <w:name w:val="Mention"/>
    <w:basedOn w:val="DefaultParagraphFont"/>
    <w:uiPriority w:val="99"/>
    <w:unhideWhenUsed/>
    <w:rsid w:val="00256347"/>
    <w:rPr>
      <w:color w:val="2B579A"/>
      <w:shd w:val="clear" w:color="auto" w:fill="E1DFDD"/>
    </w:rPr>
  </w:style>
  <w:style w:type="paragraph" w:styleId="NormalWeb">
    <w:name w:val="Normal (Web)"/>
    <w:basedOn w:val="Normal"/>
    <w:uiPriority w:val="99"/>
    <w:semiHidden/>
    <w:unhideWhenUsed/>
    <w:rsid w:val="00256347"/>
    <w:pPr>
      <w:suppressAutoHyphens w:val="0"/>
      <w:spacing w:before="100" w:beforeAutospacing="1" w:after="100" w:afterAutospacing="1" w:line="240" w:lineRule="auto"/>
    </w:pPr>
    <w:rPr>
      <w:rFonts w:eastAsia="Times New Roman"/>
      <w:sz w:val="24"/>
      <w:szCs w:val="24"/>
      <w:lang w:val="en-US"/>
    </w:rPr>
  </w:style>
  <w:style w:type="paragraph" w:styleId="Revision">
    <w:name w:val="Revision"/>
    <w:hidden/>
    <w:uiPriority w:val="99"/>
    <w:semiHidden/>
    <w:rsid w:val="00256347"/>
    <w:rPr>
      <w:rFonts w:eastAsia="SimSun"/>
      <w:lang w:val="en-GB" w:eastAsia="zh-CN"/>
    </w:rPr>
  </w:style>
  <w:style w:type="paragraph" w:styleId="Date">
    <w:name w:val="Date"/>
    <w:basedOn w:val="Normal"/>
    <w:next w:val="Normal"/>
    <w:link w:val="DateChar"/>
    <w:rsid w:val="00256347"/>
  </w:style>
  <w:style w:type="character" w:customStyle="1" w:styleId="DateChar">
    <w:name w:val="Date Char"/>
    <w:basedOn w:val="DefaultParagraphFont"/>
    <w:link w:val="Date"/>
    <w:rsid w:val="00256347"/>
    <w:rPr>
      <w:rFonts w:eastAsia="SimSun"/>
      <w:lang w:val="en-GB" w:eastAsia="zh-CN"/>
    </w:rPr>
  </w:style>
  <w:style w:type="character" w:styleId="FollowedHyperlink">
    <w:name w:val="FollowedHyperlink"/>
    <w:basedOn w:val="DefaultParagraphFont"/>
    <w:semiHidden/>
    <w:unhideWhenUsed/>
    <w:rsid w:val="00DF01A5"/>
    <w:rPr>
      <w:color w:val="800080" w:themeColor="followedHyperlink"/>
      <w:u w:val="single"/>
    </w:rPr>
  </w:style>
  <w:style w:type="character" w:customStyle="1" w:styleId="RegHChGChar">
    <w:name w:val="Reg_H__Ch_G Char"/>
    <w:link w:val="RegHChG"/>
    <w:rsid w:val="00DF01A5"/>
    <w:rPr>
      <w:rFonts w:eastAsia="SimSun"/>
      <w:b/>
      <w:sz w:val="2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34987">
      <w:bodyDiv w:val="1"/>
      <w:marLeft w:val="0"/>
      <w:marRight w:val="0"/>
      <w:marTop w:val="0"/>
      <w:marBottom w:val="0"/>
      <w:divBdr>
        <w:top w:val="none" w:sz="0" w:space="0" w:color="auto"/>
        <w:left w:val="none" w:sz="0" w:space="0" w:color="auto"/>
        <w:bottom w:val="none" w:sz="0" w:space="0" w:color="auto"/>
        <w:right w:val="none" w:sz="0" w:space="0" w:color="auto"/>
      </w:divBdr>
    </w:div>
    <w:div w:id="544371361">
      <w:bodyDiv w:val="1"/>
      <w:marLeft w:val="0"/>
      <w:marRight w:val="0"/>
      <w:marTop w:val="0"/>
      <w:marBottom w:val="0"/>
      <w:divBdr>
        <w:top w:val="none" w:sz="0" w:space="0" w:color="auto"/>
        <w:left w:val="none" w:sz="0" w:space="0" w:color="auto"/>
        <w:bottom w:val="none" w:sz="0" w:space="0" w:color="auto"/>
        <w:right w:val="none" w:sz="0" w:space="0" w:color="auto"/>
      </w:divBdr>
    </w:div>
    <w:div w:id="1627656229">
      <w:bodyDiv w:val="1"/>
      <w:marLeft w:val="0"/>
      <w:marRight w:val="0"/>
      <w:marTop w:val="0"/>
      <w:marBottom w:val="0"/>
      <w:divBdr>
        <w:top w:val="none" w:sz="0" w:space="0" w:color="auto"/>
        <w:left w:val="none" w:sz="0" w:space="0" w:color="auto"/>
        <w:bottom w:val="none" w:sz="0" w:space="0" w:color="auto"/>
        <w:right w:val="none" w:sz="0" w:space="0" w:color="auto"/>
      </w:divBdr>
    </w:div>
    <w:div w:id="183109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footer" Target="footer4.xml"/><Relationship Id="rId34" Type="http://schemas.openxmlformats.org/officeDocument/2006/relationships/header" Target="header11.xml"/><Relationship Id="rId42" Type="http://schemas.openxmlformats.org/officeDocument/2006/relationships/header" Target="header15.xml"/><Relationship Id="rId47" Type="http://schemas.openxmlformats.org/officeDocument/2006/relationships/header" Target="header18.xml"/><Relationship Id="rId50" Type="http://schemas.openxmlformats.org/officeDocument/2006/relationships/header" Target="header19.xml"/><Relationship Id="rId55" Type="http://schemas.openxmlformats.org/officeDocument/2006/relationships/header" Target="header22.xml"/><Relationship Id="rId63" Type="http://schemas.openxmlformats.org/officeDocument/2006/relationships/footer" Target="footer24.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8.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3" Type="http://schemas.openxmlformats.org/officeDocument/2006/relationships/footer" Target="footer20.xml"/><Relationship Id="rId58" Type="http://schemas.openxmlformats.org/officeDocument/2006/relationships/header" Target="header23.xml"/><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eader" Target="header25.xml"/><Relationship Id="rId19" Type="http://schemas.openxmlformats.org/officeDocument/2006/relationships/header" Target="header4.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7.xml"/><Relationship Id="rId56" Type="http://schemas.openxmlformats.org/officeDocument/2006/relationships/footer" Target="footer21.xml"/><Relationship Id="rId64" Type="http://schemas.openxmlformats.org/officeDocument/2006/relationships/footer" Target="footer25.xml"/><Relationship Id="rId8" Type="http://schemas.openxmlformats.org/officeDocument/2006/relationships/settings" Target="settings.xml"/><Relationship Id="rId51" Type="http://schemas.openxmlformats.org/officeDocument/2006/relationships/header" Target="header20.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eader" Target="header13.xml"/><Relationship Id="rId46" Type="http://schemas.openxmlformats.org/officeDocument/2006/relationships/header" Target="header17.xml"/><Relationship Id="rId59" Type="http://schemas.openxmlformats.org/officeDocument/2006/relationships/header" Target="header24.xml"/><Relationship Id="rId20" Type="http://schemas.openxmlformats.org/officeDocument/2006/relationships/footer" Target="footer3.xml"/><Relationship Id="rId41" Type="http://schemas.openxmlformats.org/officeDocument/2006/relationships/footer" Target="footer14.xml"/><Relationship Id="rId54" Type="http://schemas.openxmlformats.org/officeDocument/2006/relationships/header" Target="header21.xml"/><Relationship Id="rId62"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footer" Target="footer18.xml"/><Relationship Id="rId57" Type="http://schemas.openxmlformats.org/officeDocument/2006/relationships/footer" Target="footer22.xml"/><Relationship Id="rId10" Type="http://schemas.openxmlformats.org/officeDocument/2006/relationships/footnotes" Target="footnotes.xml"/><Relationship Id="rId31" Type="http://schemas.openxmlformats.org/officeDocument/2006/relationships/header" Target="header10.xml"/><Relationship Id="rId44" Type="http://schemas.openxmlformats.org/officeDocument/2006/relationships/footer" Target="footer15.xml"/><Relationship Id="rId52" Type="http://schemas.openxmlformats.org/officeDocument/2006/relationships/footer" Target="footer19.xml"/><Relationship Id="rId60" Type="http://schemas.openxmlformats.org/officeDocument/2006/relationships/footer" Target="footer23.xm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eader" Target="header14.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SCF" TargetMode="External"/><Relationship Id="rId13" Type="http://schemas.openxmlformats.org/officeDocument/2006/relationships/hyperlink" Target="https://unfccc.int/ttclear/acl_users/MultiPAS/artificial_intelligence" TargetMode="External"/><Relationship Id="rId3" Type="http://schemas.openxmlformats.org/officeDocument/2006/relationships/hyperlink" Target="https://unfccc.int/proposalsSNhost" TargetMode="External"/><Relationship Id="rId7" Type="http://schemas.openxmlformats.org/officeDocument/2006/relationships/hyperlink" Target="https://unfccc.int/process-and-meetings/bodies/constituted-bodies/standing-committee-on-finance-scf/progress-report" TargetMode="External"/><Relationship Id="rId12" Type="http://schemas.openxmlformats.org/officeDocument/2006/relationships/hyperlink" Target="https://unfccc.int/ttclear/tec/workplan" TargetMode="External"/><Relationship Id="rId2" Type="http://schemas.openxmlformats.org/officeDocument/2006/relationships/hyperlink" Target="https://unfccc.int/documents/624794" TargetMode="External"/><Relationship Id="rId16" Type="http://schemas.openxmlformats.org/officeDocument/2006/relationships/hyperlink" Target="https://www.ctc-n.org/calendar/events/22nd-ctcn-advisory-board-meeting" TargetMode="External"/><Relationship Id="rId1" Type="http://schemas.openxmlformats.org/officeDocument/2006/relationships/hyperlink" Target="https://unfccc.int/SNevalpanel" TargetMode="External"/><Relationship Id="rId6" Type="http://schemas.openxmlformats.org/officeDocument/2006/relationships/hyperlink" Target="https://www.auswaertiges-amt.de/blob/2631906/4eee299dac91ba9649638cbcfae754cb/231116-deu-can-bnrief-data.pdf" TargetMode="External"/><Relationship Id="rId11" Type="http://schemas.openxmlformats.org/officeDocument/2006/relationships/hyperlink" Target="https://www4.unfccc.int/sites/submissionsstaging/Pages/Home.aspx" TargetMode="External"/><Relationship Id="rId5" Type="http://schemas.openxmlformats.org/officeDocument/2006/relationships/hyperlink" Target="https://unfccc.int/wim-excom/L-and-D-in-focus" TargetMode="External"/><Relationship Id="rId15" Type="http://schemas.openxmlformats.org/officeDocument/2006/relationships/hyperlink" Target="https://unfccc.int/ttclear/tec/documents.html" TargetMode="External"/><Relationship Id="rId10" Type="http://schemas.openxmlformats.org/officeDocument/2006/relationships/hyperlink" Target="https://www.thegef.org/documents/instrument-establishment-restructured-gef" TargetMode="External"/><Relationship Id="rId4" Type="http://schemas.openxmlformats.org/officeDocument/2006/relationships/hyperlink" Target="https://digitallibrary.un.org/record/3930354" TargetMode="External"/><Relationship Id="rId9" Type="http://schemas.openxmlformats.org/officeDocument/2006/relationships/hyperlink" Target="https://www4.unfccc.int/sites/submissionsstaging/Pages/Home.aspx" TargetMode="External"/><Relationship Id="rId14" Type="http://schemas.openxmlformats.org/officeDocument/2006/relationships/hyperlink" Target="https://www.ctc-n.org/network/gender-climate-expert-ro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Karen N Smith</DisplayName>
        <AccountId>58</AccountId>
        <AccountType/>
      </UserInfo>
      <UserInfo>
        <DisplayName>Laurence Pollier</DisplayName>
        <AccountId>30</AccountId>
        <AccountType/>
      </UserInfo>
      <UserInfo>
        <DisplayName>Nattley Williams</DisplayName>
        <AccountId>160</AccountId>
        <AccountType/>
      </UserInfo>
      <UserInfo>
        <DisplayName>Tshering Sherpa</DisplayName>
        <AccountId>532</AccountId>
        <AccountType/>
      </UserInfo>
      <UserInfo>
        <DisplayName>Monica Gavriluta</DisplayName>
        <AccountId>349</AccountId>
        <AccountType/>
      </UserInfo>
      <UserInfo>
        <DisplayName>Ahmed Abdalnabi</DisplayName>
        <AccountId>1666</AccountId>
        <AccountType/>
      </UserInfo>
      <UserInfo>
        <DisplayName>Franklin Odhiambo</DisplayName>
        <AccountId>2442</AccountId>
        <AccountType/>
      </UserInfo>
      <UserInfo>
        <DisplayName>Gianluca Crispi</DisplayName>
        <AccountId>1356</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6ffa0712ecd82cce7b1239dd2070572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c076c663aa839f0e018f231316d189b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CE3160-FD45-4FBC-ABE3-C0D0D40391A4}">
  <ds:schemaRefs>
    <ds:schemaRef ds:uri="http://www.w3.org/XML/1998/namespace"/>
    <ds:schemaRef ds:uri="http://purl.org/dc/elements/1.1/"/>
    <ds:schemaRef ds:uri="http://purl.org/dc/terms/"/>
    <ds:schemaRef ds:uri="http://schemas.microsoft.com/office/infopath/2007/PartnerControls"/>
    <ds:schemaRef ds:uri="21fd8bfc-cd85-4899-a616-986da4216f81"/>
    <ds:schemaRef ds:uri="4dd5ddbf-e371-4d30-9213-f0ad543fb2ce"/>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3.xml><?xml version="1.0" encoding="utf-8"?>
<ds:datastoreItem xmlns:ds="http://schemas.openxmlformats.org/officeDocument/2006/customXml" ds:itemID="{73740429-9C2C-46E7-957A-279586C61961}"/>
</file>

<file path=customXml/itemProps4.xml><?xml version="1.0" encoding="utf-8"?>
<ds:datastoreItem xmlns:ds="http://schemas.openxmlformats.org/officeDocument/2006/customXml" ds:itemID="{8DC36CBF-7F5A-4365-AB8A-C0FFE4CFD4F4}">
  <ds:schemaRefs>
    <ds:schemaRef ds:uri="http://schemas.microsoft.com/sharepoint/v3/contenttype/forms"/>
  </ds:schemaRefs>
</ds:datastoreItem>
</file>

<file path=customXml/itemProps5.xml><?xml version="1.0" encoding="utf-8"?>
<ds:datastoreItem xmlns:ds="http://schemas.openxmlformats.org/officeDocument/2006/customXml" ds:itemID="{82120D69-BC7B-42B1-9D42-346DBEEF8E19}"/>
</file>

<file path=docProps/app.xml><?xml version="1.0" encoding="utf-8"?>
<Properties xmlns="http://schemas.openxmlformats.org/officeDocument/2006/extended-properties" xmlns:vt="http://schemas.openxmlformats.org/officeDocument/2006/docPropsVTypes">
  <Template>FCCC</Template>
  <TotalTime>6</TotalTime>
  <Pages>6</Pages>
  <Words>20190</Words>
  <Characters>115088</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Report of the Conference of the Parties on its twenty-eighth session. Addendum</vt:lpstr>
    </vt:vector>
  </TitlesOfParts>
  <Company>UNFCCC</Company>
  <LinksUpToDate>false</LinksUpToDate>
  <CharactersWithSpaces>135008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twenty-eighth session. Addendum</dc:title>
  <dc:subject/>
  <dc:creator>UNFCCC</dc:creator>
  <cp:keywords/>
  <dc:description/>
  <cp:lastModifiedBy>Toni Williams</cp:lastModifiedBy>
  <cp:revision>7</cp:revision>
  <cp:lastPrinted>2024-03-15T09:20:00Z</cp:lastPrinted>
  <dcterms:created xsi:type="dcterms:W3CDTF">2024-03-15T09:20:00Z</dcterms:created>
  <dcterms:modified xsi:type="dcterms:W3CDTF">2024-09-24T09:50:00Z</dcterms:modified>
  <cp:category>UNFCCC Template 2022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15/3/2023 10:36:13</vt:lpwstr>
  </property>
  <property fmtid="{D5CDD505-2E9C-101B-9397-08002B2CF9AE}" pid="4" name="ContentTypeId">
    <vt:lpwstr>0x01010093B27815B4C26448A2AC74C6D94E050B</vt:lpwstr>
  </property>
  <property fmtid="{D5CDD505-2E9C-101B-9397-08002B2CF9AE}" pid="5" name="_dlc_DocIdItemGuid">
    <vt:lpwstr>6911a1e8-0ebe-4bbd-a231-df620cc7eb99</vt:lpwstr>
  </property>
  <property fmtid="{D5CDD505-2E9C-101B-9397-08002B2CF9AE}" pid="6" name="fccc_contact">
    <vt:lpwstr/>
  </property>
  <property fmtid="{D5CDD505-2E9C-101B-9397-08002B2CF9AE}" pid="7" name="fccc_body">
    <vt:lpwstr>10;#Conference of the Parties (COP)|c73e7bf0-e1b5-41ee-ac74-00f3478c6be0</vt:lpwstr>
  </property>
  <property fmtid="{D5CDD505-2E9C-101B-9397-08002B2CF9AE}" pid="8" name="MediaServiceImageTags">
    <vt:lpwstr/>
  </property>
  <property fmtid="{D5CDD505-2E9C-101B-9397-08002B2CF9AE}" pid="9" name="kb2e315405fe407aa7f85ff4a1d5bcda">
    <vt:lpwstr/>
  </property>
  <property fmtid="{D5CDD505-2E9C-101B-9397-08002B2CF9AE}" pid="10" name="fccc_substantive_topic">
    <vt:lpwstr>46;#Sessional proceedings|ff7bdb8c-f4ee-4fbb-ab88-7747669b7746</vt:lpwstr>
  </property>
  <property fmtid="{D5CDD505-2E9C-101B-9397-08002B2CF9AE}" pid="11" name="fccc_Keywords">
    <vt:lpwstr>47;#Sessional proceedings|ff7bdb8c-f4ee-4fbb-ab88-7747669b7746</vt:lpwstr>
  </property>
  <property fmtid="{D5CDD505-2E9C-101B-9397-08002B2CF9AE}" pid="12" name="fccc_session">
    <vt:lpwstr>746;#COP 28|7b99649e-358b-46e1-ae1d-5e6611201a51</vt:lpwstr>
  </property>
  <property fmtid="{D5CDD505-2E9C-101B-9397-08002B2CF9AE}" pid="13" name="Web_x0020_doc_x0020_type">
    <vt:lpwstr/>
  </property>
  <property fmtid="{D5CDD505-2E9C-101B-9397-08002B2CF9AE}" pid="14" name="Document highlight">
    <vt:bool>false</vt:bool>
  </property>
  <property fmtid="{D5CDD505-2E9C-101B-9397-08002B2CF9AE}" pid="15" name="Conference">
    <vt:lpwstr/>
  </property>
  <property fmtid="{D5CDD505-2E9C-101B-9397-08002B2CF9AE}" pid="16" name="Corporate author">
    <vt:lpwstr/>
  </property>
  <property fmtid="{D5CDD505-2E9C-101B-9397-08002B2CF9AE}" pid="17" name="CMS doc type">
    <vt:lpwstr>Enter Choice #1</vt:lpwstr>
  </property>
  <property fmtid="{D5CDD505-2E9C-101B-9397-08002B2CF9AE}" pid="18" name="TaxCatchAll">
    <vt:lpwstr/>
  </property>
  <property fmtid="{D5CDD505-2E9C-101B-9397-08002B2CF9AE}" pid="19" name="Web doc type">
    <vt:lpwstr/>
  </property>
  <property fmtid="{D5CDD505-2E9C-101B-9397-08002B2CF9AE}" pid="20" name="Submission clearance officer(s)">
    <vt:lpwstr/>
  </property>
  <property fmtid="{D5CDD505-2E9C-101B-9397-08002B2CF9AE}" pid="21" name="LinkedUNFCCCDocumentTracker">
    <vt:lpwstr>6051</vt:lpwstr>
  </property>
  <property fmtid="{D5CDD505-2E9C-101B-9397-08002B2CF9AE}" pid="22" name="Agenda Item">
    <vt:lpwstr/>
  </property>
  <property fmtid="{D5CDD505-2E9C-101B-9397-08002B2CF9AE}" pid="23" name="ecb85f88989e4f11bfedb6318c1ed337">
    <vt:lpwstr/>
  </property>
  <property fmtid="{D5CDD505-2E9C-101B-9397-08002B2CF9AE}" pid="24" name="mb2653527eb04114b1d23d229a13893d">
    <vt:lpwstr/>
  </property>
  <property fmtid="{D5CDD505-2E9C-101B-9397-08002B2CF9AE}" pid="25" name="c51c080fb2d149e1934818200981989c">
    <vt:lpwstr/>
  </property>
  <property fmtid="{D5CDD505-2E9C-101B-9397-08002B2CF9AE}" pid="26" name="l6e091cbada04ed4b01f309d1d8edbb4">
    <vt:lpwstr/>
  </property>
  <property fmtid="{D5CDD505-2E9C-101B-9397-08002B2CF9AE}" pid="27" name="i961c1f3d95e40d19f5413b53439d186">
    <vt:lpwstr/>
  </property>
  <property fmtid="{D5CDD505-2E9C-101B-9397-08002B2CF9AE}" pid="28" name="oa198490080c4764bc1f8325a2b96d35">
    <vt:lpwstr/>
  </property>
  <property fmtid="{D5CDD505-2E9C-101B-9397-08002B2CF9AE}" pid="29" name="ES clearance?">
    <vt:bool>false</vt:bool>
  </property>
  <property fmtid="{D5CDD505-2E9C-101B-9397-08002B2CF9AE}" pid="30" name="Document Group">
    <vt:lpwstr/>
  </property>
  <property fmtid="{D5CDD505-2E9C-101B-9397-08002B2CF9AE}" pid="31" name="Symbolchanged">
    <vt:bool>false</vt:bool>
  </property>
  <property fmtid="{D5CDD505-2E9C-101B-9397-08002B2CF9AE}" pid="32" name="Defer">
    <vt:bool>false</vt:bool>
  </property>
  <property fmtid="{D5CDD505-2E9C-101B-9397-08002B2CF9AE}" pid="33" name="Ready for gDoc?">
    <vt:bool>false</vt:bool>
  </property>
  <property fmtid="{D5CDD505-2E9C-101B-9397-08002B2CF9AE}" pid="34" name="Editstatus">
    <vt:lpwstr>Not edited</vt:lpwstr>
  </property>
  <property fmtid="{D5CDD505-2E9C-101B-9397-08002B2CF9AE}" pid="35" name="lcf76f155ced4ddcb4097134ff3c332f">
    <vt:lpwstr/>
  </property>
  <property fmtid="{D5CDD505-2E9C-101B-9397-08002B2CF9AE}" pid="36" name="Submitted">
    <vt:bool>false</vt:bool>
  </property>
  <property fmtid="{D5CDD505-2E9C-101B-9397-08002B2CF9AE}" pid="37" name="mc8c0c91454a4efc97cb5a2e90a99718">
    <vt:lpwstr/>
  </property>
  <property fmtid="{D5CDD505-2E9C-101B-9397-08002B2CF9AE}" pid="38" name="SharedWithUsers">
    <vt:lpwstr>58;#Karen N Smith;#30;#Laurence Pollier;#160;#Nattley Williams;#532;#Tshering Sherpa;#349;#Monica Gavriluta;#1666;#Ahmed Abdalnabi;#2442;#Franklin Odhiambo;#1356;#Gianluca Crispi</vt:lpwstr>
  </property>
  <property fmtid="{D5CDD505-2E9C-101B-9397-08002B2CF9AE}" pid="39" name="docSymbol1">
    <vt:lpwstr>FCCC/CP/2023/11/Add.1</vt:lpwstr>
  </property>
  <property fmtid="{D5CDD505-2E9C-101B-9397-08002B2CF9AE}" pid="40" name="docSymbol2">
    <vt:lpwstr/>
  </property>
</Properties>
</file>